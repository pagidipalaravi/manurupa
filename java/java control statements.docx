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990" w:rsidRDefault="00885990" w:rsidP="00885990">
      <w:pPr>
        <w:pStyle w:val="Heading3"/>
        <w:rPr>
          <w:rFonts w:eastAsia="Times New Roman"/>
        </w:rPr>
      </w:pPr>
      <w:r>
        <w:rPr>
          <w:rFonts w:eastAsia="Times New Roman"/>
        </w:rPr>
        <w:t xml:space="preserve">                                                        Java control statements</w:t>
      </w:r>
      <w:bookmarkStart w:id="0" w:name="_GoBack"/>
      <w:bookmarkEnd w:id="0"/>
    </w:p>
    <w:p w:rsidR="006F2673" w:rsidRPr="006F2673" w:rsidRDefault="006F2673" w:rsidP="006F2673">
      <w:pPr>
        <w:pStyle w:val="Heading3"/>
        <w:rPr>
          <w:rFonts w:eastAsia="Times New Roman"/>
        </w:rPr>
      </w:pPr>
      <w:r w:rsidRPr="006F2673">
        <w:rPr>
          <w:rFonts w:eastAsia="Times New Roman"/>
        </w:rPr>
        <w:t>Java If-else Statement</w:t>
      </w:r>
      <w:r w:rsidR="00885990">
        <w:rPr>
          <w:rFonts w:eastAsia="Times New Roman"/>
        </w:rPr>
        <w:t xml:space="preserve">                              </w:t>
      </w:r>
    </w:p>
    <w:p w:rsidR="006F2673" w:rsidRPr="006F2673" w:rsidRDefault="006F2673" w:rsidP="006F2673">
      <w:pPr>
        <w:ind w:left="720"/>
      </w:pPr>
      <w:r w:rsidRPr="006F2673">
        <w:t>The Java </w:t>
      </w:r>
      <w:r w:rsidRPr="006F2673">
        <w:rPr>
          <w:i/>
          <w:iCs/>
        </w:rPr>
        <w:t>if statement</w:t>
      </w:r>
      <w:r w:rsidRPr="006F2673">
        <w:t xml:space="preserve"> is used to test the condition. It checks </w:t>
      </w:r>
      <w:proofErr w:type="spellStart"/>
      <w:proofErr w:type="gramStart"/>
      <w:r w:rsidRPr="006F2673">
        <w:t>boolean</w:t>
      </w:r>
      <w:proofErr w:type="spellEnd"/>
      <w:proofErr w:type="gramEnd"/>
      <w:r w:rsidRPr="006F2673">
        <w:t xml:space="preserve"> condition: </w:t>
      </w:r>
      <w:r w:rsidRPr="006F2673">
        <w:rPr>
          <w:i/>
          <w:iCs/>
        </w:rPr>
        <w:t>true</w:t>
      </w:r>
      <w:r w:rsidRPr="006F2673">
        <w:t> or </w:t>
      </w:r>
      <w:r w:rsidRPr="006F2673">
        <w:rPr>
          <w:i/>
          <w:iCs/>
        </w:rPr>
        <w:t>false</w:t>
      </w:r>
      <w:r w:rsidRPr="006F2673">
        <w:t>. There are various types of if statement in java.</w:t>
      </w:r>
    </w:p>
    <w:p w:rsidR="006F2673" w:rsidRPr="006F2673" w:rsidRDefault="006F2673" w:rsidP="006F2673">
      <w:pPr>
        <w:ind w:left="720"/>
      </w:pPr>
      <w:proofErr w:type="gramStart"/>
      <w:r w:rsidRPr="006F2673">
        <w:t>if</w:t>
      </w:r>
      <w:proofErr w:type="gramEnd"/>
      <w:r w:rsidRPr="006F2673">
        <w:t xml:space="preserve"> statement</w:t>
      </w:r>
    </w:p>
    <w:p w:rsidR="006F2673" w:rsidRPr="006F2673" w:rsidRDefault="006F2673" w:rsidP="006F2673">
      <w:pPr>
        <w:ind w:left="720"/>
      </w:pPr>
      <w:proofErr w:type="gramStart"/>
      <w:r w:rsidRPr="006F2673">
        <w:t>if-else</w:t>
      </w:r>
      <w:proofErr w:type="gramEnd"/>
      <w:r w:rsidRPr="006F2673">
        <w:t xml:space="preserve"> statement</w:t>
      </w:r>
    </w:p>
    <w:p w:rsidR="006F2673" w:rsidRPr="006F2673" w:rsidRDefault="006F2673" w:rsidP="006F2673">
      <w:pPr>
        <w:ind w:left="720"/>
      </w:pPr>
      <w:proofErr w:type="gramStart"/>
      <w:r w:rsidRPr="006F2673">
        <w:t>if-else-if</w:t>
      </w:r>
      <w:proofErr w:type="gramEnd"/>
      <w:r w:rsidRPr="006F2673">
        <w:t xml:space="preserve"> ladder</w:t>
      </w:r>
    </w:p>
    <w:p w:rsidR="006F2673" w:rsidRPr="006F2673" w:rsidRDefault="006F2673" w:rsidP="006F2673">
      <w:pPr>
        <w:ind w:left="720"/>
      </w:pPr>
      <w:proofErr w:type="gramStart"/>
      <w:r w:rsidRPr="006F2673">
        <w:t>nested</w:t>
      </w:r>
      <w:proofErr w:type="gramEnd"/>
      <w:r w:rsidRPr="006F2673">
        <w:t xml:space="preserve"> if statement</w:t>
      </w:r>
    </w:p>
    <w:p w:rsidR="006F2673" w:rsidRPr="006F2673" w:rsidRDefault="006F2673" w:rsidP="006F2673">
      <w:pPr>
        <w:pStyle w:val="Heading3"/>
        <w:rPr>
          <w:rFonts w:eastAsia="Times New Roman"/>
        </w:rPr>
      </w:pPr>
      <w:r w:rsidRPr="006F2673">
        <w:rPr>
          <w:rFonts w:eastAsia="Times New Roman"/>
        </w:rPr>
        <w:t>Java if Statement</w:t>
      </w:r>
    </w:p>
    <w:p w:rsidR="006F2673" w:rsidRPr="006F2673" w:rsidRDefault="006F2673" w:rsidP="006F2673">
      <w:pPr>
        <w:ind w:firstLine="720"/>
      </w:pPr>
      <w:r w:rsidRPr="006F2673">
        <w:t xml:space="preserve">The Java if statement tests the condition. It executes </w:t>
      </w:r>
      <w:proofErr w:type="gramStart"/>
      <w:r w:rsidRPr="006F2673">
        <w:t>the </w:t>
      </w:r>
      <w:r w:rsidRPr="006F2673">
        <w:rPr>
          <w:i/>
          <w:iCs/>
        </w:rPr>
        <w:t>if</w:t>
      </w:r>
      <w:proofErr w:type="gramEnd"/>
      <w:r w:rsidRPr="006F2673">
        <w:rPr>
          <w:i/>
          <w:iCs/>
        </w:rPr>
        <w:t xml:space="preserve"> block</w:t>
      </w:r>
      <w:r w:rsidRPr="006F2673">
        <w:t> if condition is true.</w:t>
      </w:r>
    </w:p>
    <w:p w:rsidR="006F2673" w:rsidRPr="006F2673" w:rsidRDefault="006F2673" w:rsidP="006F26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F2673">
        <w:rPr>
          <w:rFonts w:ascii="Verdana" w:eastAsia="Times New Roman" w:hAnsi="Verdana" w:cs="Times New Roman"/>
          <w:b/>
          <w:bCs/>
          <w:color w:val="000000"/>
          <w:sz w:val="20"/>
          <w:szCs w:val="20"/>
        </w:rPr>
        <w:t>Syntax:</w:t>
      </w:r>
    </w:p>
    <w:p w:rsidR="006F2673" w:rsidRPr="006F2673" w:rsidRDefault="006F2673" w:rsidP="006F2673">
      <w:pPr>
        <w:ind w:left="720"/>
      </w:pPr>
      <w:proofErr w:type="gramStart"/>
      <w:r w:rsidRPr="006F2673">
        <w:rPr>
          <w:b/>
          <w:bCs/>
          <w:color w:val="006699"/>
          <w:bdr w:val="none" w:sz="0" w:space="0" w:color="auto" w:frame="1"/>
        </w:rPr>
        <w:t>if</w:t>
      </w:r>
      <w:r w:rsidRPr="006F2673">
        <w:rPr>
          <w:bdr w:val="none" w:sz="0" w:space="0" w:color="auto" w:frame="1"/>
        </w:rPr>
        <w:t>(</w:t>
      </w:r>
      <w:proofErr w:type="gramEnd"/>
      <w:r w:rsidRPr="006F2673">
        <w:rPr>
          <w:bdr w:val="none" w:sz="0" w:space="0" w:color="auto" w:frame="1"/>
        </w:rPr>
        <w:t>condition){  </w:t>
      </w:r>
    </w:p>
    <w:p w:rsidR="006F2673" w:rsidRPr="006F2673" w:rsidRDefault="006F2673" w:rsidP="006F2673">
      <w:pPr>
        <w:ind w:left="720"/>
      </w:pPr>
      <w:r w:rsidRPr="006F2673">
        <w:rPr>
          <w:color w:val="008200"/>
          <w:bdr w:val="none" w:sz="0" w:space="0" w:color="auto" w:frame="1"/>
        </w:rPr>
        <w:t>//code to be executed</w:t>
      </w:r>
      <w:r w:rsidRPr="006F2673">
        <w:rPr>
          <w:bdr w:val="none" w:sz="0" w:space="0" w:color="auto" w:frame="1"/>
        </w:rPr>
        <w:t>  </w:t>
      </w:r>
    </w:p>
    <w:p w:rsidR="006F2673" w:rsidRPr="006F2673" w:rsidRDefault="006F2673" w:rsidP="006F2673">
      <w:pPr>
        <w:ind w:left="720"/>
      </w:pPr>
      <w:r w:rsidRPr="006F2673">
        <w:rPr>
          <w:bdr w:val="none" w:sz="0" w:space="0" w:color="auto" w:frame="1"/>
        </w:rPr>
        <w:t>}  </w:t>
      </w:r>
    </w:p>
    <w:p w:rsidR="006F2673" w:rsidRPr="006F2673" w:rsidRDefault="006F2673" w:rsidP="006F26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89730" cy="5001895"/>
            <wp:effectExtent l="0" t="0" r="1270" b="8255"/>
            <wp:docPr id="4" name="Picture 4"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statement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730" cy="5001895"/>
                    </a:xfrm>
                    <a:prstGeom prst="rect">
                      <a:avLst/>
                    </a:prstGeom>
                    <a:noFill/>
                    <a:ln>
                      <a:noFill/>
                    </a:ln>
                  </pic:spPr>
                </pic:pic>
              </a:graphicData>
            </a:graphic>
          </wp:inline>
        </w:drawing>
      </w:r>
    </w:p>
    <w:p w:rsidR="006F2673" w:rsidRPr="006F2673" w:rsidRDefault="006F2673" w:rsidP="006F26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F2673">
        <w:rPr>
          <w:rFonts w:ascii="Verdana" w:eastAsia="Times New Roman" w:hAnsi="Verdana" w:cs="Times New Roman"/>
          <w:b/>
          <w:bCs/>
          <w:color w:val="000000"/>
          <w:sz w:val="20"/>
          <w:szCs w:val="20"/>
        </w:rPr>
        <w:t>Example:</w:t>
      </w:r>
    </w:p>
    <w:p w:rsidR="006F2673" w:rsidRPr="006F2673" w:rsidRDefault="006F2673" w:rsidP="006F2673">
      <w:pPr>
        <w:pStyle w:val="NoSpacing"/>
        <w:ind w:left="1440"/>
        <w:rPr>
          <w:color w:val="000000"/>
        </w:rPr>
      </w:pPr>
      <w:proofErr w:type="gramStart"/>
      <w:r w:rsidRPr="006F2673">
        <w:rPr>
          <w:bdr w:val="none" w:sz="0" w:space="0" w:color="auto" w:frame="1"/>
        </w:rPr>
        <w:t>//Java Program to </w:t>
      </w:r>
      <w:proofErr w:type="spellStart"/>
      <w:r w:rsidRPr="006F2673">
        <w:rPr>
          <w:bdr w:val="none" w:sz="0" w:space="0" w:color="auto" w:frame="1"/>
        </w:rPr>
        <w:t>demonstate</w:t>
      </w:r>
      <w:proofErr w:type="spellEnd"/>
      <w:r w:rsidRPr="006F2673">
        <w:rPr>
          <w:bdr w:val="none" w:sz="0" w:space="0" w:color="auto" w:frame="1"/>
        </w:rPr>
        <w:t> the use of if statement.</w:t>
      </w:r>
      <w:proofErr w:type="gramEnd"/>
      <w:r w:rsidRPr="006F2673">
        <w:rPr>
          <w:color w:val="000000"/>
          <w:bdr w:val="none" w:sz="0" w:space="0" w:color="auto" w:frame="1"/>
        </w:rPr>
        <w:t>  </w:t>
      </w:r>
    </w:p>
    <w:p w:rsidR="006F2673" w:rsidRPr="006F2673" w:rsidRDefault="006F2673" w:rsidP="006F2673">
      <w:pPr>
        <w:pStyle w:val="NoSpacing"/>
        <w:ind w:left="1440"/>
        <w:rPr>
          <w:color w:val="000000"/>
        </w:rPr>
      </w:pPr>
      <w:proofErr w:type="gramStart"/>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class</w:t>
      </w:r>
      <w:r w:rsidRPr="006F2673">
        <w:rPr>
          <w:color w:val="000000"/>
          <w:bdr w:val="none" w:sz="0" w:space="0" w:color="auto" w:frame="1"/>
        </w:rPr>
        <w:t> </w:t>
      </w:r>
      <w:proofErr w:type="spellStart"/>
      <w:r w:rsidRPr="006F2673">
        <w:rPr>
          <w:color w:val="000000"/>
          <w:bdr w:val="none" w:sz="0" w:space="0" w:color="auto" w:frame="1"/>
        </w:rPr>
        <w:t>IfExample</w:t>
      </w:r>
      <w:proofErr w:type="spellEnd"/>
      <w:r w:rsidRPr="006F2673">
        <w:rPr>
          <w:color w:val="000000"/>
          <w:bdr w:val="none" w:sz="0" w:space="0" w:color="auto" w:frame="1"/>
        </w:rPr>
        <w:t> {  </w:t>
      </w:r>
    </w:p>
    <w:p w:rsidR="006F2673" w:rsidRPr="006F2673" w:rsidRDefault="006F2673" w:rsidP="006F2673">
      <w:pPr>
        <w:pStyle w:val="NoSpacing"/>
        <w:ind w:left="1440"/>
        <w:rPr>
          <w:color w:val="000000"/>
        </w:rPr>
      </w:pPr>
      <w:proofErr w:type="gramStart"/>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static</w:t>
      </w:r>
      <w:r w:rsidRPr="006F2673">
        <w:rPr>
          <w:color w:val="000000"/>
          <w:bdr w:val="none" w:sz="0" w:space="0" w:color="auto" w:frame="1"/>
        </w:rPr>
        <w:t> </w:t>
      </w:r>
      <w:r w:rsidRPr="006F2673">
        <w:rPr>
          <w:b/>
          <w:bCs/>
          <w:color w:val="006699"/>
          <w:bdr w:val="none" w:sz="0" w:space="0" w:color="auto" w:frame="1"/>
        </w:rPr>
        <w:t>void</w:t>
      </w:r>
      <w:r w:rsidRPr="006F2673">
        <w:rPr>
          <w:color w:val="000000"/>
          <w:bdr w:val="none" w:sz="0" w:space="0" w:color="auto" w:frame="1"/>
        </w:rPr>
        <w:t> main(String[] </w:t>
      </w:r>
      <w:proofErr w:type="spellStart"/>
      <w:r w:rsidRPr="006F2673">
        <w:rPr>
          <w:color w:val="000000"/>
          <w:bdr w:val="none" w:sz="0" w:space="0" w:color="auto" w:frame="1"/>
        </w:rPr>
        <w:t>args</w:t>
      </w:r>
      <w:proofErr w:type="spellEnd"/>
      <w:r w:rsidRPr="006F2673">
        <w:rPr>
          <w:color w:val="000000"/>
          <w:bdr w:val="none" w:sz="0" w:space="0" w:color="auto" w:frame="1"/>
        </w:rPr>
        <w:t>) {  </w:t>
      </w:r>
    </w:p>
    <w:p w:rsidR="006F2673" w:rsidRPr="006F2673" w:rsidRDefault="006F2673" w:rsidP="006F2673">
      <w:pPr>
        <w:pStyle w:val="NoSpacing"/>
        <w:ind w:left="1440"/>
        <w:rPr>
          <w:color w:val="000000"/>
        </w:rPr>
      </w:pPr>
      <w:r w:rsidRPr="006F2673">
        <w:rPr>
          <w:color w:val="000000"/>
          <w:bdr w:val="none" w:sz="0" w:space="0" w:color="auto" w:frame="1"/>
        </w:rPr>
        <w:t>    </w:t>
      </w:r>
      <w:r w:rsidRPr="006F2673">
        <w:rPr>
          <w:bdr w:val="none" w:sz="0" w:space="0" w:color="auto" w:frame="1"/>
        </w:rPr>
        <w:t>//defining an 'age' variable</w:t>
      </w:r>
      <w:r w:rsidRPr="006F2673">
        <w:rPr>
          <w:color w:val="000000"/>
          <w:bdr w:val="none" w:sz="0" w:space="0" w:color="auto" w:frame="1"/>
        </w:rPr>
        <w:t>  </w:t>
      </w:r>
    </w:p>
    <w:p w:rsidR="006F2673" w:rsidRPr="006F2673" w:rsidRDefault="006F2673" w:rsidP="006F2673">
      <w:pPr>
        <w:pStyle w:val="NoSpacing"/>
        <w:ind w:left="1440"/>
        <w:rPr>
          <w:color w:val="000000"/>
        </w:rPr>
      </w:pPr>
      <w:r w:rsidRPr="006F2673">
        <w:rPr>
          <w:color w:val="000000"/>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color w:val="000000"/>
          <w:bdr w:val="none" w:sz="0" w:space="0" w:color="auto" w:frame="1"/>
        </w:rPr>
        <w:t> age=</w:t>
      </w:r>
      <w:r w:rsidRPr="006F2673">
        <w:rPr>
          <w:color w:val="C00000"/>
          <w:bdr w:val="none" w:sz="0" w:space="0" w:color="auto" w:frame="1"/>
        </w:rPr>
        <w:t>20</w:t>
      </w:r>
      <w:r w:rsidRPr="006F2673">
        <w:rPr>
          <w:color w:val="000000"/>
          <w:bdr w:val="none" w:sz="0" w:space="0" w:color="auto" w:frame="1"/>
        </w:rPr>
        <w:t>;  </w:t>
      </w:r>
    </w:p>
    <w:p w:rsidR="006F2673" w:rsidRPr="006F2673" w:rsidRDefault="006F2673" w:rsidP="006F2673">
      <w:pPr>
        <w:pStyle w:val="NoSpacing"/>
        <w:ind w:left="1440"/>
        <w:rPr>
          <w:color w:val="000000"/>
        </w:rPr>
      </w:pPr>
      <w:r w:rsidRPr="006F2673">
        <w:rPr>
          <w:color w:val="000000"/>
          <w:bdr w:val="none" w:sz="0" w:space="0" w:color="auto" w:frame="1"/>
        </w:rPr>
        <w:t>    </w:t>
      </w:r>
      <w:r w:rsidRPr="006F2673">
        <w:rPr>
          <w:bdr w:val="none" w:sz="0" w:space="0" w:color="auto" w:frame="1"/>
        </w:rPr>
        <w:t>//checking the age</w:t>
      </w:r>
      <w:r w:rsidRPr="006F2673">
        <w:rPr>
          <w:color w:val="000000"/>
          <w:bdr w:val="none" w:sz="0" w:space="0" w:color="auto" w:frame="1"/>
        </w:rPr>
        <w:t>  </w:t>
      </w:r>
    </w:p>
    <w:p w:rsidR="006F2673" w:rsidRPr="006F2673" w:rsidRDefault="006F2673" w:rsidP="006F2673">
      <w:pPr>
        <w:pStyle w:val="NoSpacing"/>
        <w:ind w:left="1440"/>
        <w:rPr>
          <w:color w:val="000000"/>
        </w:rPr>
      </w:pPr>
      <w:r w:rsidRPr="006F2673">
        <w:rPr>
          <w:color w:val="000000"/>
          <w:bdr w:val="none" w:sz="0" w:space="0" w:color="auto" w:frame="1"/>
        </w:rPr>
        <w:t>    </w:t>
      </w:r>
      <w:proofErr w:type="gramStart"/>
      <w:r w:rsidRPr="006F2673">
        <w:rPr>
          <w:b/>
          <w:bCs/>
          <w:color w:val="006699"/>
          <w:bdr w:val="none" w:sz="0" w:space="0" w:color="auto" w:frame="1"/>
        </w:rPr>
        <w:t>if</w:t>
      </w:r>
      <w:r w:rsidRPr="006F2673">
        <w:rPr>
          <w:color w:val="000000"/>
          <w:bdr w:val="none" w:sz="0" w:space="0" w:color="auto" w:frame="1"/>
        </w:rPr>
        <w:t>(</w:t>
      </w:r>
      <w:proofErr w:type="gramEnd"/>
      <w:r w:rsidRPr="006F2673">
        <w:rPr>
          <w:color w:val="000000"/>
          <w:bdr w:val="none" w:sz="0" w:space="0" w:color="auto" w:frame="1"/>
        </w:rPr>
        <w:t>age&gt;</w:t>
      </w:r>
      <w:r w:rsidRPr="006F2673">
        <w:rPr>
          <w:color w:val="C00000"/>
          <w:bdr w:val="none" w:sz="0" w:space="0" w:color="auto" w:frame="1"/>
        </w:rPr>
        <w:t>18</w:t>
      </w:r>
      <w:r w:rsidRPr="006F2673">
        <w:rPr>
          <w:color w:val="000000"/>
          <w:bdr w:val="none" w:sz="0" w:space="0" w:color="auto" w:frame="1"/>
        </w:rPr>
        <w:t>){  </w:t>
      </w:r>
    </w:p>
    <w:p w:rsidR="006F2673" w:rsidRPr="006F2673" w:rsidRDefault="006F2673" w:rsidP="006F2673">
      <w:pPr>
        <w:pStyle w:val="NoSpacing"/>
        <w:ind w:left="1440"/>
        <w:rPr>
          <w:color w:val="000000"/>
        </w:rPr>
      </w:pPr>
      <w:r w:rsidRPr="006F2673">
        <w:rPr>
          <w:color w:val="000000"/>
          <w:bdr w:val="none" w:sz="0" w:space="0" w:color="auto" w:frame="1"/>
        </w:rPr>
        <w:t>        </w:t>
      </w:r>
      <w:proofErr w:type="spellStart"/>
      <w:proofErr w:type="gramStart"/>
      <w:r w:rsidRPr="006F2673">
        <w:rPr>
          <w:color w:val="000000"/>
          <w:bdr w:val="none" w:sz="0" w:space="0" w:color="auto" w:frame="1"/>
        </w:rPr>
        <w:t>System.out.print</w:t>
      </w:r>
      <w:proofErr w:type="spellEnd"/>
      <w:r w:rsidRPr="006F2673">
        <w:rPr>
          <w:color w:val="000000"/>
          <w:bdr w:val="none" w:sz="0" w:space="0" w:color="auto" w:frame="1"/>
        </w:rPr>
        <w:t>(</w:t>
      </w:r>
      <w:proofErr w:type="gramEnd"/>
      <w:r w:rsidRPr="006F2673">
        <w:rPr>
          <w:color w:val="0000FF"/>
          <w:bdr w:val="none" w:sz="0" w:space="0" w:color="auto" w:frame="1"/>
        </w:rPr>
        <w:t>"Age is greater than 18"</w:t>
      </w:r>
      <w:r w:rsidRPr="006F2673">
        <w:rPr>
          <w:color w:val="000000"/>
          <w:bdr w:val="none" w:sz="0" w:space="0" w:color="auto" w:frame="1"/>
        </w:rPr>
        <w:t>);  </w:t>
      </w:r>
    </w:p>
    <w:p w:rsidR="006F2673" w:rsidRPr="006F2673" w:rsidRDefault="006F2673" w:rsidP="006F2673">
      <w:pPr>
        <w:pStyle w:val="NoSpacing"/>
        <w:ind w:left="1440"/>
        <w:rPr>
          <w:color w:val="000000"/>
        </w:rPr>
      </w:pPr>
      <w:r w:rsidRPr="006F2673">
        <w:rPr>
          <w:color w:val="000000"/>
          <w:bdr w:val="none" w:sz="0" w:space="0" w:color="auto" w:frame="1"/>
        </w:rPr>
        <w:t>    }  </w:t>
      </w:r>
    </w:p>
    <w:p w:rsidR="006F2673" w:rsidRPr="006F2673" w:rsidRDefault="006F2673" w:rsidP="006F2673">
      <w:pPr>
        <w:pStyle w:val="NoSpacing"/>
        <w:ind w:left="1440"/>
        <w:rPr>
          <w:color w:val="000000"/>
        </w:rPr>
      </w:pPr>
      <w:r w:rsidRPr="006F2673">
        <w:rPr>
          <w:color w:val="000000"/>
          <w:bdr w:val="none" w:sz="0" w:space="0" w:color="auto" w:frame="1"/>
        </w:rPr>
        <w:t>}  </w:t>
      </w:r>
    </w:p>
    <w:p w:rsidR="006F2673" w:rsidRPr="006F2673" w:rsidRDefault="006F2673" w:rsidP="006F2673">
      <w:pPr>
        <w:pStyle w:val="NoSpacing"/>
        <w:ind w:left="1440"/>
        <w:rPr>
          <w:color w:val="000000"/>
        </w:rPr>
      </w:pPr>
      <w:r w:rsidRPr="006F2673">
        <w:rPr>
          <w:color w:val="000000"/>
          <w:bdr w:val="none" w:sz="0" w:space="0" w:color="auto" w:frame="1"/>
        </w:rPr>
        <w:t>}  </w:t>
      </w:r>
    </w:p>
    <w:p w:rsidR="006F2673" w:rsidRPr="006F2673" w:rsidRDefault="006F2673" w:rsidP="006F26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F2673">
        <w:rPr>
          <w:rFonts w:ascii="Verdana" w:eastAsia="Times New Roman" w:hAnsi="Verdana" w:cs="Times New Roman"/>
          <w:color w:val="000000"/>
          <w:sz w:val="20"/>
          <w:szCs w:val="20"/>
        </w:rPr>
        <w:t>Output:</w:t>
      </w:r>
    </w:p>
    <w:p w:rsidR="006F2673" w:rsidRPr="006F2673" w:rsidRDefault="006F2673" w:rsidP="006F26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color w:val="000000"/>
          <w:sz w:val="20"/>
          <w:szCs w:val="20"/>
        </w:rPr>
      </w:pPr>
      <w:r w:rsidRPr="006F2673">
        <w:rPr>
          <w:rFonts w:ascii="Courier New" w:eastAsia="Times New Roman" w:hAnsi="Courier New" w:cs="Courier New"/>
          <w:color w:val="000000"/>
          <w:sz w:val="20"/>
          <w:szCs w:val="20"/>
        </w:rPr>
        <w:t>Age is greater than 18</w:t>
      </w:r>
    </w:p>
    <w:p w:rsidR="006F2673" w:rsidRPr="006F2673" w:rsidRDefault="006F2673" w:rsidP="006F2673">
      <w:pPr>
        <w:pStyle w:val="Heading3"/>
        <w:rPr>
          <w:ins w:id="1" w:author="Unknown"/>
          <w:rFonts w:eastAsia="Times New Roman"/>
        </w:rPr>
      </w:pPr>
      <w:ins w:id="2" w:author="Unknown">
        <w:r w:rsidRPr="006F2673">
          <w:rPr>
            <w:rFonts w:eastAsia="Times New Roman"/>
          </w:rPr>
          <w:lastRenderedPageBreak/>
          <w:t>Java if-else Statement</w:t>
        </w:r>
      </w:ins>
    </w:p>
    <w:p w:rsidR="006F2673" w:rsidRPr="006F2673" w:rsidRDefault="006F2673" w:rsidP="006F2673">
      <w:pPr>
        <w:pStyle w:val="NoSpacing"/>
        <w:ind w:left="720"/>
        <w:rPr>
          <w:ins w:id="3" w:author="Unknown"/>
        </w:rPr>
      </w:pPr>
      <w:ins w:id="4" w:author="Unknown">
        <w:r w:rsidRPr="006F2673">
          <w:t xml:space="preserve">The Java if-else statement also tests the condition. It executes </w:t>
        </w:r>
        <w:proofErr w:type="gramStart"/>
        <w:r w:rsidRPr="006F2673">
          <w:t>the </w:t>
        </w:r>
        <w:r w:rsidRPr="006F2673">
          <w:rPr>
            <w:i/>
            <w:iCs/>
          </w:rPr>
          <w:t>if</w:t>
        </w:r>
        <w:proofErr w:type="gramEnd"/>
        <w:r w:rsidRPr="006F2673">
          <w:rPr>
            <w:i/>
            <w:iCs/>
          </w:rPr>
          <w:t xml:space="preserve"> block</w:t>
        </w:r>
        <w:r w:rsidRPr="006F2673">
          <w:t> if condition is true otherwise </w:t>
        </w:r>
        <w:r w:rsidRPr="006F2673">
          <w:rPr>
            <w:i/>
            <w:iCs/>
          </w:rPr>
          <w:t>else block</w:t>
        </w:r>
        <w:r w:rsidRPr="006F2673">
          <w:t> is executed.</w:t>
        </w:r>
      </w:ins>
    </w:p>
    <w:p w:rsidR="006F2673" w:rsidRPr="006F2673" w:rsidRDefault="006F2673" w:rsidP="006F2673">
      <w:pPr>
        <w:shd w:val="clear" w:color="auto" w:fill="FFFFFF"/>
        <w:spacing w:before="100" w:beforeAutospacing="1" w:after="100" w:afterAutospacing="1" w:line="240" w:lineRule="auto"/>
        <w:rPr>
          <w:ins w:id="5" w:author="Unknown"/>
          <w:rFonts w:ascii="Verdana" w:eastAsia="Times New Roman" w:hAnsi="Verdana" w:cs="Times New Roman"/>
          <w:color w:val="000000"/>
          <w:sz w:val="20"/>
          <w:szCs w:val="20"/>
        </w:rPr>
      </w:pPr>
      <w:ins w:id="6" w:author="Unknown">
        <w:r w:rsidRPr="006F2673">
          <w:rPr>
            <w:rFonts w:ascii="Verdana" w:eastAsia="Times New Roman" w:hAnsi="Verdana" w:cs="Times New Roman"/>
            <w:b/>
            <w:bCs/>
            <w:color w:val="000000"/>
            <w:sz w:val="20"/>
            <w:szCs w:val="20"/>
          </w:rPr>
          <w:t>Syntax:</w:t>
        </w:r>
      </w:ins>
    </w:p>
    <w:p w:rsidR="006F2673" w:rsidRPr="006F2673" w:rsidRDefault="006F2673" w:rsidP="006F2673">
      <w:pPr>
        <w:ind w:left="720"/>
        <w:rPr>
          <w:ins w:id="7" w:author="Unknown"/>
        </w:rPr>
      </w:pPr>
      <w:proofErr w:type="gramStart"/>
      <w:ins w:id="8" w:author="Unknown">
        <w:r w:rsidRPr="006F2673">
          <w:rPr>
            <w:b/>
            <w:bCs/>
            <w:color w:val="006699"/>
            <w:bdr w:val="none" w:sz="0" w:space="0" w:color="auto" w:frame="1"/>
          </w:rPr>
          <w:t>if</w:t>
        </w:r>
        <w:r w:rsidRPr="006F2673">
          <w:rPr>
            <w:bdr w:val="none" w:sz="0" w:space="0" w:color="auto" w:frame="1"/>
          </w:rPr>
          <w:t>(</w:t>
        </w:r>
        <w:proofErr w:type="gramEnd"/>
        <w:r w:rsidRPr="006F2673">
          <w:rPr>
            <w:bdr w:val="none" w:sz="0" w:space="0" w:color="auto" w:frame="1"/>
          </w:rPr>
          <w:t>condition){  </w:t>
        </w:r>
      </w:ins>
    </w:p>
    <w:p w:rsidR="006F2673" w:rsidRPr="006F2673" w:rsidRDefault="006F2673" w:rsidP="006F2673">
      <w:pPr>
        <w:ind w:left="720"/>
        <w:rPr>
          <w:ins w:id="9" w:author="Unknown"/>
        </w:rPr>
      </w:pPr>
      <w:ins w:id="10" w:author="Unknown">
        <w:r w:rsidRPr="006F2673">
          <w:rPr>
            <w:color w:val="008200"/>
            <w:bdr w:val="none" w:sz="0" w:space="0" w:color="auto" w:frame="1"/>
          </w:rPr>
          <w:t>//code if condition is true</w:t>
        </w:r>
        <w:r w:rsidRPr="006F2673">
          <w:rPr>
            <w:bdr w:val="none" w:sz="0" w:space="0" w:color="auto" w:frame="1"/>
          </w:rPr>
          <w:t>  </w:t>
        </w:r>
      </w:ins>
    </w:p>
    <w:p w:rsidR="006F2673" w:rsidRPr="006F2673" w:rsidRDefault="006F2673" w:rsidP="006F2673">
      <w:pPr>
        <w:ind w:left="720"/>
        <w:rPr>
          <w:ins w:id="11" w:author="Unknown"/>
        </w:rPr>
      </w:pPr>
      <w:proofErr w:type="gramStart"/>
      <w:ins w:id="12" w:author="Unknown">
        <w:r w:rsidRPr="006F2673">
          <w:rPr>
            <w:bdr w:val="none" w:sz="0" w:space="0" w:color="auto" w:frame="1"/>
          </w:rPr>
          <w:t>}</w:t>
        </w:r>
        <w:r w:rsidRPr="006F2673">
          <w:rPr>
            <w:b/>
            <w:bCs/>
            <w:color w:val="006699"/>
            <w:bdr w:val="none" w:sz="0" w:space="0" w:color="auto" w:frame="1"/>
          </w:rPr>
          <w:t>else</w:t>
        </w:r>
        <w:proofErr w:type="gramEnd"/>
        <w:r w:rsidRPr="006F2673">
          <w:rPr>
            <w:bdr w:val="none" w:sz="0" w:space="0" w:color="auto" w:frame="1"/>
          </w:rPr>
          <w:t>{  </w:t>
        </w:r>
      </w:ins>
    </w:p>
    <w:p w:rsidR="006F2673" w:rsidRPr="006F2673" w:rsidRDefault="006F2673" w:rsidP="006F2673">
      <w:pPr>
        <w:ind w:left="720"/>
        <w:rPr>
          <w:ins w:id="13" w:author="Unknown"/>
        </w:rPr>
      </w:pPr>
      <w:ins w:id="14" w:author="Unknown">
        <w:r w:rsidRPr="006F2673">
          <w:rPr>
            <w:color w:val="008200"/>
            <w:bdr w:val="none" w:sz="0" w:space="0" w:color="auto" w:frame="1"/>
          </w:rPr>
          <w:t>//code if condition is false</w:t>
        </w:r>
        <w:r w:rsidRPr="006F2673">
          <w:rPr>
            <w:bdr w:val="none" w:sz="0" w:space="0" w:color="auto" w:frame="1"/>
          </w:rPr>
          <w:t>  </w:t>
        </w:r>
      </w:ins>
    </w:p>
    <w:p w:rsidR="006F2673" w:rsidRPr="006F2673" w:rsidRDefault="006F2673" w:rsidP="006F2673">
      <w:pPr>
        <w:ind w:left="720"/>
        <w:rPr>
          <w:ins w:id="15" w:author="Unknown"/>
        </w:rPr>
      </w:pPr>
      <w:ins w:id="16" w:author="Unknown">
        <w:r w:rsidRPr="006F2673">
          <w:rPr>
            <w:bdr w:val="none" w:sz="0" w:space="0" w:color="auto" w:frame="1"/>
          </w:rPr>
          <w:t>}  </w:t>
        </w:r>
      </w:ins>
    </w:p>
    <w:p w:rsidR="006F2673" w:rsidRPr="006F2673" w:rsidRDefault="006F2673" w:rsidP="006F2673">
      <w:pPr>
        <w:spacing w:after="0" w:line="240" w:lineRule="auto"/>
        <w:rPr>
          <w:ins w:id="1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3260" cy="4657643"/>
            <wp:effectExtent l="0" t="0" r="2540" b="0"/>
            <wp:docPr id="3" name="Picture 3"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else statement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060" cy="4657405"/>
                    </a:xfrm>
                    <a:prstGeom prst="rect">
                      <a:avLst/>
                    </a:prstGeom>
                    <a:noFill/>
                    <a:ln>
                      <a:noFill/>
                    </a:ln>
                  </pic:spPr>
                </pic:pic>
              </a:graphicData>
            </a:graphic>
          </wp:inline>
        </w:drawing>
      </w:r>
    </w:p>
    <w:p w:rsidR="006F2673" w:rsidRPr="006F2673" w:rsidRDefault="006F2673" w:rsidP="006F2673">
      <w:pPr>
        <w:shd w:val="clear" w:color="auto" w:fill="FFFFFF"/>
        <w:spacing w:before="100" w:beforeAutospacing="1" w:after="100" w:afterAutospacing="1" w:line="240" w:lineRule="auto"/>
        <w:rPr>
          <w:ins w:id="18" w:author="Unknown"/>
          <w:rFonts w:ascii="Verdana" w:eastAsia="Times New Roman" w:hAnsi="Verdana" w:cs="Times New Roman"/>
          <w:color w:val="000000"/>
          <w:sz w:val="20"/>
          <w:szCs w:val="20"/>
        </w:rPr>
      </w:pPr>
      <w:ins w:id="19" w:author="Unknown">
        <w:r w:rsidRPr="006F2673">
          <w:rPr>
            <w:rFonts w:ascii="Verdana" w:eastAsia="Times New Roman" w:hAnsi="Verdana" w:cs="Times New Roman"/>
            <w:b/>
            <w:bCs/>
            <w:color w:val="000000"/>
            <w:sz w:val="20"/>
            <w:szCs w:val="20"/>
          </w:rPr>
          <w:t>Example:</w:t>
        </w:r>
      </w:ins>
    </w:p>
    <w:p w:rsidR="006F2673" w:rsidRPr="006F2673" w:rsidRDefault="006F2673" w:rsidP="006F2673">
      <w:pPr>
        <w:pStyle w:val="NoSpacing"/>
        <w:ind w:left="720"/>
        <w:rPr>
          <w:ins w:id="20" w:author="Unknown"/>
          <w:color w:val="000000"/>
        </w:rPr>
      </w:pPr>
      <w:ins w:id="21" w:author="Unknown">
        <w:r w:rsidRPr="006F2673">
          <w:rPr>
            <w:bdr w:val="none" w:sz="0" w:space="0" w:color="auto" w:frame="1"/>
          </w:rPr>
          <w:t>//A Java Program to demonstrate the use of if-else statement.</w:t>
        </w:r>
        <w:r w:rsidRPr="006F2673">
          <w:rPr>
            <w:color w:val="000000"/>
            <w:bdr w:val="none" w:sz="0" w:space="0" w:color="auto" w:frame="1"/>
          </w:rPr>
          <w:t>  </w:t>
        </w:r>
      </w:ins>
    </w:p>
    <w:p w:rsidR="006F2673" w:rsidRPr="006F2673" w:rsidRDefault="006F2673" w:rsidP="006F2673">
      <w:pPr>
        <w:pStyle w:val="NoSpacing"/>
        <w:ind w:left="720"/>
        <w:rPr>
          <w:ins w:id="22" w:author="Unknown"/>
          <w:color w:val="000000"/>
        </w:rPr>
      </w:pPr>
      <w:ins w:id="23" w:author="Unknown">
        <w:r w:rsidRPr="006F2673">
          <w:rPr>
            <w:bdr w:val="none" w:sz="0" w:space="0" w:color="auto" w:frame="1"/>
          </w:rPr>
          <w:t>//It is a program of odd and even number.</w:t>
        </w:r>
        <w:r w:rsidRPr="006F2673">
          <w:rPr>
            <w:color w:val="000000"/>
            <w:bdr w:val="none" w:sz="0" w:space="0" w:color="auto" w:frame="1"/>
          </w:rPr>
          <w:t>  </w:t>
        </w:r>
      </w:ins>
    </w:p>
    <w:p w:rsidR="006F2673" w:rsidRPr="006F2673" w:rsidRDefault="006F2673" w:rsidP="006F2673">
      <w:pPr>
        <w:pStyle w:val="NoSpacing"/>
        <w:ind w:left="720"/>
        <w:rPr>
          <w:ins w:id="24" w:author="Unknown"/>
          <w:color w:val="000000"/>
        </w:rPr>
      </w:pPr>
      <w:proofErr w:type="gramStart"/>
      <w:ins w:id="25" w:author="Unknown">
        <w:r w:rsidRPr="006F2673">
          <w:rPr>
            <w:b/>
            <w:bCs/>
            <w:color w:val="006699"/>
            <w:bdr w:val="none" w:sz="0" w:space="0" w:color="auto" w:frame="1"/>
          </w:rPr>
          <w:lastRenderedPageBreak/>
          <w:t>public</w:t>
        </w:r>
        <w:proofErr w:type="gramEnd"/>
        <w:r w:rsidRPr="006F2673">
          <w:rPr>
            <w:color w:val="000000"/>
            <w:bdr w:val="none" w:sz="0" w:space="0" w:color="auto" w:frame="1"/>
          </w:rPr>
          <w:t> </w:t>
        </w:r>
        <w:r w:rsidRPr="006F2673">
          <w:rPr>
            <w:b/>
            <w:bCs/>
            <w:color w:val="006699"/>
            <w:bdr w:val="none" w:sz="0" w:space="0" w:color="auto" w:frame="1"/>
          </w:rPr>
          <w:t>class</w:t>
        </w:r>
        <w:r w:rsidRPr="006F2673">
          <w:rPr>
            <w:color w:val="000000"/>
            <w:bdr w:val="none" w:sz="0" w:space="0" w:color="auto" w:frame="1"/>
          </w:rPr>
          <w:t> </w:t>
        </w:r>
        <w:proofErr w:type="spellStart"/>
        <w:r w:rsidRPr="006F2673">
          <w:rPr>
            <w:color w:val="000000"/>
            <w:bdr w:val="none" w:sz="0" w:space="0" w:color="auto" w:frame="1"/>
          </w:rPr>
          <w:t>IfElseExample</w:t>
        </w:r>
        <w:proofErr w:type="spellEnd"/>
        <w:r w:rsidRPr="006F2673">
          <w:rPr>
            <w:color w:val="000000"/>
            <w:bdr w:val="none" w:sz="0" w:space="0" w:color="auto" w:frame="1"/>
          </w:rPr>
          <w:t> {  </w:t>
        </w:r>
      </w:ins>
    </w:p>
    <w:p w:rsidR="006F2673" w:rsidRPr="006F2673" w:rsidRDefault="006F2673" w:rsidP="006F2673">
      <w:pPr>
        <w:pStyle w:val="NoSpacing"/>
        <w:ind w:left="720"/>
        <w:rPr>
          <w:ins w:id="26" w:author="Unknown"/>
          <w:color w:val="000000"/>
        </w:rPr>
      </w:pPr>
      <w:proofErr w:type="gramStart"/>
      <w:ins w:id="27" w:author="Unknown">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static</w:t>
        </w:r>
        <w:r w:rsidRPr="006F2673">
          <w:rPr>
            <w:color w:val="000000"/>
            <w:bdr w:val="none" w:sz="0" w:space="0" w:color="auto" w:frame="1"/>
          </w:rPr>
          <w:t> </w:t>
        </w:r>
        <w:r w:rsidRPr="006F2673">
          <w:rPr>
            <w:b/>
            <w:bCs/>
            <w:color w:val="006699"/>
            <w:bdr w:val="none" w:sz="0" w:space="0" w:color="auto" w:frame="1"/>
          </w:rPr>
          <w:t>void</w:t>
        </w:r>
        <w:r w:rsidRPr="006F2673">
          <w:rPr>
            <w:color w:val="000000"/>
            <w:bdr w:val="none" w:sz="0" w:space="0" w:color="auto" w:frame="1"/>
          </w:rPr>
          <w:t> main(String[] </w:t>
        </w:r>
        <w:proofErr w:type="spellStart"/>
        <w:r w:rsidRPr="006F2673">
          <w:rPr>
            <w:color w:val="000000"/>
            <w:bdr w:val="none" w:sz="0" w:space="0" w:color="auto" w:frame="1"/>
          </w:rPr>
          <w:t>args</w:t>
        </w:r>
        <w:proofErr w:type="spellEnd"/>
        <w:r w:rsidRPr="006F2673">
          <w:rPr>
            <w:color w:val="000000"/>
            <w:bdr w:val="none" w:sz="0" w:space="0" w:color="auto" w:frame="1"/>
          </w:rPr>
          <w:t>) {  </w:t>
        </w:r>
      </w:ins>
    </w:p>
    <w:p w:rsidR="006F2673" w:rsidRPr="006F2673" w:rsidRDefault="006F2673" w:rsidP="006F2673">
      <w:pPr>
        <w:pStyle w:val="NoSpacing"/>
        <w:ind w:left="720"/>
        <w:rPr>
          <w:ins w:id="28" w:author="Unknown"/>
          <w:color w:val="000000"/>
        </w:rPr>
      </w:pPr>
      <w:ins w:id="29" w:author="Unknown">
        <w:r w:rsidRPr="006F2673">
          <w:rPr>
            <w:color w:val="000000"/>
            <w:bdr w:val="none" w:sz="0" w:space="0" w:color="auto" w:frame="1"/>
          </w:rPr>
          <w:t>    </w:t>
        </w:r>
        <w:r w:rsidRPr="006F2673">
          <w:rPr>
            <w:bdr w:val="none" w:sz="0" w:space="0" w:color="auto" w:frame="1"/>
          </w:rPr>
          <w:t>//defining a variable</w:t>
        </w:r>
        <w:r w:rsidRPr="006F2673">
          <w:rPr>
            <w:color w:val="000000"/>
            <w:bdr w:val="none" w:sz="0" w:space="0" w:color="auto" w:frame="1"/>
          </w:rPr>
          <w:t>  </w:t>
        </w:r>
      </w:ins>
    </w:p>
    <w:p w:rsidR="006F2673" w:rsidRPr="006F2673" w:rsidRDefault="006F2673" w:rsidP="006F2673">
      <w:pPr>
        <w:pStyle w:val="NoSpacing"/>
        <w:ind w:left="720"/>
        <w:rPr>
          <w:ins w:id="30" w:author="Unknown"/>
          <w:color w:val="000000"/>
        </w:rPr>
      </w:pPr>
      <w:ins w:id="31" w:author="Unknown">
        <w:r w:rsidRPr="006F2673">
          <w:rPr>
            <w:color w:val="000000"/>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color w:val="000000"/>
            <w:bdr w:val="none" w:sz="0" w:space="0" w:color="auto" w:frame="1"/>
          </w:rPr>
          <w:t> number=</w:t>
        </w:r>
        <w:r w:rsidRPr="006F2673">
          <w:rPr>
            <w:color w:val="C00000"/>
            <w:bdr w:val="none" w:sz="0" w:space="0" w:color="auto" w:frame="1"/>
          </w:rPr>
          <w:t>13</w:t>
        </w:r>
        <w:r w:rsidRPr="006F2673">
          <w:rPr>
            <w:color w:val="000000"/>
            <w:bdr w:val="none" w:sz="0" w:space="0" w:color="auto" w:frame="1"/>
          </w:rPr>
          <w:t>;  </w:t>
        </w:r>
      </w:ins>
    </w:p>
    <w:p w:rsidR="006F2673" w:rsidRPr="006F2673" w:rsidRDefault="006F2673" w:rsidP="006F2673">
      <w:pPr>
        <w:pStyle w:val="NoSpacing"/>
        <w:ind w:left="720"/>
        <w:rPr>
          <w:ins w:id="32" w:author="Unknown"/>
          <w:color w:val="000000"/>
        </w:rPr>
      </w:pPr>
      <w:ins w:id="33" w:author="Unknown">
        <w:r w:rsidRPr="006F2673">
          <w:rPr>
            <w:color w:val="000000"/>
            <w:bdr w:val="none" w:sz="0" w:space="0" w:color="auto" w:frame="1"/>
          </w:rPr>
          <w:t>    </w:t>
        </w:r>
        <w:r w:rsidRPr="006F2673">
          <w:rPr>
            <w:bdr w:val="none" w:sz="0" w:space="0" w:color="auto" w:frame="1"/>
          </w:rPr>
          <w:t>//Check if the number is divisible by 2 or not</w:t>
        </w:r>
        <w:r w:rsidRPr="006F2673">
          <w:rPr>
            <w:color w:val="000000"/>
            <w:bdr w:val="none" w:sz="0" w:space="0" w:color="auto" w:frame="1"/>
          </w:rPr>
          <w:t>  </w:t>
        </w:r>
      </w:ins>
    </w:p>
    <w:p w:rsidR="006F2673" w:rsidRPr="006F2673" w:rsidRDefault="006F2673" w:rsidP="006F2673">
      <w:pPr>
        <w:pStyle w:val="NoSpacing"/>
        <w:ind w:left="720"/>
        <w:rPr>
          <w:ins w:id="34" w:author="Unknown"/>
          <w:color w:val="000000"/>
        </w:rPr>
      </w:pPr>
      <w:ins w:id="35" w:author="Unknown">
        <w:r w:rsidRPr="006F2673">
          <w:rPr>
            <w:color w:val="000000"/>
            <w:bdr w:val="none" w:sz="0" w:space="0" w:color="auto" w:frame="1"/>
          </w:rPr>
          <w:t>    </w:t>
        </w:r>
        <w:proofErr w:type="gramStart"/>
        <w:r w:rsidRPr="006F2673">
          <w:rPr>
            <w:b/>
            <w:bCs/>
            <w:color w:val="006699"/>
            <w:bdr w:val="none" w:sz="0" w:space="0" w:color="auto" w:frame="1"/>
          </w:rPr>
          <w:t>if</w:t>
        </w:r>
        <w:r w:rsidRPr="006F2673">
          <w:rPr>
            <w:color w:val="000000"/>
            <w:bdr w:val="none" w:sz="0" w:space="0" w:color="auto" w:frame="1"/>
          </w:rPr>
          <w:t>(</w:t>
        </w:r>
        <w:proofErr w:type="gramEnd"/>
        <w:r w:rsidRPr="006F2673">
          <w:rPr>
            <w:color w:val="000000"/>
            <w:bdr w:val="none" w:sz="0" w:space="0" w:color="auto" w:frame="1"/>
          </w:rPr>
          <w:t>number%</w:t>
        </w:r>
        <w:r w:rsidRPr="006F2673">
          <w:rPr>
            <w:color w:val="C00000"/>
            <w:bdr w:val="none" w:sz="0" w:space="0" w:color="auto" w:frame="1"/>
          </w:rPr>
          <w:t>2</w:t>
        </w:r>
        <w:r w:rsidRPr="006F2673">
          <w:rPr>
            <w:color w:val="000000"/>
            <w:bdr w:val="none" w:sz="0" w:space="0" w:color="auto" w:frame="1"/>
          </w:rPr>
          <w:t>==</w:t>
        </w:r>
        <w:r w:rsidRPr="006F2673">
          <w:rPr>
            <w:color w:val="C00000"/>
            <w:bdr w:val="none" w:sz="0" w:space="0" w:color="auto" w:frame="1"/>
          </w:rPr>
          <w:t>0</w:t>
        </w:r>
        <w:r w:rsidRPr="006F2673">
          <w:rPr>
            <w:color w:val="000000"/>
            <w:bdr w:val="none" w:sz="0" w:space="0" w:color="auto" w:frame="1"/>
          </w:rPr>
          <w:t>){  </w:t>
        </w:r>
      </w:ins>
    </w:p>
    <w:p w:rsidR="006F2673" w:rsidRPr="006F2673" w:rsidRDefault="006F2673" w:rsidP="006F2673">
      <w:pPr>
        <w:pStyle w:val="NoSpacing"/>
        <w:ind w:left="720"/>
        <w:rPr>
          <w:ins w:id="36" w:author="Unknown"/>
          <w:color w:val="000000"/>
        </w:rPr>
      </w:pPr>
      <w:ins w:id="37"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"even number"</w:t>
        </w:r>
        <w:r w:rsidRPr="006F2673">
          <w:rPr>
            <w:color w:val="000000"/>
            <w:bdr w:val="none" w:sz="0" w:space="0" w:color="auto" w:frame="1"/>
          </w:rPr>
          <w:t>);  </w:t>
        </w:r>
      </w:ins>
    </w:p>
    <w:p w:rsidR="006F2673" w:rsidRPr="006F2673" w:rsidRDefault="006F2673" w:rsidP="006F2673">
      <w:pPr>
        <w:pStyle w:val="NoSpacing"/>
        <w:ind w:left="720"/>
        <w:rPr>
          <w:ins w:id="38" w:author="Unknown"/>
          <w:color w:val="000000"/>
        </w:rPr>
      </w:pPr>
      <w:ins w:id="39" w:author="Unknown">
        <w:r w:rsidRPr="006F2673">
          <w:rPr>
            <w:color w:val="000000"/>
            <w:bdr w:val="none" w:sz="0" w:space="0" w:color="auto" w:frame="1"/>
          </w:rPr>
          <w:t>    </w:t>
        </w:r>
        <w:proofErr w:type="gramStart"/>
        <w:r w:rsidRPr="006F2673">
          <w:rPr>
            <w:color w:val="000000"/>
            <w:bdr w:val="none" w:sz="0" w:space="0" w:color="auto" w:frame="1"/>
          </w:rPr>
          <w:t>}</w:t>
        </w:r>
        <w:r w:rsidRPr="006F2673">
          <w:rPr>
            <w:b/>
            <w:bCs/>
            <w:color w:val="006699"/>
            <w:bdr w:val="none" w:sz="0" w:space="0" w:color="auto" w:frame="1"/>
          </w:rPr>
          <w:t>else</w:t>
        </w:r>
        <w:proofErr w:type="gramEnd"/>
        <w:r w:rsidRPr="006F2673">
          <w:rPr>
            <w:color w:val="000000"/>
            <w:bdr w:val="none" w:sz="0" w:space="0" w:color="auto" w:frame="1"/>
          </w:rPr>
          <w:t>{  </w:t>
        </w:r>
      </w:ins>
    </w:p>
    <w:p w:rsidR="006F2673" w:rsidRPr="006F2673" w:rsidRDefault="006F2673" w:rsidP="006F2673">
      <w:pPr>
        <w:pStyle w:val="NoSpacing"/>
        <w:ind w:left="720"/>
        <w:rPr>
          <w:ins w:id="40" w:author="Unknown"/>
          <w:color w:val="000000"/>
        </w:rPr>
      </w:pPr>
      <w:ins w:id="41"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"odd number"</w:t>
        </w:r>
        <w:r w:rsidRPr="006F2673">
          <w:rPr>
            <w:color w:val="000000"/>
            <w:bdr w:val="none" w:sz="0" w:space="0" w:color="auto" w:frame="1"/>
          </w:rPr>
          <w:t>);  </w:t>
        </w:r>
      </w:ins>
    </w:p>
    <w:p w:rsidR="006F2673" w:rsidRPr="006F2673" w:rsidRDefault="006F2673" w:rsidP="006F2673">
      <w:pPr>
        <w:pStyle w:val="NoSpacing"/>
        <w:ind w:left="720"/>
        <w:rPr>
          <w:ins w:id="42" w:author="Unknown"/>
          <w:color w:val="000000"/>
        </w:rPr>
      </w:pPr>
      <w:ins w:id="43" w:author="Unknown">
        <w:r w:rsidRPr="006F2673">
          <w:rPr>
            <w:color w:val="000000"/>
            <w:bdr w:val="none" w:sz="0" w:space="0" w:color="auto" w:frame="1"/>
          </w:rPr>
          <w:t>    }  </w:t>
        </w:r>
      </w:ins>
    </w:p>
    <w:p w:rsidR="006F2673" w:rsidRPr="006F2673" w:rsidRDefault="006F2673" w:rsidP="006F2673">
      <w:pPr>
        <w:pStyle w:val="NoSpacing"/>
        <w:ind w:left="720"/>
        <w:rPr>
          <w:ins w:id="44" w:author="Unknown"/>
          <w:color w:val="000000"/>
        </w:rPr>
      </w:pPr>
      <w:ins w:id="45" w:author="Unknown">
        <w:r w:rsidRPr="006F2673">
          <w:rPr>
            <w:color w:val="000000"/>
            <w:bdr w:val="none" w:sz="0" w:space="0" w:color="auto" w:frame="1"/>
          </w:rPr>
          <w:t>}  </w:t>
        </w:r>
      </w:ins>
    </w:p>
    <w:p w:rsidR="006F2673" w:rsidRPr="006F2673" w:rsidRDefault="006F2673" w:rsidP="006F2673">
      <w:pPr>
        <w:pStyle w:val="NoSpacing"/>
        <w:ind w:left="720"/>
        <w:rPr>
          <w:ins w:id="46" w:author="Unknown"/>
          <w:color w:val="000000"/>
        </w:rPr>
      </w:pPr>
      <w:ins w:id="47" w:author="Unknown">
        <w:r w:rsidRPr="006F2673">
          <w:rPr>
            <w:color w:val="000000"/>
            <w:bdr w:val="none" w:sz="0" w:space="0" w:color="auto" w:frame="1"/>
          </w:rPr>
          <w:t>}  </w:t>
        </w:r>
      </w:ins>
    </w:p>
    <w:p w:rsidR="006F2673" w:rsidRPr="006F2673" w:rsidRDefault="006F2673" w:rsidP="006F2673">
      <w:pPr>
        <w:shd w:val="clear" w:color="auto" w:fill="FFFFFF"/>
        <w:spacing w:before="100" w:beforeAutospacing="1" w:after="100" w:afterAutospacing="1" w:line="240" w:lineRule="auto"/>
        <w:rPr>
          <w:ins w:id="48" w:author="Unknown"/>
          <w:rFonts w:ascii="Verdana" w:eastAsia="Times New Roman" w:hAnsi="Verdana" w:cs="Times New Roman"/>
          <w:color w:val="000000"/>
          <w:sz w:val="20"/>
          <w:szCs w:val="20"/>
        </w:rPr>
      </w:pPr>
      <w:ins w:id="49" w:author="Unknown">
        <w:r w:rsidRPr="006F2673">
          <w:rPr>
            <w:rFonts w:ascii="Verdana" w:eastAsia="Times New Roman" w:hAnsi="Verdana" w:cs="Times New Roman"/>
            <w:color w:val="000000"/>
            <w:sz w:val="20"/>
            <w:szCs w:val="20"/>
          </w:rPr>
          <w:t>Output:</w:t>
        </w:r>
      </w:ins>
    </w:p>
    <w:p w:rsidR="006F2673" w:rsidRPr="006F2673" w:rsidRDefault="006F2673" w:rsidP="006F26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ins w:id="50" w:author="Unknown"/>
          <w:rFonts w:ascii="Courier New" w:eastAsia="Times New Roman" w:hAnsi="Courier New" w:cs="Courier New"/>
          <w:color w:val="000000"/>
          <w:sz w:val="20"/>
          <w:szCs w:val="20"/>
        </w:rPr>
      </w:pPr>
      <w:proofErr w:type="gramStart"/>
      <w:ins w:id="51" w:author="Unknown">
        <w:r w:rsidRPr="006F2673">
          <w:rPr>
            <w:rFonts w:ascii="Courier New" w:eastAsia="Times New Roman" w:hAnsi="Courier New" w:cs="Courier New"/>
            <w:color w:val="000000"/>
            <w:sz w:val="20"/>
            <w:szCs w:val="20"/>
          </w:rPr>
          <w:t>odd</w:t>
        </w:r>
        <w:proofErr w:type="gramEnd"/>
        <w:r w:rsidRPr="006F2673">
          <w:rPr>
            <w:rFonts w:ascii="Courier New" w:eastAsia="Times New Roman" w:hAnsi="Courier New" w:cs="Courier New"/>
            <w:color w:val="000000"/>
            <w:sz w:val="20"/>
            <w:szCs w:val="20"/>
          </w:rPr>
          <w:t xml:space="preserve"> number</w:t>
        </w:r>
      </w:ins>
    </w:p>
    <w:p w:rsidR="006F2673" w:rsidRPr="006F2673" w:rsidRDefault="006F2673" w:rsidP="006F2673">
      <w:pPr>
        <w:shd w:val="clear" w:color="auto" w:fill="FFFFFF"/>
        <w:spacing w:before="100" w:beforeAutospacing="1" w:after="100" w:afterAutospacing="1" w:line="240" w:lineRule="auto"/>
        <w:rPr>
          <w:ins w:id="52" w:author="Unknown"/>
          <w:rFonts w:ascii="Verdana" w:eastAsia="Times New Roman" w:hAnsi="Verdana" w:cs="Times New Roman"/>
          <w:color w:val="000000"/>
          <w:sz w:val="20"/>
          <w:szCs w:val="20"/>
        </w:rPr>
      </w:pPr>
      <w:ins w:id="53" w:author="Unknown">
        <w:r w:rsidRPr="006F2673">
          <w:rPr>
            <w:rFonts w:ascii="Verdana" w:eastAsia="Times New Roman" w:hAnsi="Verdana" w:cs="Times New Roman"/>
            <w:b/>
            <w:bCs/>
            <w:color w:val="000000"/>
            <w:sz w:val="20"/>
            <w:szCs w:val="20"/>
          </w:rPr>
          <w:t>Leap Year Example:</w:t>
        </w:r>
      </w:ins>
    </w:p>
    <w:p w:rsidR="006F2673" w:rsidRPr="006F2673" w:rsidRDefault="006F2673" w:rsidP="006F2673">
      <w:pPr>
        <w:pStyle w:val="NoSpacing"/>
        <w:ind w:firstLine="720"/>
        <w:rPr>
          <w:ins w:id="54" w:author="Unknown"/>
        </w:rPr>
      </w:pPr>
      <w:ins w:id="55" w:author="Unknown">
        <w:r w:rsidRPr="006F2673">
          <w:t xml:space="preserve">A year is leap, if it is divisible by 4 and 400. </w:t>
        </w:r>
        <w:proofErr w:type="gramStart"/>
        <w:r w:rsidRPr="006F2673">
          <w:t>But, not by 100.</w:t>
        </w:r>
        <w:proofErr w:type="gramEnd"/>
      </w:ins>
    </w:p>
    <w:p w:rsidR="006F2673" w:rsidRPr="006F2673" w:rsidRDefault="006F2673" w:rsidP="006F2673">
      <w:pPr>
        <w:ind w:left="1440"/>
        <w:rPr>
          <w:ins w:id="56" w:author="Unknown"/>
        </w:rPr>
      </w:pPr>
      <w:proofErr w:type="gramStart"/>
      <w:ins w:id="57" w:author="Unknown">
        <w:r w:rsidRPr="006F2673">
          <w:rPr>
            <w:b/>
            <w:bCs/>
            <w:color w:val="006699"/>
            <w:bdr w:val="none" w:sz="0" w:space="0" w:color="auto" w:frame="1"/>
          </w:rPr>
          <w:t>public</w:t>
        </w:r>
        <w:proofErr w:type="gramEnd"/>
        <w:r w:rsidRPr="006F2673">
          <w:rPr>
            <w:bdr w:val="none" w:sz="0" w:space="0" w:color="auto" w:frame="1"/>
          </w:rPr>
          <w:t> </w:t>
        </w:r>
        <w:r w:rsidRPr="006F2673">
          <w:rPr>
            <w:b/>
            <w:bCs/>
            <w:color w:val="006699"/>
            <w:bdr w:val="none" w:sz="0" w:space="0" w:color="auto" w:frame="1"/>
          </w:rPr>
          <w:t>class</w:t>
        </w:r>
        <w:r w:rsidRPr="006F2673">
          <w:rPr>
            <w:bdr w:val="none" w:sz="0" w:space="0" w:color="auto" w:frame="1"/>
          </w:rPr>
          <w:t> </w:t>
        </w:r>
        <w:proofErr w:type="spellStart"/>
        <w:r w:rsidRPr="006F2673">
          <w:rPr>
            <w:bdr w:val="none" w:sz="0" w:space="0" w:color="auto" w:frame="1"/>
          </w:rPr>
          <w:t>LeapYearExample</w:t>
        </w:r>
        <w:proofErr w:type="spellEnd"/>
        <w:r w:rsidRPr="006F2673">
          <w:rPr>
            <w:bdr w:val="none" w:sz="0" w:space="0" w:color="auto" w:frame="1"/>
          </w:rPr>
          <w:t> {    </w:t>
        </w:r>
      </w:ins>
    </w:p>
    <w:p w:rsidR="006F2673" w:rsidRPr="006F2673" w:rsidRDefault="006F2673" w:rsidP="006F2673">
      <w:pPr>
        <w:ind w:left="1440"/>
        <w:rPr>
          <w:ins w:id="58" w:author="Unknown"/>
        </w:rPr>
      </w:pPr>
      <w:proofErr w:type="gramStart"/>
      <w:ins w:id="59" w:author="Unknown">
        <w:r w:rsidRPr="006F2673">
          <w:rPr>
            <w:b/>
            <w:bCs/>
            <w:color w:val="006699"/>
            <w:bdr w:val="none" w:sz="0" w:space="0" w:color="auto" w:frame="1"/>
          </w:rPr>
          <w:t>public</w:t>
        </w:r>
        <w:proofErr w:type="gramEnd"/>
        <w:r w:rsidRPr="006F2673">
          <w:rPr>
            <w:bdr w:val="none" w:sz="0" w:space="0" w:color="auto" w:frame="1"/>
          </w:rPr>
          <w:t> </w:t>
        </w:r>
        <w:r w:rsidRPr="006F2673">
          <w:rPr>
            <w:b/>
            <w:bCs/>
            <w:color w:val="006699"/>
            <w:bdr w:val="none" w:sz="0" w:space="0" w:color="auto" w:frame="1"/>
          </w:rPr>
          <w:t>static</w:t>
        </w:r>
        <w:r w:rsidRPr="006F2673">
          <w:rPr>
            <w:bdr w:val="none" w:sz="0" w:space="0" w:color="auto" w:frame="1"/>
          </w:rPr>
          <w:t> </w:t>
        </w:r>
        <w:r w:rsidRPr="006F2673">
          <w:rPr>
            <w:b/>
            <w:bCs/>
            <w:color w:val="006699"/>
            <w:bdr w:val="none" w:sz="0" w:space="0" w:color="auto" w:frame="1"/>
          </w:rPr>
          <w:t>void</w:t>
        </w:r>
        <w:r w:rsidRPr="006F2673">
          <w:rPr>
            <w:bdr w:val="none" w:sz="0" w:space="0" w:color="auto" w:frame="1"/>
          </w:rPr>
          <w:t> main(String[] </w:t>
        </w:r>
        <w:proofErr w:type="spellStart"/>
        <w:r w:rsidRPr="006F2673">
          <w:rPr>
            <w:bdr w:val="none" w:sz="0" w:space="0" w:color="auto" w:frame="1"/>
          </w:rPr>
          <w:t>args</w:t>
        </w:r>
        <w:proofErr w:type="spellEnd"/>
        <w:r w:rsidRPr="006F2673">
          <w:rPr>
            <w:bdr w:val="none" w:sz="0" w:space="0" w:color="auto" w:frame="1"/>
          </w:rPr>
          <w:t>) {    </w:t>
        </w:r>
      </w:ins>
    </w:p>
    <w:p w:rsidR="006F2673" w:rsidRPr="006F2673" w:rsidRDefault="006F2673" w:rsidP="006F2673">
      <w:pPr>
        <w:ind w:left="1440"/>
        <w:rPr>
          <w:ins w:id="60" w:author="Unknown"/>
        </w:rPr>
      </w:pPr>
      <w:ins w:id="61" w:author="Unknown">
        <w:r w:rsidRPr="006F2673">
          <w:rPr>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bdr w:val="none" w:sz="0" w:space="0" w:color="auto" w:frame="1"/>
          </w:rPr>
          <w:t> year=</w:t>
        </w:r>
        <w:r w:rsidRPr="006F2673">
          <w:rPr>
            <w:color w:val="C00000"/>
            <w:bdr w:val="none" w:sz="0" w:space="0" w:color="auto" w:frame="1"/>
          </w:rPr>
          <w:t>2020</w:t>
        </w:r>
        <w:r w:rsidRPr="006F2673">
          <w:rPr>
            <w:bdr w:val="none" w:sz="0" w:space="0" w:color="auto" w:frame="1"/>
          </w:rPr>
          <w:t>;    </w:t>
        </w:r>
      </w:ins>
    </w:p>
    <w:p w:rsidR="006F2673" w:rsidRPr="006F2673" w:rsidRDefault="006F2673" w:rsidP="006F2673">
      <w:pPr>
        <w:ind w:left="1440"/>
        <w:rPr>
          <w:ins w:id="62" w:author="Unknown"/>
        </w:rPr>
      </w:pPr>
      <w:ins w:id="63" w:author="Unknown">
        <w:r w:rsidRPr="006F2673">
          <w:rPr>
            <w:bdr w:val="none" w:sz="0" w:space="0" w:color="auto" w:frame="1"/>
          </w:rPr>
          <w:t>    </w:t>
        </w:r>
        <w:proofErr w:type="gramStart"/>
        <w:r w:rsidRPr="006F2673">
          <w:rPr>
            <w:b/>
            <w:bCs/>
            <w:color w:val="006699"/>
            <w:bdr w:val="none" w:sz="0" w:space="0" w:color="auto" w:frame="1"/>
          </w:rPr>
          <w:t>if</w:t>
        </w:r>
        <w:r w:rsidRPr="006F2673">
          <w:rPr>
            <w:bdr w:val="none" w:sz="0" w:space="0" w:color="auto" w:frame="1"/>
          </w:rPr>
          <w:t>(</w:t>
        </w:r>
        <w:proofErr w:type="gramEnd"/>
        <w:r w:rsidRPr="006F2673">
          <w:rPr>
            <w:bdr w:val="none" w:sz="0" w:space="0" w:color="auto" w:frame="1"/>
          </w:rPr>
          <w:t>((year % </w:t>
        </w:r>
        <w:r w:rsidRPr="006F2673">
          <w:rPr>
            <w:color w:val="C00000"/>
            <w:bdr w:val="none" w:sz="0" w:space="0" w:color="auto" w:frame="1"/>
          </w:rPr>
          <w:t>4</w:t>
        </w:r>
        <w:r w:rsidRPr="006F2673">
          <w:rPr>
            <w:bdr w:val="none" w:sz="0" w:space="0" w:color="auto" w:frame="1"/>
          </w:rPr>
          <w:t> ==</w:t>
        </w:r>
        <w:r w:rsidRPr="006F2673">
          <w:rPr>
            <w:color w:val="C00000"/>
            <w:bdr w:val="none" w:sz="0" w:space="0" w:color="auto" w:frame="1"/>
          </w:rPr>
          <w:t>0</w:t>
        </w:r>
        <w:r w:rsidRPr="006F2673">
          <w:rPr>
            <w:bdr w:val="none" w:sz="0" w:space="0" w:color="auto" w:frame="1"/>
          </w:rPr>
          <w:t>) &amp;&amp; (year % </w:t>
        </w:r>
        <w:r w:rsidRPr="006F2673">
          <w:rPr>
            <w:color w:val="C00000"/>
            <w:bdr w:val="none" w:sz="0" w:space="0" w:color="auto" w:frame="1"/>
          </w:rPr>
          <w:t>100</w:t>
        </w:r>
        <w:r w:rsidRPr="006F2673">
          <w:rPr>
            <w:bdr w:val="none" w:sz="0" w:space="0" w:color="auto" w:frame="1"/>
          </w:rPr>
          <w:t> !=</w:t>
        </w:r>
        <w:r w:rsidRPr="006F2673">
          <w:rPr>
            <w:color w:val="C00000"/>
            <w:bdr w:val="none" w:sz="0" w:space="0" w:color="auto" w:frame="1"/>
          </w:rPr>
          <w:t>0</w:t>
        </w:r>
        <w:r w:rsidRPr="006F2673">
          <w:rPr>
            <w:bdr w:val="none" w:sz="0" w:space="0" w:color="auto" w:frame="1"/>
          </w:rPr>
          <w:t>)) || (year % </w:t>
        </w:r>
        <w:r w:rsidRPr="006F2673">
          <w:rPr>
            <w:color w:val="C00000"/>
            <w:bdr w:val="none" w:sz="0" w:space="0" w:color="auto" w:frame="1"/>
          </w:rPr>
          <w:t>400</w:t>
        </w:r>
        <w:r w:rsidRPr="006F2673">
          <w:rPr>
            <w:bdr w:val="none" w:sz="0" w:space="0" w:color="auto" w:frame="1"/>
          </w:rPr>
          <w:t>==</w:t>
        </w:r>
        <w:r w:rsidRPr="006F2673">
          <w:rPr>
            <w:color w:val="C00000"/>
            <w:bdr w:val="none" w:sz="0" w:space="0" w:color="auto" w:frame="1"/>
          </w:rPr>
          <w:t>0</w:t>
        </w:r>
        <w:r w:rsidRPr="006F2673">
          <w:rPr>
            <w:bdr w:val="none" w:sz="0" w:space="0" w:color="auto" w:frame="1"/>
          </w:rPr>
          <w:t>)){  </w:t>
        </w:r>
      </w:ins>
    </w:p>
    <w:p w:rsidR="006F2673" w:rsidRPr="006F2673" w:rsidRDefault="006F2673" w:rsidP="006F2673">
      <w:pPr>
        <w:ind w:left="1440"/>
        <w:rPr>
          <w:ins w:id="64" w:author="Unknown"/>
        </w:rPr>
      </w:pPr>
      <w:ins w:id="65" w:author="Unknown">
        <w:r w:rsidRPr="006F2673">
          <w:rPr>
            <w:bdr w:val="none" w:sz="0" w:space="0" w:color="auto" w:frame="1"/>
          </w:rPr>
          <w:t>        </w:t>
        </w:r>
        <w:proofErr w:type="spellStart"/>
        <w:proofErr w:type="gramStart"/>
        <w:r w:rsidRPr="006F2673">
          <w:rPr>
            <w:bdr w:val="none" w:sz="0" w:space="0" w:color="auto" w:frame="1"/>
          </w:rPr>
          <w:t>System.out.println</w:t>
        </w:r>
        <w:proofErr w:type="spellEnd"/>
        <w:r w:rsidRPr="006F2673">
          <w:rPr>
            <w:bdr w:val="none" w:sz="0" w:space="0" w:color="auto" w:frame="1"/>
          </w:rPr>
          <w:t>(</w:t>
        </w:r>
        <w:proofErr w:type="gramEnd"/>
        <w:r w:rsidRPr="006F2673">
          <w:rPr>
            <w:color w:val="0000FF"/>
            <w:bdr w:val="none" w:sz="0" w:space="0" w:color="auto" w:frame="1"/>
          </w:rPr>
          <w:t>"LEAP YEAR"</w:t>
        </w:r>
        <w:r w:rsidRPr="006F2673">
          <w:rPr>
            <w:bdr w:val="none" w:sz="0" w:space="0" w:color="auto" w:frame="1"/>
          </w:rPr>
          <w:t>);  </w:t>
        </w:r>
      </w:ins>
    </w:p>
    <w:p w:rsidR="006F2673" w:rsidRPr="006F2673" w:rsidRDefault="006F2673" w:rsidP="006F2673">
      <w:pPr>
        <w:ind w:left="1440"/>
        <w:rPr>
          <w:ins w:id="66" w:author="Unknown"/>
        </w:rPr>
      </w:pPr>
      <w:ins w:id="67" w:author="Unknown">
        <w:r w:rsidRPr="006F2673">
          <w:rPr>
            <w:bdr w:val="none" w:sz="0" w:space="0" w:color="auto" w:frame="1"/>
          </w:rPr>
          <w:t>    }  </w:t>
        </w:r>
      </w:ins>
    </w:p>
    <w:p w:rsidR="006F2673" w:rsidRPr="006F2673" w:rsidRDefault="006F2673" w:rsidP="006F2673">
      <w:pPr>
        <w:ind w:left="1440"/>
        <w:rPr>
          <w:ins w:id="68" w:author="Unknown"/>
        </w:rPr>
      </w:pPr>
      <w:ins w:id="69" w:author="Unknown">
        <w:r w:rsidRPr="006F2673">
          <w:rPr>
            <w:bdr w:val="none" w:sz="0" w:space="0" w:color="auto" w:frame="1"/>
          </w:rPr>
          <w:t>    </w:t>
        </w:r>
        <w:proofErr w:type="gramStart"/>
        <w:r w:rsidRPr="006F2673">
          <w:rPr>
            <w:b/>
            <w:bCs/>
            <w:color w:val="006699"/>
            <w:bdr w:val="none" w:sz="0" w:space="0" w:color="auto" w:frame="1"/>
          </w:rPr>
          <w:t>else</w:t>
        </w:r>
        <w:r w:rsidRPr="006F2673">
          <w:rPr>
            <w:bdr w:val="none" w:sz="0" w:space="0" w:color="auto" w:frame="1"/>
          </w:rPr>
          <w:t>{</w:t>
        </w:r>
        <w:proofErr w:type="gramEnd"/>
        <w:r w:rsidRPr="006F2673">
          <w:rPr>
            <w:bdr w:val="none" w:sz="0" w:space="0" w:color="auto" w:frame="1"/>
          </w:rPr>
          <w:t>  </w:t>
        </w:r>
      </w:ins>
    </w:p>
    <w:p w:rsidR="006F2673" w:rsidRPr="006F2673" w:rsidRDefault="006F2673" w:rsidP="006F2673">
      <w:pPr>
        <w:ind w:left="1440"/>
        <w:rPr>
          <w:ins w:id="70" w:author="Unknown"/>
        </w:rPr>
      </w:pPr>
      <w:ins w:id="71" w:author="Unknown">
        <w:r w:rsidRPr="006F2673">
          <w:rPr>
            <w:bdr w:val="none" w:sz="0" w:space="0" w:color="auto" w:frame="1"/>
          </w:rPr>
          <w:t>        </w:t>
        </w:r>
        <w:proofErr w:type="spellStart"/>
        <w:proofErr w:type="gramStart"/>
        <w:r w:rsidRPr="006F2673">
          <w:rPr>
            <w:bdr w:val="none" w:sz="0" w:space="0" w:color="auto" w:frame="1"/>
          </w:rPr>
          <w:t>System.out.println</w:t>
        </w:r>
        <w:proofErr w:type="spellEnd"/>
        <w:r w:rsidRPr="006F2673">
          <w:rPr>
            <w:bdr w:val="none" w:sz="0" w:space="0" w:color="auto" w:frame="1"/>
          </w:rPr>
          <w:t>(</w:t>
        </w:r>
        <w:proofErr w:type="gramEnd"/>
        <w:r w:rsidRPr="006F2673">
          <w:rPr>
            <w:color w:val="0000FF"/>
            <w:bdr w:val="none" w:sz="0" w:space="0" w:color="auto" w:frame="1"/>
          </w:rPr>
          <w:t>"COMMON YEAR"</w:t>
        </w:r>
        <w:r w:rsidRPr="006F2673">
          <w:rPr>
            <w:bdr w:val="none" w:sz="0" w:space="0" w:color="auto" w:frame="1"/>
          </w:rPr>
          <w:t>);  </w:t>
        </w:r>
      </w:ins>
    </w:p>
    <w:p w:rsidR="006F2673" w:rsidRPr="006F2673" w:rsidRDefault="006F2673" w:rsidP="006F2673">
      <w:pPr>
        <w:ind w:left="1440"/>
        <w:rPr>
          <w:ins w:id="72" w:author="Unknown"/>
        </w:rPr>
      </w:pPr>
      <w:ins w:id="73" w:author="Unknown">
        <w:r w:rsidRPr="006F2673">
          <w:rPr>
            <w:bdr w:val="none" w:sz="0" w:space="0" w:color="auto" w:frame="1"/>
          </w:rPr>
          <w:t>    }  </w:t>
        </w:r>
      </w:ins>
    </w:p>
    <w:p w:rsidR="006F2673" w:rsidRPr="006F2673" w:rsidRDefault="006F2673" w:rsidP="006F2673">
      <w:pPr>
        <w:ind w:left="1440"/>
        <w:rPr>
          <w:ins w:id="74" w:author="Unknown"/>
        </w:rPr>
      </w:pPr>
      <w:ins w:id="75" w:author="Unknown">
        <w:r w:rsidRPr="006F2673">
          <w:rPr>
            <w:bdr w:val="none" w:sz="0" w:space="0" w:color="auto" w:frame="1"/>
          </w:rPr>
          <w:t>}    </w:t>
        </w:r>
      </w:ins>
    </w:p>
    <w:p w:rsidR="006F2673" w:rsidRPr="006F2673" w:rsidRDefault="006F2673" w:rsidP="006F2673">
      <w:pPr>
        <w:ind w:left="1440"/>
        <w:rPr>
          <w:ins w:id="76" w:author="Unknown"/>
        </w:rPr>
      </w:pPr>
      <w:ins w:id="77" w:author="Unknown">
        <w:r w:rsidRPr="006F2673">
          <w:rPr>
            <w:bdr w:val="none" w:sz="0" w:space="0" w:color="auto" w:frame="1"/>
          </w:rPr>
          <w:t>}    </w:t>
        </w:r>
      </w:ins>
    </w:p>
    <w:p w:rsidR="006F2673" w:rsidRPr="006F2673" w:rsidRDefault="006F2673" w:rsidP="006F2673">
      <w:pPr>
        <w:shd w:val="clear" w:color="auto" w:fill="FFFFFF"/>
        <w:spacing w:before="100" w:beforeAutospacing="1" w:after="100" w:afterAutospacing="1" w:line="240" w:lineRule="auto"/>
        <w:rPr>
          <w:ins w:id="78" w:author="Unknown"/>
          <w:rFonts w:ascii="Verdana" w:eastAsia="Times New Roman" w:hAnsi="Verdana" w:cs="Times New Roman"/>
          <w:color w:val="000000"/>
          <w:sz w:val="20"/>
          <w:szCs w:val="20"/>
        </w:rPr>
      </w:pPr>
      <w:ins w:id="79" w:author="Unknown">
        <w:r w:rsidRPr="006F2673">
          <w:rPr>
            <w:rFonts w:ascii="Verdana" w:eastAsia="Times New Roman" w:hAnsi="Verdana" w:cs="Times New Roman"/>
            <w:color w:val="000000"/>
            <w:sz w:val="20"/>
            <w:szCs w:val="20"/>
          </w:rPr>
          <w:t>Output:</w:t>
        </w:r>
      </w:ins>
    </w:p>
    <w:p w:rsidR="006F2673" w:rsidRPr="006F2673" w:rsidRDefault="006F2673" w:rsidP="006F26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4" w:firstLine="916"/>
        <w:rPr>
          <w:ins w:id="80" w:author="Unknown"/>
          <w:rFonts w:ascii="Courier New" w:eastAsia="Times New Roman" w:hAnsi="Courier New" w:cs="Courier New"/>
          <w:color w:val="000000"/>
          <w:sz w:val="20"/>
          <w:szCs w:val="20"/>
        </w:rPr>
      </w:pPr>
      <w:ins w:id="81" w:author="Unknown">
        <w:r w:rsidRPr="006F2673">
          <w:rPr>
            <w:rFonts w:ascii="Courier New" w:eastAsia="Times New Roman" w:hAnsi="Courier New" w:cs="Courier New"/>
            <w:color w:val="000000"/>
            <w:sz w:val="20"/>
            <w:szCs w:val="20"/>
          </w:rPr>
          <w:t>LEAP YEAR</w:t>
        </w:r>
      </w:ins>
    </w:p>
    <w:p w:rsidR="006F2673" w:rsidRPr="006F2673" w:rsidRDefault="006F2673" w:rsidP="006F2673">
      <w:pPr>
        <w:pStyle w:val="Heading3"/>
        <w:rPr>
          <w:ins w:id="82" w:author="Unknown"/>
          <w:rFonts w:eastAsia="Times New Roman"/>
        </w:rPr>
      </w:pPr>
      <w:ins w:id="83" w:author="Unknown">
        <w:r w:rsidRPr="006F2673">
          <w:rPr>
            <w:rFonts w:eastAsia="Times New Roman"/>
          </w:rPr>
          <w:lastRenderedPageBreak/>
          <w:t>Using Ternary Operator</w:t>
        </w:r>
      </w:ins>
    </w:p>
    <w:p w:rsidR="006F2673" w:rsidRPr="006F2673" w:rsidRDefault="006F2673" w:rsidP="006F2673">
      <w:pPr>
        <w:pStyle w:val="NoSpacing"/>
        <w:ind w:left="720"/>
        <w:rPr>
          <w:ins w:id="84" w:author="Unknown"/>
        </w:rPr>
      </w:pPr>
      <w:ins w:id="85" w:author="Unknown">
        <w:r w:rsidRPr="006F2673">
          <w:t xml:space="preserve">We can also use ternary operator (? :) to perform the task of if...else statement. It is a shorthand way to check the condition. If the condition is true, the result </w:t>
        </w:r>
        <w:proofErr w:type="gramStart"/>
        <w:r w:rsidRPr="006F2673">
          <w:t>of ?</w:t>
        </w:r>
        <w:proofErr w:type="gramEnd"/>
        <w:r w:rsidRPr="006F2673">
          <w:t xml:space="preserve"> </w:t>
        </w:r>
        <w:proofErr w:type="gramStart"/>
        <w:r w:rsidRPr="006F2673">
          <w:t>is</w:t>
        </w:r>
        <w:proofErr w:type="gramEnd"/>
        <w:r w:rsidRPr="006F2673">
          <w:t xml:space="preserve"> returned. But, if the condition is false, the result </w:t>
        </w:r>
        <w:proofErr w:type="gramStart"/>
        <w:r w:rsidRPr="006F2673">
          <w:t>of :</w:t>
        </w:r>
        <w:proofErr w:type="gramEnd"/>
        <w:r w:rsidRPr="006F2673">
          <w:t xml:space="preserve"> is returned.</w:t>
        </w:r>
      </w:ins>
    </w:p>
    <w:p w:rsidR="006F2673" w:rsidRPr="006F2673" w:rsidRDefault="006F2673" w:rsidP="006F2673">
      <w:pPr>
        <w:shd w:val="clear" w:color="auto" w:fill="FFFFFF"/>
        <w:spacing w:before="100" w:beforeAutospacing="1" w:after="100" w:afterAutospacing="1" w:line="240" w:lineRule="auto"/>
        <w:rPr>
          <w:ins w:id="86" w:author="Unknown"/>
          <w:rFonts w:ascii="Verdana" w:eastAsia="Times New Roman" w:hAnsi="Verdana" w:cs="Times New Roman"/>
          <w:color w:val="000000"/>
          <w:sz w:val="20"/>
          <w:szCs w:val="20"/>
        </w:rPr>
      </w:pPr>
      <w:ins w:id="87" w:author="Unknown">
        <w:r w:rsidRPr="006F2673">
          <w:rPr>
            <w:rFonts w:ascii="Verdana" w:eastAsia="Times New Roman" w:hAnsi="Verdana" w:cs="Times New Roman"/>
            <w:b/>
            <w:bCs/>
            <w:color w:val="000000"/>
            <w:sz w:val="20"/>
            <w:szCs w:val="20"/>
          </w:rPr>
          <w:t>Example:</w:t>
        </w:r>
      </w:ins>
    </w:p>
    <w:p w:rsidR="006F2673" w:rsidRPr="006F2673" w:rsidRDefault="006F2673" w:rsidP="006F2673">
      <w:pPr>
        <w:pStyle w:val="NoSpacing"/>
        <w:ind w:left="720"/>
        <w:rPr>
          <w:ins w:id="88" w:author="Unknown"/>
        </w:rPr>
      </w:pPr>
      <w:proofErr w:type="gramStart"/>
      <w:ins w:id="89" w:author="Unknown">
        <w:r w:rsidRPr="006F2673">
          <w:rPr>
            <w:b/>
            <w:bCs/>
            <w:color w:val="006699"/>
            <w:bdr w:val="none" w:sz="0" w:space="0" w:color="auto" w:frame="1"/>
          </w:rPr>
          <w:t>public</w:t>
        </w:r>
        <w:proofErr w:type="gramEnd"/>
        <w:r w:rsidRPr="006F2673">
          <w:rPr>
            <w:bdr w:val="none" w:sz="0" w:space="0" w:color="auto" w:frame="1"/>
          </w:rPr>
          <w:t> </w:t>
        </w:r>
        <w:r w:rsidRPr="006F2673">
          <w:rPr>
            <w:b/>
            <w:bCs/>
            <w:color w:val="006699"/>
            <w:bdr w:val="none" w:sz="0" w:space="0" w:color="auto" w:frame="1"/>
          </w:rPr>
          <w:t>class</w:t>
        </w:r>
        <w:r w:rsidRPr="006F2673">
          <w:rPr>
            <w:bdr w:val="none" w:sz="0" w:space="0" w:color="auto" w:frame="1"/>
          </w:rPr>
          <w:t> </w:t>
        </w:r>
        <w:proofErr w:type="spellStart"/>
        <w:r w:rsidRPr="006F2673">
          <w:rPr>
            <w:bdr w:val="none" w:sz="0" w:space="0" w:color="auto" w:frame="1"/>
          </w:rPr>
          <w:t>IfElseTernaryExample</w:t>
        </w:r>
        <w:proofErr w:type="spellEnd"/>
        <w:r w:rsidRPr="006F2673">
          <w:rPr>
            <w:bdr w:val="none" w:sz="0" w:space="0" w:color="auto" w:frame="1"/>
          </w:rPr>
          <w:t> {    </w:t>
        </w:r>
      </w:ins>
    </w:p>
    <w:p w:rsidR="006F2673" w:rsidRPr="006F2673" w:rsidRDefault="006F2673" w:rsidP="006F2673">
      <w:pPr>
        <w:pStyle w:val="NoSpacing"/>
        <w:ind w:left="720"/>
        <w:rPr>
          <w:ins w:id="90" w:author="Unknown"/>
        </w:rPr>
      </w:pPr>
      <w:proofErr w:type="gramStart"/>
      <w:ins w:id="91" w:author="Unknown">
        <w:r w:rsidRPr="006F2673">
          <w:rPr>
            <w:b/>
            <w:bCs/>
            <w:color w:val="006699"/>
            <w:bdr w:val="none" w:sz="0" w:space="0" w:color="auto" w:frame="1"/>
          </w:rPr>
          <w:t>public</w:t>
        </w:r>
        <w:proofErr w:type="gramEnd"/>
        <w:r w:rsidRPr="006F2673">
          <w:rPr>
            <w:bdr w:val="none" w:sz="0" w:space="0" w:color="auto" w:frame="1"/>
          </w:rPr>
          <w:t> </w:t>
        </w:r>
        <w:r w:rsidRPr="006F2673">
          <w:rPr>
            <w:b/>
            <w:bCs/>
            <w:color w:val="006699"/>
            <w:bdr w:val="none" w:sz="0" w:space="0" w:color="auto" w:frame="1"/>
          </w:rPr>
          <w:t>static</w:t>
        </w:r>
        <w:r w:rsidRPr="006F2673">
          <w:rPr>
            <w:bdr w:val="none" w:sz="0" w:space="0" w:color="auto" w:frame="1"/>
          </w:rPr>
          <w:t> </w:t>
        </w:r>
        <w:r w:rsidRPr="006F2673">
          <w:rPr>
            <w:b/>
            <w:bCs/>
            <w:color w:val="006699"/>
            <w:bdr w:val="none" w:sz="0" w:space="0" w:color="auto" w:frame="1"/>
          </w:rPr>
          <w:t>void</w:t>
        </w:r>
        <w:r w:rsidRPr="006F2673">
          <w:rPr>
            <w:bdr w:val="none" w:sz="0" w:space="0" w:color="auto" w:frame="1"/>
          </w:rPr>
          <w:t> main(String[] </w:t>
        </w:r>
        <w:proofErr w:type="spellStart"/>
        <w:r w:rsidRPr="006F2673">
          <w:rPr>
            <w:bdr w:val="none" w:sz="0" w:space="0" w:color="auto" w:frame="1"/>
          </w:rPr>
          <w:t>args</w:t>
        </w:r>
        <w:proofErr w:type="spellEnd"/>
        <w:r w:rsidRPr="006F2673">
          <w:rPr>
            <w:bdr w:val="none" w:sz="0" w:space="0" w:color="auto" w:frame="1"/>
          </w:rPr>
          <w:t>) {    </w:t>
        </w:r>
      </w:ins>
    </w:p>
    <w:p w:rsidR="006F2673" w:rsidRPr="006F2673" w:rsidRDefault="006F2673" w:rsidP="006F2673">
      <w:pPr>
        <w:pStyle w:val="NoSpacing"/>
        <w:ind w:left="720"/>
        <w:rPr>
          <w:ins w:id="92" w:author="Unknown"/>
        </w:rPr>
      </w:pPr>
      <w:ins w:id="93" w:author="Unknown">
        <w:r w:rsidRPr="006F2673">
          <w:rPr>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bdr w:val="none" w:sz="0" w:space="0" w:color="auto" w:frame="1"/>
          </w:rPr>
          <w:t> number=</w:t>
        </w:r>
        <w:r w:rsidRPr="006F2673">
          <w:rPr>
            <w:color w:val="C00000"/>
            <w:bdr w:val="none" w:sz="0" w:space="0" w:color="auto" w:frame="1"/>
          </w:rPr>
          <w:t>13</w:t>
        </w:r>
        <w:r w:rsidRPr="006F2673">
          <w:rPr>
            <w:bdr w:val="none" w:sz="0" w:space="0" w:color="auto" w:frame="1"/>
          </w:rPr>
          <w:t>;    </w:t>
        </w:r>
      </w:ins>
    </w:p>
    <w:p w:rsidR="006F2673" w:rsidRPr="006F2673" w:rsidRDefault="006F2673" w:rsidP="006F2673">
      <w:pPr>
        <w:pStyle w:val="NoSpacing"/>
        <w:ind w:left="720"/>
        <w:rPr>
          <w:ins w:id="94" w:author="Unknown"/>
        </w:rPr>
      </w:pPr>
      <w:ins w:id="95" w:author="Unknown">
        <w:r w:rsidRPr="006F2673">
          <w:rPr>
            <w:bdr w:val="none" w:sz="0" w:space="0" w:color="auto" w:frame="1"/>
          </w:rPr>
          <w:t>    </w:t>
        </w:r>
        <w:r w:rsidRPr="006F2673">
          <w:rPr>
            <w:color w:val="008200"/>
            <w:bdr w:val="none" w:sz="0" w:space="0" w:color="auto" w:frame="1"/>
          </w:rPr>
          <w:t>//Using ternary operator</w:t>
        </w:r>
        <w:r w:rsidRPr="006F2673">
          <w:rPr>
            <w:bdr w:val="none" w:sz="0" w:space="0" w:color="auto" w:frame="1"/>
          </w:rPr>
          <w:t>  </w:t>
        </w:r>
      </w:ins>
    </w:p>
    <w:p w:rsidR="006F2673" w:rsidRPr="006F2673" w:rsidRDefault="006F2673" w:rsidP="006F2673">
      <w:pPr>
        <w:pStyle w:val="NoSpacing"/>
        <w:ind w:left="720"/>
        <w:rPr>
          <w:ins w:id="96" w:author="Unknown"/>
        </w:rPr>
      </w:pPr>
      <w:ins w:id="97" w:author="Unknown">
        <w:r w:rsidRPr="006F2673">
          <w:rPr>
            <w:bdr w:val="none" w:sz="0" w:space="0" w:color="auto" w:frame="1"/>
          </w:rPr>
          <w:t>    String output</w:t>
        </w:r>
        <w:proofErr w:type="gramStart"/>
        <w:r w:rsidRPr="006F2673">
          <w:rPr>
            <w:bdr w:val="none" w:sz="0" w:space="0" w:color="auto" w:frame="1"/>
          </w:rPr>
          <w:t>=(</w:t>
        </w:r>
        <w:proofErr w:type="gramEnd"/>
        <w:r w:rsidRPr="006F2673">
          <w:rPr>
            <w:bdr w:val="none" w:sz="0" w:space="0" w:color="auto" w:frame="1"/>
          </w:rPr>
          <w:t>number%</w:t>
        </w:r>
        <w:r w:rsidRPr="006F2673">
          <w:rPr>
            <w:color w:val="C00000"/>
            <w:bdr w:val="none" w:sz="0" w:space="0" w:color="auto" w:frame="1"/>
          </w:rPr>
          <w:t>2</w:t>
        </w:r>
        <w:r w:rsidRPr="006F2673">
          <w:rPr>
            <w:bdr w:val="none" w:sz="0" w:space="0" w:color="auto" w:frame="1"/>
          </w:rPr>
          <w:t>==</w:t>
        </w:r>
        <w:r w:rsidRPr="006F2673">
          <w:rPr>
            <w:color w:val="C00000"/>
            <w:bdr w:val="none" w:sz="0" w:space="0" w:color="auto" w:frame="1"/>
          </w:rPr>
          <w:t>0</w:t>
        </w:r>
        <w:r w:rsidRPr="006F2673">
          <w:rPr>
            <w:bdr w:val="none" w:sz="0" w:space="0" w:color="auto" w:frame="1"/>
          </w:rPr>
          <w:t>)?</w:t>
        </w:r>
        <w:r w:rsidRPr="006F2673">
          <w:rPr>
            <w:color w:val="0000FF"/>
            <w:bdr w:val="none" w:sz="0" w:space="0" w:color="auto" w:frame="1"/>
          </w:rPr>
          <w:t>"</w:t>
        </w:r>
        <w:proofErr w:type="gramStart"/>
        <w:r w:rsidRPr="006F2673">
          <w:rPr>
            <w:color w:val="0000FF"/>
            <w:bdr w:val="none" w:sz="0" w:space="0" w:color="auto" w:frame="1"/>
          </w:rPr>
          <w:t>even</w:t>
        </w:r>
        <w:proofErr w:type="gramEnd"/>
        <w:r w:rsidRPr="006F2673">
          <w:rPr>
            <w:color w:val="0000FF"/>
            <w:bdr w:val="none" w:sz="0" w:space="0" w:color="auto" w:frame="1"/>
          </w:rPr>
          <w:t> </w:t>
        </w:r>
        <w:proofErr w:type="spellStart"/>
        <w:r w:rsidRPr="006F2673">
          <w:rPr>
            <w:color w:val="0000FF"/>
            <w:bdr w:val="none" w:sz="0" w:space="0" w:color="auto" w:frame="1"/>
          </w:rPr>
          <w:t>number"</w:t>
        </w:r>
        <w:r w:rsidRPr="006F2673">
          <w:rPr>
            <w:bdr w:val="none" w:sz="0" w:space="0" w:color="auto" w:frame="1"/>
          </w:rPr>
          <w:t>:</w:t>
        </w:r>
        <w:r w:rsidRPr="006F2673">
          <w:rPr>
            <w:color w:val="0000FF"/>
            <w:bdr w:val="none" w:sz="0" w:space="0" w:color="auto" w:frame="1"/>
          </w:rPr>
          <w:t>"odd</w:t>
        </w:r>
        <w:proofErr w:type="spellEnd"/>
        <w:r w:rsidRPr="006F2673">
          <w:rPr>
            <w:color w:val="0000FF"/>
            <w:bdr w:val="none" w:sz="0" w:space="0" w:color="auto" w:frame="1"/>
          </w:rPr>
          <w:t> number"</w:t>
        </w:r>
        <w:r w:rsidRPr="006F2673">
          <w:rPr>
            <w:bdr w:val="none" w:sz="0" w:space="0" w:color="auto" w:frame="1"/>
          </w:rPr>
          <w:t>;    </w:t>
        </w:r>
      </w:ins>
    </w:p>
    <w:p w:rsidR="006F2673" w:rsidRPr="006F2673" w:rsidRDefault="006F2673" w:rsidP="006F2673">
      <w:pPr>
        <w:pStyle w:val="NoSpacing"/>
        <w:ind w:left="720"/>
        <w:rPr>
          <w:ins w:id="98" w:author="Unknown"/>
        </w:rPr>
      </w:pPr>
      <w:ins w:id="99" w:author="Unknown">
        <w:r w:rsidRPr="006F2673">
          <w:rPr>
            <w:bdr w:val="none" w:sz="0" w:space="0" w:color="auto" w:frame="1"/>
          </w:rPr>
          <w:t>    </w:t>
        </w:r>
        <w:proofErr w:type="spellStart"/>
        <w:proofErr w:type="gramStart"/>
        <w:r w:rsidRPr="006F2673">
          <w:rPr>
            <w:bdr w:val="none" w:sz="0" w:space="0" w:color="auto" w:frame="1"/>
          </w:rPr>
          <w:t>System.out.println</w:t>
        </w:r>
        <w:proofErr w:type="spellEnd"/>
        <w:r w:rsidRPr="006F2673">
          <w:rPr>
            <w:bdr w:val="none" w:sz="0" w:space="0" w:color="auto" w:frame="1"/>
          </w:rPr>
          <w:t>(</w:t>
        </w:r>
        <w:proofErr w:type="gramEnd"/>
        <w:r w:rsidRPr="006F2673">
          <w:rPr>
            <w:bdr w:val="none" w:sz="0" w:space="0" w:color="auto" w:frame="1"/>
          </w:rPr>
          <w:t>output);  </w:t>
        </w:r>
      </w:ins>
    </w:p>
    <w:p w:rsidR="006F2673" w:rsidRPr="006F2673" w:rsidRDefault="006F2673" w:rsidP="006F2673">
      <w:pPr>
        <w:pStyle w:val="NoSpacing"/>
        <w:ind w:left="720"/>
        <w:rPr>
          <w:ins w:id="100" w:author="Unknown"/>
        </w:rPr>
      </w:pPr>
      <w:ins w:id="101" w:author="Unknown">
        <w:r w:rsidRPr="006F2673">
          <w:rPr>
            <w:bdr w:val="none" w:sz="0" w:space="0" w:color="auto" w:frame="1"/>
          </w:rPr>
          <w:t>}    </w:t>
        </w:r>
      </w:ins>
    </w:p>
    <w:p w:rsidR="006F2673" w:rsidRPr="006F2673" w:rsidRDefault="006F2673" w:rsidP="006F2673">
      <w:pPr>
        <w:pStyle w:val="NoSpacing"/>
        <w:ind w:left="720"/>
        <w:rPr>
          <w:ins w:id="102" w:author="Unknown"/>
        </w:rPr>
      </w:pPr>
      <w:ins w:id="103" w:author="Unknown">
        <w:r w:rsidRPr="006F2673">
          <w:rPr>
            <w:bdr w:val="none" w:sz="0" w:space="0" w:color="auto" w:frame="1"/>
          </w:rPr>
          <w:t>}    </w:t>
        </w:r>
      </w:ins>
    </w:p>
    <w:p w:rsidR="006F2673" w:rsidRPr="006F2673" w:rsidRDefault="006F2673" w:rsidP="006F2673">
      <w:pPr>
        <w:shd w:val="clear" w:color="auto" w:fill="FFFFFF"/>
        <w:spacing w:before="100" w:beforeAutospacing="1" w:after="100" w:afterAutospacing="1" w:line="240" w:lineRule="auto"/>
        <w:rPr>
          <w:ins w:id="104" w:author="Unknown"/>
          <w:rFonts w:ascii="Verdana" w:eastAsia="Times New Roman" w:hAnsi="Verdana" w:cs="Times New Roman"/>
          <w:color w:val="000000"/>
          <w:sz w:val="20"/>
          <w:szCs w:val="20"/>
        </w:rPr>
      </w:pPr>
      <w:ins w:id="105" w:author="Unknown">
        <w:r w:rsidRPr="006F2673">
          <w:rPr>
            <w:rFonts w:ascii="Verdana" w:eastAsia="Times New Roman" w:hAnsi="Verdana" w:cs="Times New Roman"/>
            <w:color w:val="000000"/>
            <w:sz w:val="20"/>
            <w:szCs w:val="20"/>
          </w:rPr>
          <w:t>Output:</w:t>
        </w:r>
      </w:ins>
    </w:p>
    <w:p w:rsidR="006F2673" w:rsidRPr="006F2673" w:rsidRDefault="006F2673" w:rsidP="006F26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ins w:id="106" w:author="Unknown"/>
          <w:rFonts w:ascii="Courier New" w:eastAsia="Times New Roman" w:hAnsi="Courier New" w:cs="Courier New"/>
          <w:color w:val="000000"/>
          <w:sz w:val="20"/>
          <w:szCs w:val="20"/>
        </w:rPr>
      </w:pPr>
      <w:proofErr w:type="gramStart"/>
      <w:ins w:id="107" w:author="Unknown">
        <w:r w:rsidRPr="006F2673">
          <w:rPr>
            <w:rFonts w:ascii="Courier New" w:eastAsia="Times New Roman" w:hAnsi="Courier New" w:cs="Courier New"/>
            <w:color w:val="000000"/>
            <w:sz w:val="20"/>
            <w:szCs w:val="20"/>
          </w:rPr>
          <w:t>odd</w:t>
        </w:r>
        <w:proofErr w:type="gramEnd"/>
        <w:r w:rsidRPr="006F2673">
          <w:rPr>
            <w:rFonts w:ascii="Courier New" w:eastAsia="Times New Roman" w:hAnsi="Courier New" w:cs="Courier New"/>
            <w:color w:val="000000"/>
            <w:sz w:val="20"/>
            <w:szCs w:val="20"/>
          </w:rPr>
          <w:t xml:space="preserve"> number</w:t>
        </w:r>
      </w:ins>
    </w:p>
    <w:p w:rsidR="006F2673" w:rsidRPr="006F2673" w:rsidRDefault="006F2673" w:rsidP="006F2673">
      <w:pPr>
        <w:pStyle w:val="Heading3"/>
        <w:rPr>
          <w:ins w:id="108" w:author="Unknown"/>
          <w:rFonts w:eastAsia="Times New Roman"/>
        </w:rPr>
      </w:pPr>
      <w:ins w:id="109" w:author="Unknown">
        <w:r w:rsidRPr="006F2673">
          <w:rPr>
            <w:rFonts w:eastAsia="Times New Roman"/>
          </w:rPr>
          <w:t>Java if-else-if ladder Statement</w:t>
        </w:r>
      </w:ins>
    </w:p>
    <w:p w:rsidR="006F2673" w:rsidRPr="006F2673" w:rsidRDefault="006F2673" w:rsidP="006F2673">
      <w:pPr>
        <w:pStyle w:val="NoSpacing"/>
        <w:ind w:firstLine="720"/>
        <w:rPr>
          <w:ins w:id="110" w:author="Unknown"/>
        </w:rPr>
      </w:pPr>
      <w:ins w:id="111" w:author="Unknown">
        <w:r w:rsidRPr="006F2673">
          <w:t>The if-else-if ladder statement executes one condition from multiple statements.</w:t>
        </w:r>
      </w:ins>
    </w:p>
    <w:p w:rsidR="006F2673" w:rsidRPr="006F2673" w:rsidRDefault="006F2673" w:rsidP="006F2673">
      <w:pPr>
        <w:shd w:val="clear" w:color="auto" w:fill="FFFFFF"/>
        <w:spacing w:before="100" w:beforeAutospacing="1" w:after="100" w:afterAutospacing="1" w:line="240" w:lineRule="auto"/>
        <w:rPr>
          <w:ins w:id="112" w:author="Unknown"/>
          <w:rFonts w:ascii="Verdana" w:eastAsia="Times New Roman" w:hAnsi="Verdana" w:cs="Times New Roman"/>
          <w:color w:val="000000"/>
          <w:sz w:val="20"/>
          <w:szCs w:val="20"/>
        </w:rPr>
      </w:pPr>
      <w:ins w:id="113" w:author="Unknown">
        <w:r w:rsidRPr="006F2673">
          <w:rPr>
            <w:rFonts w:ascii="Verdana" w:eastAsia="Times New Roman" w:hAnsi="Verdana" w:cs="Times New Roman"/>
            <w:b/>
            <w:bCs/>
            <w:color w:val="000000"/>
            <w:sz w:val="20"/>
            <w:szCs w:val="20"/>
          </w:rPr>
          <w:t>Syntax:</w:t>
        </w:r>
      </w:ins>
    </w:p>
    <w:p w:rsidR="006F2673" w:rsidRPr="006F2673" w:rsidRDefault="006F2673" w:rsidP="006F2673">
      <w:pPr>
        <w:pStyle w:val="NoSpacing"/>
        <w:ind w:left="720"/>
        <w:rPr>
          <w:ins w:id="114" w:author="Unknown"/>
        </w:rPr>
      </w:pPr>
      <w:proofErr w:type="gramStart"/>
      <w:ins w:id="115" w:author="Unknown">
        <w:r w:rsidRPr="006F2673">
          <w:rPr>
            <w:b/>
            <w:bCs/>
            <w:color w:val="006699"/>
            <w:bdr w:val="none" w:sz="0" w:space="0" w:color="auto" w:frame="1"/>
          </w:rPr>
          <w:t>if</w:t>
        </w:r>
        <w:r w:rsidRPr="006F2673">
          <w:rPr>
            <w:bdr w:val="none" w:sz="0" w:space="0" w:color="auto" w:frame="1"/>
          </w:rPr>
          <w:t>(</w:t>
        </w:r>
        <w:proofErr w:type="gramEnd"/>
        <w:r w:rsidRPr="006F2673">
          <w:rPr>
            <w:bdr w:val="none" w:sz="0" w:space="0" w:color="auto" w:frame="1"/>
          </w:rPr>
          <w:t>condition1){  </w:t>
        </w:r>
      </w:ins>
    </w:p>
    <w:p w:rsidR="006F2673" w:rsidRPr="006F2673" w:rsidRDefault="006F2673" w:rsidP="006F2673">
      <w:pPr>
        <w:pStyle w:val="NoSpacing"/>
        <w:ind w:left="720"/>
        <w:rPr>
          <w:ins w:id="116" w:author="Unknown"/>
        </w:rPr>
      </w:pPr>
      <w:ins w:id="117" w:author="Unknown">
        <w:r w:rsidRPr="006F2673">
          <w:rPr>
            <w:color w:val="008200"/>
            <w:bdr w:val="none" w:sz="0" w:space="0" w:color="auto" w:frame="1"/>
          </w:rPr>
          <w:t>//code to be executed if condition1 is true</w:t>
        </w:r>
        <w:r w:rsidRPr="006F2673">
          <w:rPr>
            <w:bdr w:val="none" w:sz="0" w:space="0" w:color="auto" w:frame="1"/>
          </w:rPr>
          <w:t>  </w:t>
        </w:r>
      </w:ins>
    </w:p>
    <w:p w:rsidR="006F2673" w:rsidRPr="006F2673" w:rsidRDefault="006F2673" w:rsidP="006F2673">
      <w:pPr>
        <w:pStyle w:val="NoSpacing"/>
        <w:ind w:left="720"/>
        <w:rPr>
          <w:ins w:id="118" w:author="Unknown"/>
        </w:rPr>
      </w:pPr>
      <w:proofErr w:type="gramStart"/>
      <w:ins w:id="119" w:author="Unknown">
        <w:r w:rsidRPr="006F2673">
          <w:rPr>
            <w:bdr w:val="none" w:sz="0" w:space="0" w:color="auto" w:frame="1"/>
          </w:rPr>
          <w:t>}</w:t>
        </w:r>
        <w:r w:rsidRPr="006F2673">
          <w:rPr>
            <w:b/>
            <w:bCs/>
            <w:color w:val="006699"/>
            <w:bdr w:val="none" w:sz="0" w:space="0" w:color="auto" w:frame="1"/>
          </w:rPr>
          <w:t>else</w:t>
        </w:r>
        <w:proofErr w:type="gramEnd"/>
        <w:r w:rsidRPr="006F2673">
          <w:rPr>
            <w:bdr w:val="none" w:sz="0" w:space="0" w:color="auto" w:frame="1"/>
          </w:rPr>
          <w:t> </w:t>
        </w:r>
        <w:r w:rsidRPr="006F2673">
          <w:rPr>
            <w:b/>
            <w:bCs/>
            <w:color w:val="006699"/>
            <w:bdr w:val="none" w:sz="0" w:space="0" w:color="auto" w:frame="1"/>
          </w:rPr>
          <w:t>if</w:t>
        </w:r>
        <w:r w:rsidRPr="006F2673">
          <w:rPr>
            <w:bdr w:val="none" w:sz="0" w:space="0" w:color="auto" w:frame="1"/>
          </w:rPr>
          <w:t>(condition2){  </w:t>
        </w:r>
      </w:ins>
    </w:p>
    <w:p w:rsidR="006F2673" w:rsidRPr="006F2673" w:rsidRDefault="006F2673" w:rsidP="006F2673">
      <w:pPr>
        <w:pStyle w:val="NoSpacing"/>
        <w:ind w:left="720"/>
        <w:rPr>
          <w:ins w:id="120" w:author="Unknown"/>
        </w:rPr>
      </w:pPr>
      <w:ins w:id="121" w:author="Unknown">
        <w:r w:rsidRPr="006F2673">
          <w:rPr>
            <w:color w:val="008200"/>
            <w:bdr w:val="none" w:sz="0" w:space="0" w:color="auto" w:frame="1"/>
          </w:rPr>
          <w:t>//code to be executed if condition2 is true</w:t>
        </w:r>
        <w:r w:rsidRPr="006F2673">
          <w:rPr>
            <w:bdr w:val="none" w:sz="0" w:space="0" w:color="auto" w:frame="1"/>
          </w:rPr>
          <w:t>  </w:t>
        </w:r>
      </w:ins>
    </w:p>
    <w:p w:rsidR="006F2673" w:rsidRPr="006F2673" w:rsidRDefault="006F2673" w:rsidP="006F2673">
      <w:pPr>
        <w:pStyle w:val="NoSpacing"/>
        <w:ind w:left="720"/>
        <w:rPr>
          <w:ins w:id="122" w:author="Unknown"/>
        </w:rPr>
      </w:pPr>
      <w:ins w:id="123" w:author="Unknown">
        <w:r w:rsidRPr="006F2673">
          <w:rPr>
            <w:bdr w:val="none" w:sz="0" w:space="0" w:color="auto" w:frame="1"/>
          </w:rPr>
          <w:t>}  </w:t>
        </w:r>
      </w:ins>
    </w:p>
    <w:p w:rsidR="006F2673" w:rsidRPr="006F2673" w:rsidRDefault="006F2673" w:rsidP="006F2673">
      <w:pPr>
        <w:pStyle w:val="NoSpacing"/>
        <w:ind w:left="720"/>
        <w:rPr>
          <w:ins w:id="124" w:author="Unknown"/>
        </w:rPr>
      </w:pPr>
      <w:proofErr w:type="gramStart"/>
      <w:ins w:id="125" w:author="Unknown">
        <w:r w:rsidRPr="006F2673">
          <w:rPr>
            <w:b/>
            <w:bCs/>
            <w:color w:val="006699"/>
            <w:bdr w:val="none" w:sz="0" w:space="0" w:color="auto" w:frame="1"/>
          </w:rPr>
          <w:t>else</w:t>
        </w:r>
        <w:proofErr w:type="gramEnd"/>
        <w:r w:rsidRPr="006F2673">
          <w:rPr>
            <w:bdr w:val="none" w:sz="0" w:space="0" w:color="auto" w:frame="1"/>
          </w:rPr>
          <w:t> </w:t>
        </w:r>
        <w:r w:rsidRPr="006F2673">
          <w:rPr>
            <w:b/>
            <w:bCs/>
            <w:color w:val="006699"/>
            <w:bdr w:val="none" w:sz="0" w:space="0" w:color="auto" w:frame="1"/>
          </w:rPr>
          <w:t>if</w:t>
        </w:r>
        <w:r w:rsidRPr="006F2673">
          <w:rPr>
            <w:bdr w:val="none" w:sz="0" w:space="0" w:color="auto" w:frame="1"/>
          </w:rPr>
          <w:t>(condition3){  </w:t>
        </w:r>
      </w:ins>
    </w:p>
    <w:p w:rsidR="006F2673" w:rsidRPr="006F2673" w:rsidRDefault="006F2673" w:rsidP="006F2673">
      <w:pPr>
        <w:pStyle w:val="NoSpacing"/>
        <w:ind w:left="720"/>
        <w:rPr>
          <w:ins w:id="126" w:author="Unknown"/>
        </w:rPr>
      </w:pPr>
      <w:ins w:id="127" w:author="Unknown">
        <w:r w:rsidRPr="006F2673">
          <w:rPr>
            <w:color w:val="008200"/>
            <w:bdr w:val="none" w:sz="0" w:space="0" w:color="auto" w:frame="1"/>
          </w:rPr>
          <w:t>//code to be executed if condition3 is true</w:t>
        </w:r>
        <w:r w:rsidRPr="006F2673">
          <w:rPr>
            <w:bdr w:val="none" w:sz="0" w:space="0" w:color="auto" w:frame="1"/>
          </w:rPr>
          <w:t>  </w:t>
        </w:r>
      </w:ins>
    </w:p>
    <w:p w:rsidR="006F2673" w:rsidRPr="006F2673" w:rsidRDefault="006F2673" w:rsidP="006F2673">
      <w:pPr>
        <w:pStyle w:val="NoSpacing"/>
        <w:ind w:left="720"/>
        <w:rPr>
          <w:ins w:id="128" w:author="Unknown"/>
        </w:rPr>
      </w:pPr>
      <w:ins w:id="129" w:author="Unknown">
        <w:r w:rsidRPr="006F2673">
          <w:rPr>
            <w:bdr w:val="none" w:sz="0" w:space="0" w:color="auto" w:frame="1"/>
          </w:rPr>
          <w:t>}  </w:t>
        </w:r>
      </w:ins>
    </w:p>
    <w:p w:rsidR="006F2673" w:rsidRPr="006F2673" w:rsidRDefault="006F2673" w:rsidP="006F2673">
      <w:pPr>
        <w:pStyle w:val="NoSpacing"/>
        <w:ind w:left="720"/>
        <w:rPr>
          <w:ins w:id="130" w:author="Unknown"/>
        </w:rPr>
      </w:pPr>
      <w:ins w:id="131" w:author="Unknown">
        <w:r w:rsidRPr="006F2673">
          <w:rPr>
            <w:bdr w:val="none" w:sz="0" w:space="0" w:color="auto" w:frame="1"/>
          </w:rPr>
          <w:t>...  </w:t>
        </w:r>
      </w:ins>
    </w:p>
    <w:p w:rsidR="006F2673" w:rsidRPr="006F2673" w:rsidRDefault="006F2673" w:rsidP="006F2673">
      <w:pPr>
        <w:pStyle w:val="NoSpacing"/>
        <w:ind w:left="720"/>
        <w:rPr>
          <w:ins w:id="132" w:author="Unknown"/>
        </w:rPr>
      </w:pPr>
      <w:proofErr w:type="gramStart"/>
      <w:ins w:id="133" w:author="Unknown">
        <w:r w:rsidRPr="006F2673">
          <w:rPr>
            <w:b/>
            <w:bCs/>
            <w:color w:val="006699"/>
            <w:bdr w:val="none" w:sz="0" w:space="0" w:color="auto" w:frame="1"/>
          </w:rPr>
          <w:t>else</w:t>
        </w:r>
        <w:r w:rsidRPr="006F2673">
          <w:rPr>
            <w:bdr w:val="none" w:sz="0" w:space="0" w:color="auto" w:frame="1"/>
          </w:rPr>
          <w:t>{</w:t>
        </w:r>
        <w:proofErr w:type="gramEnd"/>
        <w:r w:rsidRPr="006F2673">
          <w:rPr>
            <w:bdr w:val="none" w:sz="0" w:space="0" w:color="auto" w:frame="1"/>
          </w:rPr>
          <w:t>  </w:t>
        </w:r>
      </w:ins>
    </w:p>
    <w:p w:rsidR="006F2673" w:rsidRPr="006F2673" w:rsidRDefault="006F2673" w:rsidP="006F2673">
      <w:pPr>
        <w:pStyle w:val="NoSpacing"/>
        <w:ind w:left="720"/>
        <w:rPr>
          <w:ins w:id="134" w:author="Unknown"/>
        </w:rPr>
      </w:pPr>
      <w:ins w:id="135" w:author="Unknown">
        <w:r w:rsidRPr="006F2673">
          <w:rPr>
            <w:color w:val="008200"/>
            <w:bdr w:val="none" w:sz="0" w:space="0" w:color="auto" w:frame="1"/>
          </w:rPr>
          <w:t>//code to be executed if all the conditions are false</w:t>
        </w:r>
        <w:r w:rsidRPr="006F2673">
          <w:rPr>
            <w:bdr w:val="none" w:sz="0" w:space="0" w:color="auto" w:frame="1"/>
          </w:rPr>
          <w:t>  </w:t>
        </w:r>
      </w:ins>
    </w:p>
    <w:p w:rsidR="006F2673" w:rsidRPr="006F2673" w:rsidRDefault="006F2673" w:rsidP="006F2673">
      <w:pPr>
        <w:pStyle w:val="NoSpacing"/>
        <w:ind w:left="720"/>
        <w:rPr>
          <w:ins w:id="136" w:author="Unknown"/>
        </w:rPr>
      </w:pPr>
      <w:ins w:id="137" w:author="Unknown">
        <w:r w:rsidRPr="006F2673">
          <w:rPr>
            <w:bdr w:val="none" w:sz="0" w:space="0" w:color="auto" w:frame="1"/>
          </w:rPr>
          <w:t>}  </w:t>
        </w:r>
      </w:ins>
    </w:p>
    <w:p w:rsidR="006F2673" w:rsidRPr="006F2673" w:rsidRDefault="006F2673" w:rsidP="006F2673">
      <w:pPr>
        <w:spacing w:after="0" w:line="240" w:lineRule="auto"/>
        <w:rPr>
          <w:ins w:id="13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48593" cy="4196687"/>
            <wp:effectExtent l="0" t="0" r="0" b="0"/>
            <wp:docPr id="2" name="Picture 2" descr="if-else-if ladde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if ladder statement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912" cy="4196929"/>
                    </a:xfrm>
                    <a:prstGeom prst="rect">
                      <a:avLst/>
                    </a:prstGeom>
                    <a:noFill/>
                    <a:ln>
                      <a:noFill/>
                    </a:ln>
                  </pic:spPr>
                </pic:pic>
              </a:graphicData>
            </a:graphic>
          </wp:inline>
        </w:drawing>
      </w:r>
    </w:p>
    <w:p w:rsidR="006F2673" w:rsidRPr="006F2673" w:rsidRDefault="006F2673" w:rsidP="006F2673">
      <w:pPr>
        <w:shd w:val="clear" w:color="auto" w:fill="FFFFFF"/>
        <w:spacing w:before="100" w:beforeAutospacing="1" w:after="100" w:afterAutospacing="1" w:line="240" w:lineRule="auto"/>
        <w:rPr>
          <w:ins w:id="139" w:author="Unknown"/>
          <w:rFonts w:ascii="Verdana" w:eastAsia="Times New Roman" w:hAnsi="Verdana" w:cs="Times New Roman"/>
          <w:color w:val="000000"/>
          <w:sz w:val="20"/>
          <w:szCs w:val="20"/>
        </w:rPr>
      </w:pPr>
      <w:ins w:id="140" w:author="Unknown">
        <w:r w:rsidRPr="006F2673">
          <w:rPr>
            <w:rFonts w:ascii="Verdana" w:eastAsia="Times New Roman" w:hAnsi="Verdana" w:cs="Times New Roman"/>
            <w:b/>
            <w:bCs/>
            <w:color w:val="000000"/>
            <w:sz w:val="20"/>
            <w:szCs w:val="20"/>
          </w:rPr>
          <w:t>Example:</w:t>
        </w:r>
      </w:ins>
    </w:p>
    <w:p w:rsidR="006F2673" w:rsidRPr="006F2673" w:rsidRDefault="006F2673" w:rsidP="006F2673">
      <w:pPr>
        <w:pStyle w:val="NoSpacing"/>
        <w:ind w:left="720"/>
        <w:rPr>
          <w:ins w:id="141" w:author="Unknown"/>
          <w:color w:val="000000"/>
        </w:rPr>
      </w:pPr>
      <w:proofErr w:type="gramStart"/>
      <w:ins w:id="142" w:author="Unknown">
        <w:r w:rsidRPr="006F2673">
          <w:rPr>
            <w:bdr w:val="none" w:sz="0" w:space="0" w:color="auto" w:frame="1"/>
          </w:rPr>
          <w:t>//Java Program to demonstrate the use of If else-if ladder.</w:t>
        </w:r>
        <w:proofErr w:type="gramEnd"/>
        <w:r w:rsidRPr="006F2673">
          <w:rPr>
            <w:color w:val="000000"/>
            <w:bdr w:val="none" w:sz="0" w:space="0" w:color="auto" w:frame="1"/>
          </w:rPr>
          <w:t>  </w:t>
        </w:r>
      </w:ins>
    </w:p>
    <w:p w:rsidR="006F2673" w:rsidRPr="006F2673" w:rsidRDefault="006F2673" w:rsidP="006F2673">
      <w:pPr>
        <w:pStyle w:val="NoSpacing"/>
        <w:ind w:left="720"/>
        <w:rPr>
          <w:ins w:id="143" w:author="Unknown"/>
          <w:color w:val="000000"/>
        </w:rPr>
      </w:pPr>
      <w:ins w:id="144" w:author="Unknown">
        <w:r w:rsidRPr="006F2673">
          <w:rPr>
            <w:bdr w:val="none" w:sz="0" w:space="0" w:color="auto" w:frame="1"/>
          </w:rPr>
          <w:t>//It is a program of grading system for fail, D grade, C grade, B grade, </w:t>
        </w:r>
        <w:proofErr w:type="gramStart"/>
        <w:r w:rsidRPr="006F2673">
          <w:rPr>
            <w:bdr w:val="none" w:sz="0" w:space="0" w:color="auto" w:frame="1"/>
          </w:rPr>
          <w:t>A</w:t>
        </w:r>
        <w:proofErr w:type="gramEnd"/>
        <w:r w:rsidRPr="006F2673">
          <w:rPr>
            <w:bdr w:val="none" w:sz="0" w:space="0" w:color="auto" w:frame="1"/>
          </w:rPr>
          <w:t> grade and A+.</w:t>
        </w:r>
        <w:r w:rsidRPr="006F2673">
          <w:rPr>
            <w:color w:val="000000"/>
            <w:bdr w:val="none" w:sz="0" w:space="0" w:color="auto" w:frame="1"/>
          </w:rPr>
          <w:t>  </w:t>
        </w:r>
      </w:ins>
    </w:p>
    <w:p w:rsidR="006F2673" w:rsidRPr="006F2673" w:rsidRDefault="006F2673" w:rsidP="006F2673">
      <w:pPr>
        <w:pStyle w:val="NoSpacing"/>
        <w:ind w:left="720"/>
        <w:rPr>
          <w:ins w:id="145" w:author="Unknown"/>
          <w:color w:val="000000"/>
        </w:rPr>
      </w:pPr>
      <w:proofErr w:type="gramStart"/>
      <w:ins w:id="146" w:author="Unknown">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class</w:t>
        </w:r>
        <w:r w:rsidRPr="006F2673">
          <w:rPr>
            <w:color w:val="000000"/>
            <w:bdr w:val="none" w:sz="0" w:space="0" w:color="auto" w:frame="1"/>
          </w:rPr>
          <w:t> </w:t>
        </w:r>
        <w:proofErr w:type="spellStart"/>
        <w:r w:rsidRPr="006F2673">
          <w:rPr>
            <w:color w:val="000000"/>
            <w:bdr w:val="none" w:sz="0" w:space="0" w:color="auto" w:frame="1"/>
          </w:rPr>
          <w:t>IfElseIfExample</w:t>
        </w:r>
        <w:proofErr w:type="spellEnd"/>
        <w:r w:rsidRPr="006F2673">
          <w:rPr>
            <w:color w:val="000000"/>
            <w:bdr w:val="none" w:sz="0" w:space="0" w:color="auto" w:frame="1"/>
          </w:rPr>
          <w:t> {  </w:t>
        </w:r>
      </w:ins>
    </w:p>
    <w:p w:rsidR="006F2673" w:rsidRPr="006F2673" w:rsidRDefault="006F2673" w:rsidP="006F2673">
      <w:pPr>
        <w:pStyle w:val="NoSpacing"/>
        <w:ind w:left="720"/>
        <w:rPr>
          <w:ins w:id="147" w:author="Unknown"/>
          <w:color w:val="000000"/>
        </w:rPr>
      </w:pPr>
      <w:proofErr w:type="gramStart"/>
      <w:ins w:id="148" w:author="Unknown">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static</w:t>
        </w:r>
        <w:r w:rsidRPr="006F2673">
          <w:rPr>
            <w:color w:val="000000"/>
            <w:bdr w:val="none" w:sz="0" w:space="0" w:color="auto" w:frame="1"/>
          </w:rPr>
          <w:t> </w:t>
        </w:r>
        <w:r w:rsidRPr="006F2673">
          <w:rPr>
            <w:b/>
            <w:bCs/>
            <w:color w:val="006699"/>
            <w:bdr w:val="none" w:sz="0" w:space="0" w:color="auto" w:frame="1"/>
          </w:rPr>
          <w:t>void</w:t>
        </w:r>
        <w:r w:rsidRPr="006F2673">
          <w:rPr>
            <w:color w:val="000000"/>
            <w:bdr w:val="none" w:sz="0" w:space="0" w:color="auto" w:frame="1"/>
          </w:rPr>
          <w:t> main(String[] </w:t>
        </w:r>
        <w:proofErr w:type="spellStart"/>
        <w:r w:rsidRPr="006F2673">
          <w:rPr>
            <w:color w:val="000000"/>
            <w:bdr w:val="none" w:sz="0" w:space="0" w:color="auto" w:frame="1"/>
          </w:rPr>
          <w:t>args</w:t>
        </w:r>
        <w:proofErr w:type="spellEnd"/>
        <w:r w:rsidRPr="006F2673">
          <w:rPr>
            <w:color w:val="000000"/>
            <w:bdr w:val="none" w:sz="0" w:space="0" w:color="auto" w:frame="1"/>
          </w:rPr>
          <w:t>) {  </w:t>
        </w:r>
      </w:ins>
    </w:p>
    <w:p w:rsidR="006F2673" w:rsidRPr="006F2673" w:rsidRDefault="006F2673" w:rsidP="006F2673">
      <w:pPr>
        <w:pStyle w:val="NoSpacing"/>
        <w:ind w:left="720"/>
        <w:rPr>
          <w:ins w:id="149" w:author="Unknown"/>
          <w:color w:val="000000"/>
        </w:rPr>
      </w:pPr>
      <w:ins w:id="150" w:author="Unknown">
        <w:r w:rsidRPr="006F2673">
          <w:rPr>
            <w:color w:val="000000"/>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color w:val="000000"/>
            <w:bdr w:val="none" w:sz="0" w:space="0" w:color="auto" w:frame="1"/>
          </w:rPr>
          <w:t> marks=</w:t>
        </w:r>
        <w:r w:rsidRPr="006F2673">
          <w:rPr>
            <w:color w:val="C00000"/>
            <w:bdr w:val="none" w:sz="0" w:space="0" w:color="auto" w:frame="1"/>
          </w:rPr>
          <w:t>65</w:t>
        </w:r>
        <w:r w:rsidRPr="006F2673">
          <w:rPr>
            <w:color w:val="000000"/>
            <w:bdr w:val="none" w:sz="0" w:space="0" w:color="auto" w:frame="1"/>
          </w:rPr>
          <w:t>;  </w:t>
        </w:r>
      </w:ins>
    </w:p>
    <w:p w:rsidR="006F2673" w:rsidRPr="006F2673" w:rsidRDefault="006F2673" w:rsidP="006F2673">
      <w:pPr>
        <w:pStyle w:val="NoSpacing"/>
        <w:ind w:left="720"/>
        <w:rPr>
          <w:ins w:id="151" w:author="Unknown"/>
          <w:color w:val="000000"/>
        </w:rPr>
      </w:pPr>
      <w:ins w:id="152" w:author="Unknown">
        <w:r w:rsidRPr="006F2673">
          <w:rPr>
            <w:color w:val="000000"/>
            <w:bdr w:val="none" w:sz="0" w:space="0" w:color="auto" w:frame="1"/>
          </w:rPr>
          <w:t>      </w:t>
        </w:r>
      </w:ins>
    </w:p>
    <w:p w:rsidR="006F2673" w:rsidRPr="006F2673" w:rsidRDefault="006F2673" w:rsidP="006F2673">
      <w:pPr>
        <w:pStyle w:val="NoSpacing"/>
        <w:ind w:left="720"/>
        <w:rPr>
          <w:ins w:id="153" w:author="Unknown"/>
          <w:color w:val="000000"/>
        </w:rPr>
      </w:pPr>
      <w:ins w:id="154" w:author="Unknown">
        <w:r w:rsidRPr="006F2673">
          <w:rPr>
            <w:color w:val="000000"/>
            <w:bdr w:val="none" w:sz="0" w:space="0" w:color="auto" w:frame="1"/>
          </w:rPr>
          <w:t>    </w:t>
        </w:r>
        <w:proofErr w:type="gramStart"/>
        <w:r w:rsidRPr="006F2673">
          <w:rPr>
            <w:b/>
            <w:bCs/>
            <w:color w:val="006699"/>
            <w:bdr w:val="none" w:sz="0" w:space="0" w:color="auto" w:frame="1"/>
          </w:rPr>
          <w:t>if</w:t>
        </w:r>
        <w:r w:rsidRPr="006F2673">
          <w:rPr>
            <w:color w:val="000000"/>
            <w:bdr w:val="none" w:sz="0" w:space="0" w:color="auto" w:frame="1"/>
          </w:rPr>
          <w:t>(</w:t>
        </w:r>
        <w:proofErr w:type="gramEnd"/>
        <w:r w:rsidRPr="006F2673">
          <w:rPr>
            <w:color w:val="000000"/>
            <w:bdr w:val="none" w:sz="0" w:space="0" w:color="auto" w:frame="1"/>
          </w:rPr>
          <w:t>marks&lt;</w:t>
        </w:r>
        <w:r w:rsidRPr="006F2673">
          <w:rPr>
            <w:color w:val="C00000"/>
            <w:bdr w:val="none" w:sz="0" w:space="0" w:color="auto" w:frame="1"/>
          </w:rPr>
          <w:t>50</w:t>
        </w:r>
        <w:r w:rsidRPr="006F2673">
          <w:rPr>
            <w:color w:val="000000"/>
            <w:bdr w:val="none" w:sz="0" w:space="0" w:color="auto" w:frame="1"/>
          </w:rPr>
          <w:t>){  </w:t>
        </w:r>
      </w:ins>
    </w:p>
    <w:p w:rsidR="006F2673" w:rsidRPr="006F2673" w:rsidRDefault="006F2673" w:rsidP="006F2673">
      <w:pPr>
        <w:pStyle w:val="NoSpacing"/>
        <w:ind w:left="720"/>
        <w:rPr>
          <w:ins w:id="155" w:author="Unknown"/>
          <w:color w:val="000000"/>
        </w:rPr>
      </w:pPr>
      <w:ins w:id="156"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"fail"</w:t>
        </w:r>
        <w:r w:rsidRPr="006F2673">
          <w:rPr>
            <w:color w:val="000000"/>
            <w:bdr w:val="none" w:sz="0" w:space="0" w:color="auto" w:frame="1"/>
          </w:rPr>
          <w:t>);  </w:t>
        </w:r>
      </w:ins>
    </w:p>
    <w:p w:rsidR="006F2673" w:rsidRPr="006F2673" w:rsidRDefault="006F2673" w:rsidP="006F2673">
      <w:pPr>
        <w:pStyle w:val="NoSpacing"/>
        <w:ind w:left="720"/>
        <w:rPr>
          <w:ins w:id="157" w:author="Unknown"/>
          <w:color w:val="000000"/>
        </w:rPr>
      </w:pPr>
      <w:ins w:id="158" w:author="Unknown">
        <w:r w:rsidRPr="006F2673">
          <w:rPr>
            <w:color w:val="000000"/>
            <w:bdr w:val="none" w:sz="0" w:space="0" w:color="auto" w:frame="1"/>
          </w:rPr>
          <w:t>    }  </w:t>
        </w:r>
      </w:ins>
    </w:p>
    <w:p w:rsidR="006F2673" w:rsidRPr="006F2673" w:rsidRDefault="006F2673" w:rsidP="006F2673">
      <w:pPr>
        <w:pStyle w:val="NoSpacing"/>
        <w:ind w:left="720"/>
        <w:rPr>
          <w:ins w:id="159" w:author="Unknown"/>
          <w:color w:val="000000"/>
        </w:rPr>
      </w:pPr>
      <w:ins w:id="160" w:author="Unknown">
        <w:r w:rsidRPr="006F2673">
          <w:rPr>
            <w:color w:val="000000"/>
            <w:bdr w:val="none" w:sz="0" w:space="0" w:color="auto" w:frame="1"/>
          </w:rPr>
          <w:t>    </w:t>
        </w:r>
        <w:proofErr w:type="gramStart"/>
        <w:r w:rsidRPr="006F2673">
          <w:rPr>
            <w:b/>
            <w:bCs/>
            <w:color w:val="006699"/>
            <w:bdr w:val="none" w:sz="0" w:space="0" w:color="auto" w:frame="1"/>
          </w:rPr>
          <w:t>else</w:t>
        </w:r>
        <w:proofErr w:type="gramEnd"/>
        <w:r w:rsidRPr="006F2673">
          <w:rPr>
            <w:color w:val="000000"/>
            <w:bdr w:val="none" w:sz="0" w:space="0" w:color="auto" w:frame="1"/>
          </w:rPr>
          <w:t> </w:t>
        </w:r>
        <w:r w:rsidRPr="006F2673">
          <w:rPr>
            <w:b/>
            <w:bCs/>
            <w:color w:val="006699"/>
            <w:bdr w:val="none" w:sz="0" w:space="0" w:color="auto" w:frame="1"/>
          </w:rPr>
          <w:t>if</w:t>
        </w:r>
        <w:r w:rsidRPr="006F2673">
          <w:rPr>
            <w:color w:val="000000"/>
            <w:bdr w:val="none" w:sz="0" w:space="0" w:color="auto" w:frame="1"/>
          </w:rPr>
          <w:t>(marks&gt;=</w:t>
        </w:r>
        <w:r w:rsidRPr="006F2673">
          <w:rPr>
            <w:color w:val="C00000"/>
            <w:bdr w:val="none" w:sz="0" w:space="0" w:color="auto" w:frame="1"/>
          </w:rPr>
          <w:t>50</w:t>
        </w:r>
        <w:r w:rsidRPr="006F2673">
          <w:rPr>
            <w:color w:val="000000"/>
            <w:bdr w:val="none" w:sz="0" w:space="0" w:color="auto" w:frame="1"/>
          </w:rPr>
          <w:t> &amp;&amp; marks&lt;</w:t>
        </w:r>
        <w:r w:rsidRPr="006F2673">
          <w:rPr>
            <w:color w:val="C00000"/>
            <w:bdr w:val="none" w:sz="0" w:space="0" w:color="auto" w:frame="1"/>
          </w:rPr>
          <w:t>60</w:t>
        </w:r>
        <w:r w:rsidRPr="006F2673">
          <w:rPr>
            <w:color w:val="000000"/>
            <w:bdr w:val="none" w:sz="0" w:space="0" w:color="auto" w:frame="1"/>
          </w:rPr>
          <w:t>){  </w:t>
        </w:r>
      </w:ins>
    </w:p>
    <w:p w:rsidR="006F2673" w:rsidRPr="006F2673" w:rsidRDefault="006F2673" w:rsidP="006F2673">
      <w:pPr>
        <w:pStyle w:val="NoSpacing"/>
        <w:ind w:left="720"/>
        <w:rPr>
          <w:ins w:id="161" w:author="Unknown"/>
          <w:color w:val="000000"/>
        </w:rPr>
      </w:pPr>
      <w:ins w:id="162"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"D grade"</w:t>
        </w:r>
        <w:r w:rsidRPr="006F2673">
          <w:rPr>
            <w:color w:val="000000"/>
            <w:bdr w:val="none" w:sz="0" w:space="0" w:color="auto" w:frame="1"/>
          </w:rPr>
          <w:t>);  </w:t>
        </w:r>
      </w:ins>
    </w:p>
    <w:p w:rsidR="006F2673" w:rsidRPr="006F2673" w:rsidRDefault="006F2673" w:rsidP="006F2673">
      <w:pPr>
        <w:pStyle w:val="NoSpacing"/>
        <w:ind w:left="720"/>
        <w:rPr>
          <w:ins w:id="163" w:author="Unknown"/>
          <w:color w:val="000000"/>
        </w:rPr>
      </w:pPr>
      <w:ins w:id="164" w:author="Unknown">
        <w:r w:rsidRPr="006F2673">
          <w:rPr>
            <w:color w:val="000000"/>
            <w:bdr w:val="none" w:sz="0" w:space="0" w:color="auto" w:frame="1"/>
          </w:rPr>
          <w:t>    }  </w:t>
        </w:r>
      </w:ins>
    </w:p>
    <w:p w:rsidR="006F2673" w:rsidRPr="006F2673" w:rsidRDefault="006F2673" w:rsidP="006F2673">
      <w:pPr>
        <w:pStyle w:val="NoSpacing"/>
        <w:ind w:left="720"/>
        <w:rPr>
          <w:ins w:id="165" w:author="Unknown"/>
          <w:color w:val="000000"/>
        </w:rPr>
      </w:pPr>
      <w:ins w:id="166" w:author="Unknown">
        <w:r w:rsidRPr="006F2673">
          <w:rPr>
            <w:color w:val="000000"/>
            <w:bdr w:val="none" w:sz="0" w:space="0" w:color="auto" w:frame="1"/>
          </w:rPr>
          <w:t>    </w:t>
        </w:r>
        <w:proofErr w:type="gramStart"/>
        <w:r w:rsidRPr="006F2673">
          <w:rPr>
            <w:b/>
            <w:bCs/>
            <w:color w:val="006699"/>
            <w:bdr w:val="none" w:sz="0" w:space="0" w:color="auto" w:frame="1"/>
          </w:rPr>
          <w:t>else</w:t>
        </w:r>
        <w:proofErr w:type="gramEnd"/>
        <w:r w:rsidRPr="006F2673">
          <w:rPr>
            <w:color w:val="000000"/>
            <w:bdr w:val="none" w:sz="0" w:space="0" w:color="auto" w:frame="1"/>
          </w:rPr>
          <w:t> </w:t>
        </w:r>
        <w:r w:rsidRPr="006F2673">
          <w:rPr>
            <w:b/>
            <w:bCs/>
            <w:color w:val="006699"/>
            <w:bdr w:val="none" w:sz="0" w:space="0" w:color="auto" w:frame="1"/>
          </w:rPr>
          <w:t>if</w:t>
        </w:r>
        <w:r w:rsidRPr="006F2673">
          <w:rPr>
            <w:color w:val="000000"/>
            <w:bdr w:val="none" w:sz="0" w:space="0" w:color="auto" w:frame="1"/>
          </w:rPr>
          <w:t>(marks&gt;=</w:t>
        </w:r>
        <w:r w:rsidRPr="006F2673">
          <w:rPr>
            <w:color w:val="C00000"/>
            <w:bdr w:val="none" w:sz="0" w:space="0" w:color="auto" w:frame="1"/>
          </w:rPr>
          <w:t>60</w:t>
        </w:r>
        <w:r w:rsidRPr="006F2673">
          <w:rPr>
            <w:color w:val="000000"/>
            <w:bdr w:val="none" w:sz="0" w:space="0" w:color="auto" w:frame="1"/>
          </w:rPr>
          <w:t> &amp;&amp; marks&lt;</w:t>
        </w:r>
        <w:r w:rsidRPr="006F2673">
          <w:rPr>
            <w:color w:val="C00000"/>
            <w:bdr w:val="none" w:sz="0" w:space="0" w:color="auto" w:frame="1"/>
          </w:rPr>
          <w:t>70</w:t>
        </w:r>
        <w:r w:rsidRPr="006F2673">
          <w:rPr>
            <w:color w:val="000000"/>
            <w:bdr w:val="none" w:sz="0" w:space="0" w:color="auto" w:frame="1"/>
          </w:rPr>
          <w:t>){  </w:t>
        </w:r>
      </w:ins>
    </w:p>
    <w:p w:rsidR="006F2673" w:rsidRPr="006F2673" w:rsidRDefault="006F2673" w:rsidP="006F2673">
      <w:pPr>
        <w:pStyle w:val="NoSpacing"/>
        <w:ind w:left="720"/>
        <w:rPr>
          <w:ins w:id="167" w:author="Unknown"/>
          <w:color w:val="000000"/>
        </w:rPr>
      </w:pPr>
      <w:ins w:id="168"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"C grade"</w:t>
        </w:r>
        <w:r w:rsidRPr="006F2673">
          <w:rPr>
            <w:color w:val="000000"/>
            <w:bdr w:val="none" w:sz="0" w:space="0" w:color="auto" w:frame="1"/>
          </w:rPr>
          <w:t>);  </w:t>
        </w:r>
      </w:ins>
    </w:p>
    <w:p w:rsidR="006F2673" w:rsidRPr="006F2673" w:rsidRDefault="006F2673" w:rsidP="006F2673">
      <w:pPr>
        <w:pStyle w:val="NoSpacing"/>
        <w:ind w:left="720"/>
        <w:rPr>
          <w:ins w:id="169" w:author="Unknown"/>
          <w:color w:val="000000"/>
        </w:rPr>
      </w:pPr>
      <w:ins w:id="170" w:author="Unknown">
        <w:r w:rsidRPr="006F2673">
          <w:rPr>
            <w:color w:val="000000"/>
            <w:bdr w:val="none" w:sz="0" w:space="0" w:color="auto" w:frame="1"/>
          </w:rPr>
          <w:t>    }  </w:t>
        </w:r>
      </w:ins>
    </w:p>
    <w:p w:rsidR="006F2673" w:rsidRPr="006F2673" w:rsidRDefault="006F2673" w:rsidP="006F2673">
      <w:pPr>
        <w:pStyle w:val="NoSpacing"/>
        <w:ind w:left="720"/>
        <w:rPr>
          <w:ins w:id="171" w:author="Unknown"/>
          <w:color w:val="000000"/>
        </w:rPr>
      </w:pPr>
      <w:ins w:id="172" w:author="Unknown">
        <w:r w:rsidRPr="006F2673">
          <w:rPr>
            <w:color w:val="000000"/>
            <w:bdr w:val="none" w:sz="0" w:space="0" w:color="auto" w:frame="1"/>
          </w:rPr>
          <w:t>    </w:t>
        </w:r>
        <w:proofErr w:type="gramStart"/>
        <w:r w:rsidRPr="006F2673">
          <w:rPr>
            <w:b/>
            <w:bCs/>
            <w:color w:val="006699"/>
            <w:bdr w:val="none" w:sz="0" w:space="0" w:color="auto" w:frame="1"/>
          </w:rPr>
          <w:t>else</w:t>
        </w:r>
        <w:proofErr w:type="gramEnd"/>
        <w:r w:rsidRPr="006F2673">
          <w:rPr>
            <w:color w:val="000000"/>
            <w:bdr w:val="none" w:sz="0" w:space="0" w:color="auto" w:frame="1"/>
          </w:rPr>
          <w:t> </w:t>
        </w:r>
        <w:r w:rsidRPr="006F2673">
          <w:rPr>
            <w:b/>
            <w:bCs/>
            <w:color w:val="006699"/>
            <w:bdr w:val="none" w:sz="0" w:space="0" w:color="auto" w:frame="1"/>
          </w:rPr>
          <w:t>if</w:t>
        </w:r>
        <w:r w:rsidRPr="006F2673">
          <w:rPr>
            <w:color w:val="000000"/>
            <w:bdr w:val="none" w:sz="0" w:space="0" w:color="auto" w:frame="1"/>
          </w:rPr>
          <w:t>(marks&gt;=</w:t>
        </w:r>
        <w:r w:rsidRPr="006F2673">
          <w:rPr>
            <w:color w:val="C00000"/>
            <w:bdr w:val="none" w:sz="0" w:space="0" w:color="auto" w:frame="1"/>
          </w:rPr>
          <w:t>70</w:t>
        </w:r>
        <w:r w:rsidRPr="006F2673">
          <w:rPr>
            <w:color w:val="000000"/>
            <w:bdr w:val="none" w:sz="0" w:space="0" w:color="auto" w:frame="1"/>
          </w:rPr>
          <w:t> &amp;&amp; marks&lt;</w:t>
        </w:r>
        <w:r w:rsidRPr="006F2673">
          <w:rPr>
            <w:color w:val="C00000"/>
            <w:bdr w:val="none" w:sz="0" w:space="0" w:color="auto" w:frame="1"/>
          </w:rPr>
          <w:t>80</w:t>
        </w:r>
        <w:r w:rsidRPr="006F2673">
          <w:rPr>
            <w:color w:val="000000"/>
            <w:bdr w:val="none" w:sz="0" w:space="0" w:color="auto" w:frame="1"/>
          </w:rPr>
          <w:t>){  </w:t>
        </w:r>
      </w:ins>
    </w:p>
    <w:p w:rsidR="006F2673" w:rsidRPr="006F2673" w:rsidRDefault="006F2673" w:rsidP="006F2673">
      <w:pPr>
        <w:pStyle w:val="NoSpacing"/>
        <w:ind w:left="720"/>
        <w:rPr>
          <w:ins w:id="173" w:author="Unknown"/>
          <w:color w:val="000000"/>
        </w:rPr>
      </w:pPr>
      <w:ins w:id="174"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"B grade"</w:t>
        </w:r>
        <w:r w:rsidRPr="006F2673">
          <w:rPr>
            <w:color w:val="000000"/>
            <w:bdr w:val="none" w:sz="0" w:space="0" w:color="auto" w:frame="1"/>
          </w:rPr>
          <w:t>);  </w:t>
        </w:r>
      </w:ins>
    </w:p>
    <w:p w:rsidR="006F2673" w:rsidRPr="006F2673" w:rsidRDefault="006F2673" w:rsidP="006F2673">
      <w:pPr>
        <w:pStyle w:val="NoSpacing"/>
        <w:ind w:left="720"/>
        <w:rPr>
          <w:ins w:id="175" w:author="Unknown"/>
          <w:color w:val="000000"/>
        </w:rPr>
      </w:pPr>
      <w:ins w:id="176" w:author="Unknown">
        <w:r w:rsidRPr="006F2673">
          <w:rPr>
            <w:color w:val="000000"/>
            <w:bdr w:val="none" w:sz="0" w:space="0" w:color="auto" w:frame="1"/>
          </w:rPr>
          <w:t>    }  </w:t>
        </w:r>
      </w:ins>
    </w:p>
    <w:p w:rsidR="006F2673" w:rsidRPr="006F2673" w:rsidRDefault="006F2673" w:rsidP="006F2673">
      <w:pPr>
        <w:pStyle w:val="NoSpacing"/>
        <w:ind w:left="720"/>
        <w:rPr>
          <w:ins w:id="177" w:author="Unknown"/>
          <w:color w:val="000000"/>
        </w:rPr>
      </w:pPr>
      <w:ins w:id="178" w:author="Unknown">
        <w:r w:rsidRPr="006F2673">
          <w:rPr>
            <w:color w:val="000000"/>
            <w:bdr w:val="none" w:sz="0" w:space="0" w:color="auto" w:frame="1"/>
          </w:rPr>
          <w:t>    </w:t>
        </w:r>
        <w:proofErr w:type="gramStart"/>
        <w:r w:rsidRPr="006F2673">
          <w:rPr>
            <w:b/>
            <w:bCs/>
            <w:color w:val="006699"/>
            <w:bdr w:val="none" w:sz="0" w:space="0" w:color="auto" w:frame="1"/>
          </w:rPr>
          <w:t>else</w:t>
        </w:r>
        <w:proofErr w:type="gramEnd"/>
        <w:r w:rsidRPr="006F2673">
          <w:rPr>
            <w:color w:val="000000"/>
            <w:bdr w:val="none" w:sz="0" w:space="0" w:color="auto" w:frame="1"/>
          </w:rPr>
          <w:t> </w:t>
        </w:r>
        <w:r w:rsidRPr="006F2673">
          <w:rPr>
            <w:b/>
            <w:bCs/>
            <w:color w:val="006699"/>
            <w:bdr w:val="none" w:sz="0" w:space="0" w:color="auto" w:frame="1"/>
          </w:rPr>
          <w:t>if</w:t>
        </w:r>
        <w:r w:rsidRPr="006F2673">
          <w:rPr>
            <w:color w:val="000000"/>
            <w:bdr w:val="none" w:sz="0" w:space="0" w:color="auto" w:frame="1"/>
          </w:rPr>
          <w:t>(marks&gt;=</w:t>
        </w:r>
        <w:r w:rsidRPr="006F2673">
          <w:rPr>
            <w:color w:val="C00000"/>
            <w:bdr w:val="none" w:sz="0" w:space="0" w:color="auto" w:frame="1"/>
          </w:rPr>
          <w:t>80</w:t>
        </w:r>
        <w:r w:rsidRPr="006F2673">
          <w:rPr>
            <w:color w:val="000000"/>
            <w:bdr w:val="none" w:sz="0" w:space="0" w:color="auto" w:frame="1"/>
          </w:rPr>
          <w:t> &amp;&amp; marks&lt;</w:t>
        </w:r>
        <w:r w:rsidRPr="006F2673">
          <w:rPr>
            <w:color w:val="C00000"/>
            <w:bdr w:val="none" w:sz="0" w:space="0" w:color="auto" w:frame="1"/>
          </w:rPr>
          <w:t>90</w:t>
        </w:r>
        <w:r w:rsidRPr="006F2673">
          <w:rPr>
            <w:color w:val="000000"/>
            <w:bdr w:val="none" w:sz="0" w:space="0" w:color="auto" w:frame="1"/>
          </w:rPr>
          <w:t>){  </w:t>
        </w:r>
      </w:ins>
    </w:p>
    <w:p w:rsidR="006F2673" w:rsidRPr="006F2673" w:rsidRDefault="006F2673" w:rsidP="006F2673">
      <w:pPr>
        <w:pStyle w:val="NoSpacing"/>
        <w:ind w:left="720"/>
        <w:rPr>
          <w:ins w:id="179" w:author="Unknown"/>
          <w:color w:val="000000"/>
        </w:rPr>
      </w:pPr>
      <w:ins w:id="180"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"A grade"</w:t>
        </w:r>
        <w:r w:rsidRPr="006F2673">
          <w:rPr>
            <w:color w:val="000000"/>
            <w:bdr w:val="none" w:sz="0" w:space="0" w:color="auto" w:frame="1"/>
          </w:rPr>
          <w:t>);  </w:t>
        </w:r>
      </w:ins>
    </w:p>
    <w:p w:rsidR="006F2673" w:rsidRPr="006F2673" w:rsidRDefault="006F2673" w:rsidP="006F2673">
      <w:pPr>
        <w:pStyle w:val="NoSpacing"/>
        <w:ind w:left="720"/>
        <w:rPr>
          <w:ins w:id="181" w:author="Unknown"/>
          <w:color w:val="000000"/>
        </w:rPr>
      </w:pPr>
      <w:ins w:id="182" w:author="Unknown">
        <w:r w:rsidRPr="006F2673">
          <w:rPr>
            <w:color w:val="000000"/>
            <w:bdr w:val="none" w:sz="0" w:space="0" w:color="auto" w:frame="1"/>
          </w:rPr>
          <w:lastRenderedPageBreak/>
          <w:t>    </w:t>
        </w:r>
        <w:proofErr w:type="gramStart"/>
        <w:r w:rsidRPr="006F2673">
          <w:rPr>
            <w:color w:val="000000"/>
            <w:bdr w:val="none" w:sz="0" w:space="0" w:color="auto" w:frame="1"/>
          </w:rPr>
          <w:t>}</w:t>
        </w:r>
        <w:r w:rsidRPr="006F2673">
          <w:rPr>
            <w:b/>
            <w:bCs/>
            <w:color w:val="006699"/>
            <w:bdr w:val="none" w:sz="0" w:space="0" w:color="auto" w:frame="1"/>
          </w:rPr>
          <w:t>else</w:t>
        </w:r>
        <w:proofErr w:type="gramEnd"/>
        <w:r w:rsidRPr="006F2673">
          <w:rPr>
            <w:color w:val="000000"/>
            <w:bdr w:val="none" w:sz="0" w:space="0" w:color="auto" w:frame="1"/>
          </w:rPr>
          <w:t> </w:t>
        </w:r>
        <w:r w:rsidRPr="006F2673">
          <w:rPr>
            <w:b/>
            <w:bCs/>
            <w:color w:val="006699"/>
            <w:bdr w:val="none" w:sz="0" w:space="0" w:color="auto" w:frame="1"/>
          </w:rPr>
          <w:t>if</w:t>
        </w:r>
        <w:r w:rsidRPr="006F2673">
          <w:rPr>
            <w:color w:val="000000"/>
            <w:bdr w:val="none" w:sz="0" w:space="0" w:color="auto" w:frame="1"/>
          </w:rPr>
          <w:t>(marks&gt;=</w:t>
        </w:r>
        <w:r w:rsidRPr="006F2673">
          <w:rPr>
            <w:color w:val="C00000"/>
            <w:bdr w:val="none" w:sz="0" w:space="0" w:color="auto" w:frame="1"/>
          </w:rPr>
          <w:t>90</w:t>
        </w:r>
        <w:r w:rsidRPr="006F2673">
          <w:rPr>
            <w:color w:val="000000"/>
            <w:bdr w:val="none" w:sz="0" w:space="0" w:color="auto" w:frame="1"/>
          </w:rPr>
          <w:t> &amp;&amp; marks&lt;</w:t>
        </w:r>
        <w:r w:rsidRPr="006F2673">
          <w:rPr>
            <w:color w:val="C00000"/>
            <w:bdr w:val="none" w:sz="0" w:space="0" w:color="auto" w:frame="1"/>
          </w:rPr>
          <w:t>100</w:t>
        </w:r>
        <w:r w:rsidRPr="006F2673">
          <w:rPr>
            <w:color w:val="000000"/>
            <w:bdr w:val="none" w:sz="0" w:space="0" w:color="auto" w:frame="1"/>
          </w:rPr>
          <w:t>){  </w:t>
        </w:r>
      </w:ins>
    </w:p>
    <w:p w:rsidR="006F2673" w:rsidRPr="006F2673" w:rsidRDefault="006F2673" w:rsidP="006F2673">
      <w:pPr>
        <w:pStyle w:val="NoSpacing"/>
        <w:ind w:left="720"/>
        <w:rPr>
          <w:ins w:id="183" w:author="Unknown"/>
          <w:color w:val="000000"/>
        </w:rPr>
      </w:pPr>
      <w:ins w:id="184"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"A+ grade"</w:t>
        </w:r>
        <w:r w:rsidRPr="006F2673">
          <w:rPr>
            <w:color w:val="000000"/>
            <w:bdr w:val="none" w:sz="0" w:space="0" w:color="auto" w:frame="1"/>
          </w:rPr>
          <w:t>);  </w:t>
        </w:r>
      </w:ins>
    </w:p>
    <w:p w:rsidR="006F2673" w:rsidRPr="006F2673" w:rsidRDefault="006F2673" w:rsidP="006F2673">
      <w:pPr>
        <w:pStyle w:val="NoSpacing"/>
        <w:ind w:left="720"/>
        <w:rPr>
          <w:ins w:id="185" w:author="Unknown"/>
          <w:color w:val="000000"/>
        </w:rPr>
      </w:pPr>
      <w:ins w:id="186" w:author="Unknown">
        <w:r w:rsidRPr="006F2673">
          <w:rPr>
            <w:color w:val="000000"/>
            <w:bdr w:val="none" w:sz="0" w:space="0" w:color="auto" w:frame="1"/>
          </w:rPr>
          <w:t>    </w:t>
        </w:r>
        <w:proofErr w:type="gramStart"/>
        <w:r w:rsidRPr="006F2673">
          <w:rPr>
            <w:color w:val="000000"/>
            <w:bdr w:val="none" w:sz="0" w:space="0" w:color="auto" w:frame="1"/>
          </w:rPr>
          <w:t>}</w:t>
        </w:r>
        <w:r w:rsidRPr="006F2673">
          <w:rPr>
            <w:b/>
            <w:bCs/>
            <w:color w:val="006699"/>
            <w:bdr w:val="none" w:sz="0" w:space="0" w:color="auto" w:frame="1"/>
          </w:rPr>
          <w:t>else</w:t>
        </w:r>
        <w:proofErr w:type="gramEnd"/>
        <w:r w:rsidRPr="006F2673">
          <w:rPr>
            <w:color w:val="000000"/>
            <w:bdr w:val="none" w:sz="0" w:space="0" w:color="auto" w:frame="1"/>
          </w:rPr>
          <w:t>{  </w:t>
        </w:r>
      </w:ins>
    </w:p>
    <w:p w:rsidR="006F2673" w:rsidRPr="006F2673" w:rsidRDefault="006F2673" w:rsidP="006F2673">
      <w:pPr>
        <w:pStyle w:val="NoSpacing"/>
        <w:ind w:left="720"/>
        <w:rPr>
          <w:ins w:id="187" w:author="Unknown"/>
          <w:color w:val="000000"/>
        </w:rPr>
      </w:pPr>
      <w:ins w:id="188"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"Invalid!"</w:t>
        </w:r>
        <w:r w:rsidRPr="006F2673">
          <w:rPr>
            <w:color w:val="000000"/>
            <w:bdr w:val="none" w:sz="0" w:space="0" w:color="auto" w:frame="1"/>
          </w:rPr>
          <w:t>);  </w:t>
        </w:r>
      </w:ins>
    </w:p>
    <w:p w:rsidR="006F2673" w:rsidRPr="006F2673" w:rsidRDefault="006F2673" w:rsidP="006F2673">
      <w:pPr>
        <w:pStyle w:val="NoSpacing"/>
        <w:ind w:left="720"/>
        <w:rPr>
          <w:ins w:id="189" w:author="Unknown"/>
          <w:color w:val="000000"/>
        </w:rPr>
      </w:pPr>
      <w:ins w:id="190" w:author="Unknown">
        <w:r w:rsidRPr="006F2673">
          <w:rPr>
            <w:color w:val="000000"/>
            <w:bdr w:val="none" w:sz="0" w:space="0" w:color="auto" w:frame="1"/>
          </w:rPr>
          <w:t>    }  </w:t>
        </w:r>
      </w:ins>
    </w:p>
    <w:p w:rsidR="006F2673" w:rsidRPr="006F2673" w:rsidRDefault="006F2673" w:rsidP="006F2673">
      <w:pPr>
        <w:pStyle w:val="NoSpacing"/>
        <w:ind w:left="720"/>
        <w:rPr>
          <w:ins w:id="191" w:author="Unknown"/>
          <w:color w:val="000000"/>
        </w:rPr>
      </w:pPr>
      <w:ins w:id="192" w:author="Unknown">
        <w:r w:rsidRPr="006F2673">
          <w:rPr>
            <w:color w:val="000000"/>
            <w:bdr w:val="none" w:sz="0" w:space="0" w:color="auto" w:frame="1"/>
          </w:rPr>
          <w:t>}  </w:t>
        </w:r>
      </w:ins>
    </w:p>
    <w:p w:rsidR="006F2673" w:rsidRDefault="006F2673" w:rsidP="006F2673">
      <w:pPr>
        <w:pStyle w:val="NoSpacing"/>
        <w:ind w:left="720"/>
        <w:rPr>
          <w:color w:val="000000"/>
          <w:bdr w:val="none" w:sz="0" w:space="0" w:color="auto" w:frame="1"/>
        </w:rPr>
      </w:pPr>
      <w:ins w:id="193" w:author="Unknown">
        <w:r w:rsidRPr="006F2673">
          <w:rPr>
            <w:color w:val="000000"/>
            <w:bdr w:val="none" w:sz="0" w:space="0" w:color="auto" w:frame="1"/>
          </w:rPr>
          <w:t>}  </w:t>
        </w:r>
      </w:ins>
    </w:p>
    <w:p w:rsidR="006F2673" w:rsidRPr="006F2673" w:rsidRDefault="006F2673" w:rsidP="006F2673">
      <w:pPr>
        <w:pStyle w:val="NoSpacing"/>
        <w:ind w:left="720"/>
        <w:rPr>
          <w:ins w:id="194" w:author="Unknown"/>
          <w:color w:val="000000"/>
        </w:rPr>
      </w:pPr>
    </w:p>
    <w:p w:rsidR="006F2673" w:rsidRPr="006F2673" w:rsidRDefault="006F2673" w:rsidP="006F2673">
      <w:pPr>
        <w:pStyle w:val="NoSpacing"/>
        <w:ind w:left="720"/>
        <w:rPr>
          <w:ins w:id="195" w:author="Unknown"/>
          <w:color w:val="000000"/>
        </w:rPr>
      </w:pPr>
      <w:ins w:id="196" w:author="Unknown">
        <w:r w:rsidRPr="006F2673">
          <w:rPr>
            <w:color w:val="000000"/>
          </w:rPr>
          <w:t>Output:</w:t>
        </w:r>
      </w:ins>
    </w:p>
    <w:p w:rsidR="006F2673" w:rsidRPr="006F2673" w:rsidRDefault="006F2673" w:rsidP="006F2673">
      <w:pPr>
        <w:pStyle w:val="NoSpacing"/>
        <w:ind w:left="720" w:firstLine="720"/>
        <w:rPr>
          <w:ins w:id="197" w:author="Unknown"/>
          <w:rFonts w:ascii="Courier New" w:hAnsi="Courier New" w:cs="Courier New"/>
          <w:color w:val="000000"/>
        </w:rPr>
      </w:pPr>
      <w:ins w:id="198" w:author="Unknown">
        <w:r w:rsidRPr="006F2673">
          <w:rPr>
            <w:rFonts w:ascii="Courier New" w:hAnsi="Courier New" w:cs="Courier New"/>
            <w:color w:val="000000"/>
          </w:rPr>
          <w:t>C grade</w:t>
        </w:r>
      </w:ins>
    </w:p>
    <w:p w:rsidR="006F2673" w:rsidRPr="006F2673" w:rsidRDefault="006F2673" w:rsidP="006F2673">
      <w:pPr>
        <w:shd w:val="clear" w:color="auto" w:fill="FFFFFF"/>
        <w:spacing w:before="100" w:beforeAutospacing="1" w:after="100" w:afterAutospacing="1" w:line="240" w:lineRule="auto"/>
        <w:rPr>
          <w:ins w:id="199" w:author="Unknown"/>
          <w:rFonts w:ascii="Verdana" w:eastAsia="Times New Roman" w:hAnsi="Verdana" w:cs="Times New Roman"/>
          <w:color w:val="000000"/>
          <w:sz w:val="20"/>
          <w:szCs w:val="20"/>
        </w:rPr>
      </w:pPr>
      <w:ins w:id="200" w:author="Unknown">
        <w:r w:rsidRPr="006F2673">
          <w:rPr>
            <w:rFonts w:ascii="Verdana" w:eastAsia="Times New Roman" w:hAnsi="Verdana" w:cs="Times New Roman"/>
            <w:b/>
            <w:bCs/>
            <w:color w:val="000000"/>
            <w:sz w:val="20"/>
            <w:szCs w:val="20"/>
          </w:rPr>
          <w:t>Program to check POSITIVE, NEGATIVE or ZERO:</w:t>
        </w:r>
      </w:ins>
    </w:p>
    <w:p w:rsidR="006F2673" w:rsidRPr="006F2673" w:rsidRDefault="006F2673" w:rsidP="0043654A">
      <w:pPr>
        <w:pStyle w:val="NoSpacing"/>
        <w:ind w:left="720"/>
        <w:rPr>
          <w:ins w:id="201" w:author="Unknown"/>
        </w:rPr>
      </w:pPr>
      <w:proofErr w:type="gramStart"/>
      <w:ins w:id="202" w:author="Unknown">
        <w:r w:rsidRPr="006F2673">
          <w:rPr>
            <w:b/>
            <w:bCs/>
            <w:color w:val="006699"/>
            <w:bdr w:val="none" w:sz="0" w:space="0" w:color="auto" w:frame="1"/>
          </w:rPr>
          <w:t>public</w:t>
        </w:r>
        <w:proofErr w:type="gramEnd"/>
        <w:r w:rsidRPr="006F2673">
          <w:rPr>
            <w:bdr w:val="none" w:sz="0" w:space="0" w:color="auto" w:frame="1"/>
          </w:rPr>
          <w:t> </w:t>
        </w:r>
        <w:r w:rsidRPr="006F2673">
          <w:rPr>
            <w:b/>
            <w:bCs/>
            <w:color w:val="006699"/>
            <w:bdr w:val="none" w:sz="0" w:space="0" w:color="auto" w:frame="1"/>
          </w:rPr>
          <w:t>class</w:t>
        </w:r>
        <w:r w:rsidRPr="006F2673">
          <w:rPr>
            <w:bdr w:val="none" w:sz="0" w:space="0" w:color="auto" w:frame="1"/>
          </w:rPr>
          <w:t> </w:t>
        </w:r>
        <w:proofErr w:type="spellStart"/>
        <w:r w:rsidRPr="006F2673">
          <w:rPr>
            <w:bdr w:val="none" w:sz="0" w:space="0" w:color="auto" w:frame="1"/>
          </w:rPr>
          <w:t>PositiveNegativeExample</w:t>
        </w:r>
        <w:proofErr w:type="spellEnd"/>
        <w:r w:rsidRPr="006F2673">
          <w:rPr>
            <w:bdr w:val="none" w:sz="0" w:space="0" w:color="auto" w:frame="1"/>
          </w:rPr>
          <w:t> {    </w:t>
        </w:r>
      </w:ins>
    </w:p>
    <w:p w:rsidR="006F2673" w:rsidRPr="006F2673" w:rsidRDefault="006F2673" w:rsidP="0043654A">
      <w:pPr>
        <w:pStyle w:val="NoSpacing"/>
        <w:ind w:left="720"/>
        <w:rPr>
          <w:ins w:id="203" w:author="Unknown"/>
        </w:rPr>
      </w:pPr>
      <w:proofErr w:type="gramStart"/>
      <w:ins w:id="204" w:author="Unknown">
        <w:r w:rsidRPr="006F2673">
          <w:rPr>
            <w:b/>
            <w:bCs/>
            <w:color w:val="006699"/>
            <w:bdr w:val="none" w:sz="0" w:space="0" w:color="auto" w:frame="1"/>
          </w:rPr>
          <w:t>public</w:t>
        </w:r>
        <w:proofErr w:type="gramEnd"/>
        <w:r w:rsidRPr="006F2673">
          <w:rPr>
            <w:bdr w:val="none" w:sz="0" w:space="0" w:color="auto" w:frame="1"/>
          </w:rPr>
          <w:t> </w:t>
        </w:r>
        <w:r w:rsidRPr="006F2673">
          <w:rPr>
            <w:b/>
            <w:bCs/>
            <w:color w:val="006699"/>
            <w:bdr w:val="none" w:sz="0" w:space="0" w:color="auto" w:frame="1"/>
          </w:rPr>
          <w:t>static</w:t>
        </w:r>
        <w:r w:rsidRPr="006F2673">
          <w:rPr>
            <w:bdr w:val="none" w:sz="0" w:space="0" w:color="auto" w:frame="1"/>
          </w:rPr>
          <w:t> </w:t>
        </w:r>
        <w:r w:rsidRPr="006F2673">
          <w:rPr>
            <w:b/>
            <w:bCs/>
            <w:color w:val="006699"/>
            <w:bdr w:val="none" w:sz="0" w:space="0" w:color="auto" w:frame="1"/>
          </w:rPr>
          <w:t>void</w:t>
        </w:r>
        <w:r w:rsidRPr="006F2673">
          <w:rPr>
            <w:bdr w:val="none" w:sz="0" w:space="0" w:color="auto" w:frame="1"/>
          </w:rPr>
          <w:t> main(String[] </w:t>
        </w:r>
        <w:proofErr w:type="spellStart"/>
        <w:r w:rsidRPr="006F2673">
          <w:rPr>
            <w:bdr w:val="none" w:sz="0" w:space="0" w:color="auto" w:frame="1"/>
          </w:rPr>
          <w:t>args</w:t>
        </w:r>
        <w:proofErr w:type="spellEnd"/>
        <w:r w:rsidRPr="006F2673">
          <w:rPr>
            <w:bdr w:val="none" w:sz="0" w:space="0" w:color="auto" w:frame="1"/>
          </w:rPr>
          <w:t>) {    </w:t>
        </w:r>
      </w:ins>
    </w:p>
    <w:p w:rsidR="006F2673" w:rsidRPr="006F2673" w:rsidRDefault="006F2673" w:rsidP="0043654A">
      <w:pPr>
        <w:pStyle w:val="NoSpacing"/>
        <w:ind w:left="720"/>
        <w:rPr>
          <w:ins w:id="205" w:author="Unknown"/>
        </w:rPr>
      </w:pPr>
      <w:ins w:id="206" w:author="Unknown">
        <w:r w:rsidRPr="006F2673">
          <w:rPr>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bdr w:val="none" w:sz="0" w:space="0" w:color="auto" w:frame="1"/>
          </w:rPr>
          <w:t> number=-</w:t>
        </w:r>
        <w:r w:rsidRPr="006F2673">
          <w:rPr>
            <w:color w:val="C00000"/>
            <w:bdr w:val="none" w:sz="0" w:space="0" w:color="auto" w:frame="1"/>
          </w:rPr>
          <w:t>13</w:t>
        </w:r>
        <w:r w:rsidRPr="006F2673">
          <w:rPr>
            <w:bdr w:val="none" w:sz="0" w:space="0" w:color="auto" w:frame="1"/>
          </w:rPr>
          <w:t>;    </w:t>
        </w:r>
      </w:ins>
    </w:p>
    <w:p w:rsidR="006F2673" w:rsidRPr="006F2673" w:rsidRDefault="006F2673" w:rsidP="0043654A">
      <w:pPr>
        <w:pStyle w:val="NoSpacing"/>
        <w:ind w:left="720"/>
        <w:rPr>
          <w:ins w:id="207" w:author="Unknown"/>
        </w:rPr>
      </w:pPr>
      <w:ins w:id="208" w:author="Unknown">
        <w:r w:rsidRPr="006F2673">
          <w:rPr>
            <w:bdr w:val="none" w:sz="0" w:space="0" w:color="auto" w:frame="1"/>
          </w:rPr>
          <w:t>    </w:t>
        </w:r>
        <w:proofErr w:type="gramStart"/>
        <w:r w:rsidRPr="006F2673">
          <w:rPr>
            <w:b/>
            <w:bCs/>
            <w:color w:val="006699"/>
            <w:bdr w:val="none" w:sz="0" w:space="0" w:color="auto" w:frame="1"/>
          </w:rPr>
          <w:t>if</w:t>
        </w:r>
        <w:r w:rsidRPr="006F2673">
          <w:rPr>
            <w:bdr w:val="none" w:sz="0" w:space="0" w:color="auto" w:frame="1"/>
          </w:rPr>
          <w:t>(</w:t>
        </w:r>
        <w:proofErr w:type="gramEnd"/>
        <w:r w:rsidRPr="006F2673">
          <w:rPr>
            <w:bdr w:val="none" w:sz="0" w:space="0" w:color="auto" w:frame="1"/>
          </w:rPr>
          <w:t>number&gt;</w:t>
        </w:r>
        <w:r w:rsidRPr="006F2673">
          <w:rPr>
            <w:color w:val="C00000"/>
            <w:bdr w:val="none" w:sz="0" w:space="0" w:color="auto" w:frame="1"/>
          </w:rPr>
          <w:t>0</w:t>
        </w:r>
        <w:r w:rsidRPr="006F2673">
          <w:rPr>
            <w:bdr w:val="none" w:sz="0" w:space="0" w:color="auto" w:frame="1"/>
          </w:rPr>
          <w:t>){  </w:t>
        </w:r>
      </w:ins>
    </w:p>
    <w:p w:rsidR="006F2673" w:rsidRPr="006F2673" w:rsidRDefault="006F2673" w:rsidP="0043654A">
      <w:pPr>
        <w:pStyle w:val="NoSpacing"/>
        <w:ind w:left="720"/>
        <w:rPr>
          <w:ins w:id="209" w:author="Unknown"/>
        </w:rPr>
      </w:pPr>
      <w:ins w:id="210" w:author="Unknown">
        <w:r w:rsidRPr="006F2673">
          <w:rPr>
            <w:bdr w:val="none" w:sz="0" w:space="0" w:color="auto" w:frame="1"/>
          </w:rPr>
          <w:t>    </w:t>
        </w:r>
        <w:proofErr w:type="spellStart"/>
        <w:proofErr w:type="gramStart"/>
        <w:r w:rsidRPr="006F2673">
          <w:rPr>
            <w:bdr w:val="none" w:sz="0" w:space="0" w:color="auto" w:frame="1"/>
          </w:rPr>
          <w:t>System.out.println</w:t>
        </w:r>
        <w:proofErr w:type="spellEnd"/>
        <w:r w:rsidRPr="006F2673">
          <w:rPr>
            <w:bdr w:val="none" w:sz="0" w:space="0" w:color="auto" w:frame="1"/>
          </w:rPr>
          <w:t>(</w:t>
        </w:r>
        <w:proofErr w:type="gramEnd"/>
        <w:r w:rsidRPr="006F2673">
          <w:rPr>
            <w:color w:val="0000FF"/>
            <w:bdr w:val="none" w:sz="0" w:space="0" w:color="auto" w:frame="1"/>
          </w:rPr>
          <w:t>"POSITIVE"</w:t>
        </w:r>
        <w:r w:rsidRPr="006F2673">
          <w:rPr>
            <w:bdr w:val="none" w:sz="0" w:space="0" w:color="auto" w:frame="1"/>
          </w:rPr>
          <w:t>);  </w:t>
        </w:r>
      </w:ins>
    </w:p>
    <w:p w:rsidR="006F2673" w:rsidRPr="006F2673" w:rsidRDefault="006F2673" w:rsidP="0043654A">
      <w:pPr>
        <w:pStyle w:val="NoSpacing"/>
        <w:ind w:left="720"/>
        <w:rPr>
          <w:ins w:id="211" w:author="Unknown"/>
        </w:rPr>
      </w:pPr>
      <w:ins w:id="212" w:author="Unknown">
        <w:r w:rsidRPr="006F2673">
          <w:rPr>
            <w:bdr w:val="none" w:sz="0" w:space="0" w:color="auto" w:frame="1"/>
          </w:rPr>
          <w:t>    </w:t>
        </w:r>
        <w:proofErr w:type="gramStart"/>
        <w:r w:rsidRPr="006F2673">
          <w:rPr>
            <w:bdr w:val="none" w:sz="0" w:space="0" w:color="auto" w:frame="1"/>
          </w:rPr>
          <w:t>}</w:t>
        </w:r>
        <w:r w:rsidRPr="006F2673">
          <w:rPr>
            <w:b/>
            <w:bCs/>
            <w:color w:val="006699"/>
            <w:bdr w:val="none" w:sz="0" w:space="0" w:color="auto" w:frame="1"/>
          </w:rPr>
          <w:t>else</w:t>
        </w:r>
        <w:proofErr w:type="gramEnd"/>
        <w:r w:rsidRPr="006F2673">
          <w:rPr>
            <w:bdr w:val="none" w:sz="0" w:space="0" w:color="auto" w:frame="1"/>
          </w:rPr>
          <w:t> </w:t>
        </w:r>
        <w:r w:rsidRPr="006F2673">
          <w:rPr>
            <w:b/>
            <w:bCs/>
            <w:color w:val="006699"/>
            <w:bdr w:val="none" w:sz="0" w:space="0" w:color="auto" w:frame="1"/>
          </w:rPr>
          <w:t>if</w:t>
        </w:r>
        <w:r w:rsidRPr="006F2673">
          <w:rPr>
            <w:bdr w:val="none" w:sz="0" w:space="0" w:color="auto" w:frame="1"/>
          </w:rPr>
          <w:t>(number&lt;</w:t>
        </w:r>
        <w:r w:rsidRPr="006F2673">
          <w:rPr>
            <w:color w:val="C00000"/>
            <w:bdr w:val="none" w:sz="0" w:space="0" w:color="auto" w:frame="1"/>
          </w:rPr>
          <w:t>0</w:t>
        </w:r>
        <w:r w:rsidRPr="006F2673">
          <w:rPr>
            <w:bdr w:val="none" w:sz="0" w:space="0" w:color="auto" w:frame="1"/>
          </w:rPr>
          <w:t>){  </w:t>
        </w:r>
      </w:ins>
    </w:p>
    <w:p w:rsidR="006F2673" w:rsidRPr="006F2673" w:rsidRDefault="006F2673" w:rsidP="0043654A">
      <w:pPr>
        <w:pStyle w:val="NoSpacing"/>
        <w:ind w:left="720"/>
        <w:rPr>
          <w:ins w:id="213" w:author="Unknown"/>
        </w:rPr>
      </w:pPr>
      <w:ins w:id="214" w:author="Unknown">
        <w:r w:rsidRPr="006F2673">
          <w:rPr>
            <w:bdr w:val="none" w:sz="0" w:space="0" w:color="auto" w:frame="1"/>
          </w:rPr>
          <w:t>    </w:t>
        </w:r>
        <w:proofErr w:type="spellStart"/>
        <w:proofErr w:type="gramStart"/>
        <w:r w:rsidRPr="006F2673">
          <w:rPr>
            <w:bdr w:val="none" w:sz="0" w:space="0" w:color="auto" w:frame="1"/>
          </w:rPr>
          <w:t>System.out.println</w:t>
        </w:r>
        <w:proofErr w:type="spellEnd"/>
        <w:r w:rsidRPr="006F2673">
          <w:rPr>
            <w:bdr w:val="none" w:sz="0" w:space="0" w:color="auto" w:frame="1"/>
          </w:rPr>
          <w:t>(</w:t>
        </w:r>
        <w:proofErr w:type="gramEnd"/>
        <w:r w:rsidRPr="006F2673">
          <w:rPr>
            <w:color w:val="0000FF"/>
            <w:bdr w:val="none" w:sz="0" w:space="0" w:color="auto" w:frame="1"/>
          </w:rPr>
          <w:t>"NEGATIVE"</w:t>
        </w:r>
        <w:r w:rsidRPr="006F2673">
          <w:rPr>
            <w:bdr w:val="none" w:sz="0" w:space="0" w:color="auto" w:frame="1"/>
          </w:rPr>
          <w:t>);  </w:t>
        </w:r>
      </w:ins>
    </w:p>
    <w:p w:rsidR="006F2673" w:rsidRPr="006F2673" w:rsidRDefault="006F2673" w:rsidP="0043654A">
      <w:pPr>
        <w:pStyle w:val="NoSpacing"/>
        <w:ind w:left="720"/>
        <w:rPr>
          <w:ins w:id="215" w:author="Unknown"/>
        </w:rPr>
      </w:pPr>
      <w:ins w:id="216" w:author="Unknown">
        <w:r w:rsidRPr="006F2673">
          <w:rPr>
            <w:bdr w:val="none" w:sz="0" w:space="0" w:color="auto" w:frame="1"/>
          </w:rPr>
          <w:t>    </w:t>
        </w:r>
        <w:proofErr w:type="gramStart"/>
        <w:r w:rsidRPr="006F2673">
          <w:rPr>
            <w:bdr w:val="none" w:sz="0" w:space="0" w:color="auto" w:frame="1"/>
          </w:rPr>
          <w:t>}</w:t>
        </w:r>
        <w:r w:rsidRPr="006F2673">
          <w:rPr>
            <w:b/>
            <w:bCs/>
            <w:color w:val="006699"/>
            <w:bdr w:val="none" w:sz="0" w:space="0" w:color="auto" w:frame="1"/>
          </w:rPr>
          <w:t>else</w:t>
        </w:r>
        <w:proofErr w:type="gramEnd"/>
        <w:r w:rsidRPr="006F2673">
          <w:rPr>
            <w:bdr w:val="none" w:sz="0" w:space="0" w:color="auto" w:frame="1"/>
          </w:rPr>
          <w:t>{  </w:t>
        </w:r>
      </w:ins>
    </w:p>
    <w:p w:rsidR="006F2673" w:rsidRPr="006F2673" w:rsidRDefault="006F2673" w:rsidP="0043654A">
      <w:pPr>
        <w:pStyle w:val="NoSpacing"/>
        <w:ind w:left="720"/>
        <w:rPr>
          <w:ins w:id="217" w:author="Unknown"/>
        </w:rPr>
      </w:pPr>
      <w:ins w:id="218" w:author="Unknown">
        <w:r w:rsidRPr="006F2673">
          <w:rPr>
            <w:bdr w:val="none" w:sz="0" w:space="0" w:color="auto" w:frame="1"/>
          </w:rPr>
          <w:t>    </w:t>
        </w:r>
        <w:proofErr w:type="spellStart"/>
        <w:proofErr w:type="gramStart"/>
        <w:r w:rsidRPr="006F2673">
          <w:rPr>
            <w:bdr w:val="none" w:sz="0" w:space="0" w:color="auto" w:frame="1"/>
          </w:rPr>
          <w:t>System.out.println</w:t>
        </w:r>
        <w:proofErr w:type="spellEnd"/>
        <w:r w:rsidRPr="006F2673">
          <w:rPr>
            <w:bdr w:val="none" w:sz="0" w:space="0" w:color="auto" w:frame="1"/>
          </w:rPr>
          <w:t>(</w:t>
        </w:r>
        <w:proofErr w:type="gramEnd"/>
        <w:r w:rsidRPr="006F2673">
          <w:rPr>
            <w:color w:val="0000FF"/>
            <w:bdr w:val="none" w:sz="0" w:space="0" w:color="auto" w:frame="1"/>
          </w:rPr>
          <w:t>"ZERO"</w:t>
        </w:r>
        <w:r w:rsidRPr="006F2673">
          <w:rPr>
            <w:bdr w:val="none" w:sz="0" w:space="0" w:color="auto" w:frame="1"/>
          </w:rPr>
          <w:t>);  </w:t>
        </w:r>
      </w:ins>
    </w:p>
    <w:p w:rsidR="006F2673" w:rsidRPr="006F2673" w:rsidRDefault="006F2673" w:rsidP="0043654A">
      <w:pPr>
        <w:pStyle w:val="NoSpacing"/>
        <w:ind w:left="720"/>
        <w:rPr>
          <w:ins w:id="219" w:author="Unknown"/>
        </w:rPr>
      </w:pPr>
      <w:ins w:id="220" w:author="Unknown">
        <w:r w:rsidRPr="006F2673">
          <w:rPr>
            <w:bdr w:val="none" w:sz="0" w:space="0" w:color="auto" w:frame="1"/>
          </w:rPr>
          <w:t>   }  </w:t>
        </w:r>
      </w:ins>
    </w:p>
    <w:p w:rsidR="006F2673" w:rsidRPr="006F2673" w:rsidRDefault="006F2673" w:rsidP="0043654A">
      <w:pPr>
        <w:pStyle w:val="NoSpacing"/>
        <w:ind w:left="720"/>
        <w:rPr>
          <w:ins w:id="221" w:author="Unknown"/>
        </w:rPr>
      </w:pPr>
      <w:ins w:id="222" w:author="Unknown">
        <w:r w:rsidRPr="006F2673">
          <w:rPr>
            <w:bdr w:val="none" w:sz="0" w:space="0" w:color="auto" w:frame="1"/>
          </w:rPr>
          <w:t>}    </w:t>
        </w:r>
      </w:ins>
    </w:p>
    <w:p w:rsidR="006F2673" w:rsidRPr="006F2673" w:rsidRDefault="006F2673" w:rsidP="0043654A">
      <w:pPr>
        <w:pStyle w:val="NoSpacing"/>
        <w:ind w:left="720"/>
        <w:rPr>
          <w:ins w:id="223" w:author="Unknown"/>
        </w:rPr>
      </w:pPr>
      <w:ins w:id="224" w:author="Unknown">
        <w:r w:rsidRPr="006F2673">
          <w:rPr>
            <w:bdr w:val="none" w:sz="0" w:space="0" w:color="auto" w:frame="1"/>
          </w:rPr>
          <w:t>}    </w:t>
        </w:r>
      </w:ins>
    </w:p>
    <w:p w:rsidR="006F2673" w:rsidRPr="006F2673" w:rsidRDefault="006F2673" w:rsidP="006F2673">
      <w:pPr>
        <w:shd w:val="clear" w:color="auto" w:fill="FFFFFF"/>
        <w:spacing w:before="100" w:beforeAutospacing="1" w:after="100" w:afterAutospacing="1" w:line="240" w:lineRule="auto"/>
        <w:rPr>
          <w:ins w:id="225" w:author="Unknown"/>
          <w:rFonts w:ascii="Verdana" w:eastAsia="Times New Roman" w:hAnsi="Verdana" w:cs="Times New Roman"/>
          <w:color w:val="000000"/>
          <w:sz w:val="20"/>
          <w:szCs w:val="20"/>
        </w:rPr>
      </w:pPr>
      <w:ins w:id="226" w:author="Unknown">
        <w:r w:rsidRPr="006F2673">
          <w:rPr>
            <w:rFonts w:ascii="Verdana" w:eastAsia="Times New Roman" w:hAnsi="Verdana" w:cs="Times New Roman"/>
            <w:color w:val="000000"/>
            <w:sz w:val="20"/>
            <w:szCs w:val="20"/>
          </w:rPr>
          <w:t>Output:</w:t>
        </w:r>
      </w:ins>
    </w:p>
    <w:p w:rsidR="006F2673" w:rsidRPr="006F2673" w:rsidRDefault="006F2673" w:rsidP="0043654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ins w:id="227" w:author="Unknown"/>
          <w:rFonts w:ascii="Courier New" w:eastAsia="Times New Roman" w:hAnsi="Courier New" w:cs="Courier New"/>
          <w:color w:val="000000"/>
          <w:sz w:val="20"/>
          <w:szCs w:val="20"/>
        </w:rPr>
      </w:pPr>
      <w:ins w:id="228" w:author="Unknown">
        <w:r w:rsidRPr="006F2673">
          <w:rPr>
            <w:rFonts w:ascii="Courier New" w:eastAsia="Times New Roman" w:hAnsi="Courier New" w:cs="Courier New"/>
            <w:color w:val="000000"/>
            <w:sz w:val="20"/>
            <w:szCs w:val="20"/>
          </w:rPr>
          <w:t>NEGATIVE</w:t>
        </w:r>
      </w:ins>
    </w:p>
    <w:p w:rsidR="006F2673" w:rsidRPr="006F2673" w:rsidRDefault="006F2673" w:rsidP="0043654A">
      <w:pPr>
        <w:pStyle w:val="Heading3"/>
        <w:rPr>
          <w:ins w:id="229" w:author="Unknown"/>
          <w:rFonts w:eastAsia="Times New Roman"/>
        </w:rPr>
      </w:pPr>
      <w:ins w:id="230" w:author="Unknown">
        <w:r w:rsidRPr="006F2673">
          <w:rPr>
            <w:rFonts w:eastAsia="Times New Roman"/>
          </w:rPr>
          <w:t>Java Nested if statement</w:t>
        </w:r>
      </w:ins>
    </w:p>
    <w:p w:rsidR="006F2673" w:rsidRPr="006F2673" w:rsidRDefault="006F2673" w:rsidP="0043654A">
      <w:pPr>
        <w:pStyle w:val="NoSpacing"/>
        <w:ind w:left="720"/>
        <w:rPr>
          <w:ins w:id="231" w:author="Unknown"/>
        </w:rPr>
      </w:pPr>
      <w:ins w:id="232" w:author="Unknown">
        <w:r w:rsidRPr="006F2673">
          <w:t xml:space="preserve">The nested if statement represents </w:t>
        </w:r>
        <w:proofErr w:type="gramStart"/>
        <w:r w:rsidRPr="006F2673">
          <w:t>the </w:t>
        </w:r>
        <w:r w:rsidRPr="006F2673">
          <w:rPr>
            <w:i/>
            <w:iCs/>
          </w:rPr>
          <w:t>if</w:t>
        </w:r>
        <w:proofErr w:type="gramEnd"/>
        <w:r w:rsidRPr="006F2673">
          <w:rPr>
            <w:i/>
            <w:iCs/>
          </w:rPr>
          <w:t xml:space="preserve"> block within another if block</w:t>
        </w:r>
        <w:r w:rsidRPr="006F2673">
          <w:t>. Here, the inner if block condition executes only when outer if block condition is true.</w:t>
        </w:r>
      </w:ins>
    </w:p>
    <w:p w:rsidR="006F2673" w:rsidRPr="006F2673" w:rsidRDefault="006F2673" w:rsidP="006F2673">
      <w:pPr>
        <w:shd w:val="clear" w:color="auto" w:fill="FFFFFF"/>
        <w:spacing w:before="100" w:beforeAutospacing="1" w:after="100" w:afterAutospacing="1" w:line="240" w:lineRule="auto"/>
        <w:rPr>
          <w:ins w:id="233" w:author="Unknown"/>
          <w:rFonts w:ascii="Verdana" w:eastAsia="Times New Roman" w:hAnsi="Verdana" w:cs="Times New Roman"/>
          <w:color w:val="000000"/>
          <w:sz w:val="20"/>
          <w:szCs w:val="20"/>
        </w:rPr>
      </w:pPr>
      <w:ins w:id="234" w:author="Unknown">
        <w:r w:rsidRPr="006F2673">
          <w:rPr>
            <w:rFonts w:ascii="Verdana" w:eastAsia="Times New Roman" w:hAnsi="Verdana" w:cs="Times New Roman"/>
            <w:b/>
            <w:bCs/>
            <w:color w:val="000000"/>
            <w:sz w:val="20"/>
            <w:szCs w:val="20"/>
          </w:rPr>
          <w:t>Syntax:</w:t>
        </w:r>
      </w:ins>
    </w:p>
    <w:p w:rsidR="006F2673" w:rsidRPr="006F2673" w:rsidRDefault="006F2673" w:rsidP="0043654A">
      <w:pPr>
        <w:pStyle w:val="NoSpacing"/>
        <w:ind w:left="720"/>
        <w:rPr>
          <w:ins w:id="235" w:author="Unknown"/>
        </w:rPr>
      </w:pPr>
      <w:proofErr w:type="gramStart"/>
      <w:ins w:id="236" w:author="Unknown">
        <w:r w:rsidRPr="006F2673">
          <w:rPr>
            <w:b/>
            <w:bCs/>
            <w:color w:val="006699"/>
            <w:bdr w:val="none" w:sz="0" w:space="0" w:color="auto" w:frame="1"/>
          </w:rPr>
          <w:t>if</w:t>
        </w:r>
        <w:r w:rsidRPr="006F2673">
          <w:rPr>
            <w:bdr w:val="none" w:sz="0" w:space="0" w:color="auto" w:frame="1"/>
          </w:rPr>
          <w:t>(</w:t>
        </w:r>
        <w:proofErr w:type="gramEnd"/>
        <w:r w:rsidRPr="006F2673">
          <w:rPr>
            <w:bdr w:val="none" w:sz="0" w:space="0" w:color="auto" w:frame="1"/>
          </w:rPr>
          <w:t>condition){    </w:t>
        </w:r>
      </w:ins>
    </w:p>
    <w:p w:rsidR="006F2673" w:rsidRPr="006F2673" w:rsidRDefault="006F2673" w:rsidP="0043654A">
      <w:pPr>
        <w:pStyle w:val="NoSpacing"/>
        <w:ind w:left="720"/>
        <w:rPr>
          <w:ins w:id="237" w:author="Unknown"/>
        </w:rPr>
      </w:pPr>
      <w:ins w:id="238" w:author="Unknown">
        <w:r w:rsidRPr="006F2673">
          <w:rPr>
            <w:bdr w:val="none" w:sz="0" w:space="0" w:color="auto" w:frame="1"/>
          </w:rPr>
          <w:t>     </w:t>
        </w:r>
        <w:r w:rsidRPr="006F2673">
          <w:rPr>
            <w:color w:val="008200"/>
            <w:bdr w:val="none" w:sz="0" w:space="0" w:color="auto" w:frame="1"/>
          </w:rPr>
          <w:t>//code to be executed  </w:t>
        </w:r>
        <w:r w:rsidRPr="006F2673">
          <w:rPr>
            <w:bdr w:val="none" w:sz="0" w:space="0" w:color="auto" w:frame="1"/>
          </w:rPr>
          <w:t>  </w:t>
        </w:r>
      </w:ins>
    </w:p>
    <w:p w:rsidR="006F2673" w:rsidRPr="006F2673" w:rsidRDefault="006F2673" w:rsidP="0043654A">
      <w:pPr>
        <w:pStyle w:val="NoSpacing"/>
        <w:ind w:left="720"/>
        <w:rPr>
          <w:ins w:id="239" w:author="Unknown"/>
        </w:rPr>
      </w:pPr>
      <w:ins w:id="240" w:author="Unknown">
        <w:r w:rsidRPr="006F2673">
          <w:rPr>
            <w:bdr w:val="none" w:sz="0" w:space="0" w:color="auto" w:frame="1"/>
          </w:rPr>
          <w:t>          </w:t>
        </w:r>
        <w:proofErr w:type="gramStart"/>
        <w:r w:rsidRPr="006F2673">
          <w:rPr>
            <w:b/>
            <w:bCs/>
            <w:color w:val="006699"/>
            <w:bdr w:val="none" w:sz="0" w:space="0" w:color="auto" w:frame="1"/>
          </w:rPr>
          <w:t>if</w:t>
        </w:r>
        <w:r w:rsidRPr="006F2673">
          <w:rPr>
            <w:bdr w:val="none" w:sz="0" w:space="0" w:color="auto" w:frame="1"/>
          </w:rPr>
          <w:t>(</w:t>
        </w:r>
        <w:proofErr w:type="gramEnd"/>
        <w:r w:rsidRPr="006F2673">
          <w:rPr>
            <w:bdr w:val="none" w:sz="0" w:space="0" w:color="auto" w:frame="1"/>
          </w:rPr>
          <w:t>condition){  </w:t>
        </w:r>
      </w:ins>
    </w:p>
    <w:p w:rsidR="006F2673" w:rsidRPr="006F2673" w:rsidRDefault="006F2673" w:rsidP="0043654A">
      <w:pPr>
        <w:pStyle w:val="NoSpacing"/>
        <w:ind w:left="720"/>
        <w:rPr>
          <w:ins w:id="241" w:author="Unknown"/>
        </w:rPr>
      </w:pPr>
      <w:ins w:id="242" w:author="Unknown">
        <w:r w:rsidRPr="006F2673">
          <w:rPr>
            <w:bdr w:val="none" w:sz="0" w:space="0" w:color="auto" w:frame="1"/>
          </w:rPr>
          <w:t>             </w:t>
        </w:r>
        <w:r w:rsidRPr="006F2673">
          <w:rPr>
            <w:color w:val="008200"/>
            <w:bdr w:val="none" w:sz="0" w:space="0" w:color="auto" w:frame="1"/>
          </w:rPr>
          <w:t>//code to be executed  </w:t>
        </w:r>
        <w:r w:rsidRPr="006F2673">
          <w:rPr>
            <w:bdr w:val="none" w:sz="0" w:space="0" w:color="auto" w:frame="1"/>
          </w:rPr>
          <w:t>  </w:t>
        </w:r>
      </w:ins>
    </w:p>
    <w:p w:rsidR="006F2673" w:rsidRPr="006F2673" w:rsidRDefault="006F2673" w:rsidP="0043654A">
      <w:pPr>
        <w:pStyle w:val="NoSpacing"/>
        <w:ind w:left="720"/>
        <w:rPr>
          <w:ins w:id="243" w:author="Unknown"/>
        </w:rPr>
      </w:pPr>
      <w:ins w:id="244" w:author="Unknown">
        <w:r w:rsidRPr="006F2673">
          <w:rPr>
            <w:bdr w:val="none" w:sz="0" w:space="0" w:color="auto" w:frame="1"/>
          </w:rPr>
          <w:t>    }    </w:t>
        </w:r>
      </w:ins>
    </w:p>
    <w:p w:rsidR="006F2673" w:rsidRPr="006F2673" w:rsidRDefault="006F2673" w:rsidP="0043654A">
      <w:pPr>
        <w:pStyle w:val="NoSpacing"/>
        <w:ind w:left="720"/>
        <w:rPr>
          <w:ins w:id="245" w:author="Unknown"/>
        </w:rPr>
      </w:pPr>
      <w:ins w:id="246" w:author="Unknown">
        <w:r w:rsidRPr="006F2673">
          <w:rPr>
            <w:bdr w:val="none" w:sz="0" w:space="0" w:color="auto" w:frame="1"/>
          </w:rPr>
          <w:t>}  </w:t>
        </w:r>
      </w:ins>
    </w:p>
    <w:p w:rsidR="006F2673" w:rsidRPr="006F2673" w:rsidRDefault="006F2673" w:rsidP="006F2673">
      <w:pPr>
        <w:spacing w:after="0" w:line="240" w:lineRule="auto"/>
        <w:rPr>
          <w:ins w:id="24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727473" cy="5964072"/>
            <wp:effectExtent l="0" t="0" r="6350" b="0"/>
            <wp:docPr id="1" name="Picture 1" descr="Java Nested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Nested If Stat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456" cy="5964013"/>
                    </a:xfrm>
                    <a:prstGeom prst="rect">
                      <a:avLst/>
                    </a:prstGeom>
                    <a:noFill/>
                    <a:ln>
                      <a:noFill/>
                    </a:ln>
                  </pic:spPr>
                </pic:pic>
              </a:graphicData>
            </a:graphic>
          </wp:inline>
        </w:drawing>
      </w:r>
    </w:p>
    <w:p w:rsidR="006F2673" w:rsidRPr="006F2673" w:rsidRDefault="006F2673" w:rsidP="006F2673">
      <w:pPr>
        <w:shd w:val="clear" w:color="auto" w:fill="FFFFFF"/>
        <w:spacing w:before="100" w:beforeAutospacing="1" w:after="100" w:afterAutospacing="1" w:line="240" w:lineRule="auto"/>
        <w:rPr>
          <w:ins w:id="248" w:author="Unknown"/>
          <w:rFonts w:ascii="Verdana" w:eastAsia="Times New Roman" w:hAnsi="Verdana" w:cs="Times New Roman"/>
          <w:color w:val="000000"/>
          <w:sz w:val="20"/>
          <w:szCs w:val="20"/>
        </w:rPr>
      </w:pPr>
      <w:ins w:id="249" w:author="Unknown">
        <w:r w:rsidRPr="006F2673">
          <w:rPr>
            <w:rFonts w:ascii="Verdana" w:eastAsia="Times New Roman" w:hAnsi="Verdana" w:cs="Times New Roman"/>
            <w:b/>
            <w:bCs/>
            <w:color w:val="000000"/>
            <w:sz w:val="20"/>
            <w:szCs w:val="20"/>
          </w:rPr>
          <w:t>Example:</w:t>
        </w:r>
      </w:ins>
    </w:p>
    <w:p w:rsidR="006F2673" w:rsidRPr="006F2673" w:rsidRDefault="006F2673" w:rsidP="0043654A">
      <w:pPr>
        <w:pStyle w:val="NoSpacing"/>
        <w:ind w:left="720"/>
        <w:rPr>
          <w:ins w:id="250" w:author="Unknown"/>
          <w:color w:val="000000"/>
        </w:rPr>
      </w:pPr>
      <w:ins w:id="251" w:author="Unknown">
        <w:r w:rsidRPr="006F2673">
          <w:rPr>
            <w:bdr w:val="none" w:sz="0" w:space="0" w:color="auto" w:frame="1"/>
          </w:rPr>
          <w:t>//Java Program to demonstrate the use of Nested If Statement.</w:t>
        </w:r>
        <w:r w:rsidRPr="006F2673">
          <w:rPr>
            <w:color w:val="000000"/>
            <w:bdr w:val="none" w:sz="0" w:space="0" w:color="auto" w:frame="1"/>
          </w:rPr>
          <w:t>  </w:t>
        </w:r>
      </w:ins>
    </w:p>
    <w:p w:rsidR="006F2673" w:rsidRPr="006F2673" w:rsidRDefault="006F2673" w:rsidP="0043654A">
      <w:pPr>
        <w:pStyle w:val="NoSpacing"/>
        <w:ind w:left="720"/>
        <w:rPr>
          <w:ins w:id="252" w:author="Unknown"/>
          <w:color w:val="000000"/>
        </w:rPr>
      </w:pPr>
      <w:proofErr w:type="gramStart"/>
      <w:ins w:id="253" w:author="Unknown">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class</w:t>
        </w:r>
        <w:r w:rsidRPr="006F2673">
          <w:rPr>
            <w:color w:val="000000"/>
            <w:bdr w:val="none" w:sz="0" w:space="0" w:color="auto" w:frame="1"/>
          </w:rPr>
          <w:t> </w:t>
        </w:r>
        <w:proofErr w:type="spellStart"/>
        <w:r w:rsidRPr="006F2673">
          <w:rPr>
            <w:color w:val="000000"/>
            <w:bdr w:val="none" w:sz="0" w:space="0" w:color="auto" w:frame="1"/>
          </w:rPr>
          <w:t>JavaNestedIfExample</w:t>
        </w:r>
        <w:proofErr w:type="spellEnd"/>
        <w:r w:rsidRPr="006F2673">
          <w:rPr>
            <w:color w:val="000000"/>
            <w:bdr w:val="none" w:sz="0" w:space="0" w:color="auto" w:frame="1"/>
          </w:rPr>
          <w:t> {    </w:t>
        </w:r>
      </w:ins>
    </w:p>
    <w:p w:rsidR="006F2673" w:rsidRPr="006F2673" w:rsidRDefault="006F2673" w:rsidP="0043654A">
      <w:pPr>
        <w:pStyle w:val="NoSpacing"/>
        <w:ind w:left="720"/>
        <w:rPr>
          <w:ins w:id="254" w:author="Unknown"/>
          <w:color w:val="000000"/>
        </w:rPr>
      </w:pPr>
      <w:proofErr w:type="gramStart"/>
      <w:ins w:id="255" w:author="Unknown">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static</w:t>
        </w:r>
        <w:r w:rsidRPr="006F2673">
          <w:rPr>
            <w:color w:val="000000"/>
            <w:bdr w:val="none" w:sz="0" w:space="0" w:color="auto" w:frame="1"/>
          </w:rPr>
          <w:t> </w:t>
        </w:r>
        <w:r w:rsidRPr="006F2673">
          <w:rPr>
            <w:b/>
            <w:bCs/>
            <w:color w:val="006699"/>
            <w:bdr w:val="none" w:sz="0" w:space="0" w:color="auto" w:frame="1"/>
          </w:rPr>
          <w:t>void</w:t>
        </w:r>
        <w:r w:rsidRPr="006F2673">
          <w:rPr>
            <w:color w:val="000000"/>
            <w:bdr w:val="none" w:sz="0" w:space="0" w:color="auto" w:frame="1"/>
          </w:rPr>
          <w:t> main(String[] </w:t>
        </w:r>
        <w:proofErr w:type="spellStart"/>
        <w:r w:rsidRPr="006F2673">
          <w:rPr>
            <w:color w:val="000000"/>
            <w:bdr w:val="none" w:sz="0" w:space="0" w:color="auto" w:frame="1"/>
          </w:rPr>
          <w:t>args</w:t>
        </w:r>
        <w:proofErr w:type="spellEnd"/>
        <w:r w:rsidRPr="006F2673">
          <w:rPr>
            <w:color w:val="000000"/>
            <w:bdr w:val="none" w:sz="0" w:space="0" w:color="auto" w:frame="1"/>
          </w:rPr>
          <w:t>) {    </w:t>
        </w:r>
      </w:ins>
    </w:p>
    <w:p w:rsidR="006F2673" w:rsidRPr="006F2673" w:rsidRDefault="006F2673" w:rsidP="0043654A">
      <w:pPr>
        <w:pStyle w:val="NoSpacing"/>
        <w:ind w:left="720"/>
        <w:rPr>
          <w:ins w:id="256" w:author="Unknown"/>
          <w:color w:val="000000"/>
        </w:rPr>
      </w:pPr>
      <w:ins w:id="257" w:author="Unknown">
        <w:r w:rsidRPr="006F2673">
          <w:rPr>
            <w:color w:val="000000"/>
            <w:bdr w:val="none" w:sz="0" w:space="0" w:color="auto" w:frame="1"/>
          </w:rPr>
          <w:t>    </w:t>
        </w:r>
        <w:r w:rsidRPr="006F2673">
          <w:rPr>
            <w:bdr w:val="none" w:sz="0" w:space="0" w:color="auto" w:frame="1"/>
          </w:rPr>
          <w:t>//Creating two variables for age and weight</w:t>
        </w:r>
        <w:r w:rsidRPr="006F2673">
          <w:rPr>
            <w:color w:val="000000"/>
            <w:bdr w:val="none" w:sz="0" w:space="0" w:color="auto" w:frame="1"/>
          </w:rPr>
          <w:t>  </w:t>
        </w:r>
      </w:ins>
    </w:p>
    <w:p w:rsidR="006F2673" w:rsidRPr="006F2673" w:rsidRDefault="006F2673" w:rsidP="0043654A">
      <w:pPr>
        <w:pStyle w:val="NoSpacing"/>
        <w:ind w:left="720"/>
        <w:rPr>
          <w:ins w:id="258" w:author="Unknown"/>
          <w:color w:val="000000"/>
        </w:rPr>
      </w:pPr>
      <w:ins w:id="259" w:author="Unknown">
        <w:r w:rsidRPr="006F2673">
          <w:rPr>
            <w:color w:val="000000"/>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color w:val="000000"/>
            <w:bdr w:val="none" w:sz="0" w:space="0" w:color="auto" w:frame="1"/>
          </w:rPr>
          <w:t> age=</w:t>
        </w:r>
        <w:r w:rsidRPr="006F2673">
          <w:rPr>
            <w:color w:val="C00000"/>
            <w:bdr w:val="none" w:sz="0" w:space="0" w:color="auto" w:frame="1"/>
          </w:rPr>
          <w:t>20</w:t>
        </w:r>
        <w:r w:rsidRPr="006F2673">
          <w:rPr>
            <w:color w:val="000000"/>
            <w:bdr w:val="none" w:sz="0" w:space="0" w:color="auto" w:frame="1"/>
          </w:rPr>
          <w:t>;  </w:t>
        </w:r>
      </w:ins>
    </w:p>
    <w:p w:rsidR="006F2673" w:rsidRPr="006F2673" w:rsidRDefault="006F2673" w:rsidP="0043654A">
      <w:pPr>
        <w:pStyle w:val="NoSpacing"/>
        <w:ind w:left="720"/>
        <w:rPr>
          <w:ins w:id="260" w:author="Unknown"/>
          <w:color w:val="000000"/>
        </w:rPr>
      </w:pPr>
      <w:ins w:id="261" w:author="Unknown">
        <w:r w:rsidRPr="006F2673">
          <w:rPr>
            <w:color w:val="000000"/>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color w:val="000000"/>
            <w:bdr w:val="none" w:sz="0" w:space="0" w:color="auto" w:frame="1"/>
          </w:rPr>
          <w:t> weight=</w:t>
        </w:r>
        <w:r w:rsidRPr="006F2673">
          <w:rPr>
            <w:color w:val="C00000"/>
            <w:bdr w:val="none" w:sz="0" w:space="0" w:color="auto" w:frame="1"/>
          </w:rPr>
          <w:t>80</w:t>
        </w:r>
        <w:r w:rsidRPr="006F2673">
          <w:rPr>
            <w:color w:val="000000"/>
            <w:bdr w:val="none" w:sz="0" w:space="0" w:color="auto" w:frame="1"/>
          </w:rPr>
          <w:t>;    </w:t>
        </w:r>
      </w:ins>
    </w:p>
    <w:p w:rsidR="006F2673" w:rsidRPr="006F2673" w:rsidRDefault="006F2673" w:rsidP="0043654A">
      <w:pPr>
        <w:pStyle w:val="NoSpacing"/>
        <w:ind w:left="720"/>
        <w:rPr>
          <w:ins w:id="262" w:author="Unknown"/>
          <w:color w:val="000000"/>
        </w:rPr>
      </w:pPr>
      <w:ins w:id="263" w:author="Unknown">
        <w:r w:rsidRPr="006F2673">
          <w:rPr>
            <w:color w:val="000000"/>
            <w:bdr w:val="none" w:sz="0" w:space="0" w:color="auto" w:frame="1"/>
          </w:rPr>
          <w:t>    </w:t>
        </w:r>
        <w:r w:rsidRPr="006F2673">
          <w:rPr>
            <w:bdr w:val="none" w:sz="0" w:space="0" w:color="auto" w:frame="1"/>
          </w:rPr>
          <w:t>//applying condition on age and weight</w:t>
        </w:r>
        <w:r w:rsidRPr="006F2673">
          <w:rPr>
            <w:color w:val="000000"/>
            <w:bdr w:val="none" w:sz="0" w:space="0" w:color="auto" w:frame="1"/>
          </w:rPr>
          <w:t>  </w:t>
        </w:r>
      </w:ins>
    </w:p>
    <w:p w:rsidR="006F2673" w:rsidRPr="006F2673" w:rsidRDefault="006F2673" w:rsidP="0043654A">
      <w:pPr>
        <w:pStyle w:val="NoSpacing"/>
        <w:ind w:left="720"/>
        <w:rPr>
          <w:ins w:id="264" w:author="Unknown"/>
          <w:color w:val="000000"/>
        </w:rPr>
      </w:pPr>
      <w:ins w:id="265" w:author="Unknown">
        <w:r w:rsidRPr="006F2673">
          <w:rPr>
            <w:color w:val="000000"/>
            <w:bdr w:val="none" w:sz="0" w:space="0" w:color="auto" w:frame="1"/>
          </w:rPr>
          <w:t>    </w:t>
        </w:r>
        <w:proofErr w:type="gramStart"/>
        <w:r w:rsidRPr="006F2673">
          <w:rPr>
            <w:b/>
            <w:bCs/>
            <w:color w:val="006699"/>
            <w:bdr w:val="none" w:sz="0" w:space="0" w:color="auto" w:frame="1"/>
          </w:rPr>
          <w:t>if</w:t>
        </w:r>
        <w:r w:rsidRPr="006F2673">
          <w:rPr>
            <w:color w:val="000000"/>
            <w:bdr w:val="none" w:sz="0" w:space="0" w:color="auto" w:frame="1"/>
          </w:rPr>
          <w:t>(</w:t>
        </w:r>
        <w:proofErr w:type="gramEnd"/>
        <w:r w:rsidRPr="006F2673">
          <w:rPr>
            <w:color w:val="000000"/>
            <w:bdr w:val="none" w:sz="0" w:space="0" w:color="auto" w:frame="1"/>
          </w:rPr>
          <w:t>age&gt;=</w:t>
        </w:r>
        <w:r w:rsidRPr="006F2673">
          <w:rPr>
            <w:color w:val="C00000"/>
            <w:bdr w:val="none" w:sz="0" w:space="0" w:color="auto" w:frame="1"/>
          </w:rPr>
          <w:t>18</w:t>
        </w:r>
        <w:r w:rsidRPr="006F2673">
          <w:rPr>
            <w:color w:val="000000"/>
            <w:bdr w:val="none" w:sz="0" w:space="0" w:color="auto" w:frame="1"/>
          </w:rPr>
          <w:t>){    </w:t>
        </w:r>
      </w:ins>
    </w:p>
    <w:p w:rsidR="006F2673" w:rsidRPr="006F2673" w:rsidRDefault="006F2673" w:rsidP="0043654A">
      <w:pPr>
        <w:pStyle w:val="NoSpacing"/>
        <w:ind w:left="720"/>
        <w:rPr>
          <w:ins w:id="266" w:author="Unknown"/>
          <w:color w:val="000000"/>
        </w:rPr>
      </w:pPr>
      <w:ins w:id="267" w:author="Unknown">
        <w:r w:rsidRPr="006F2673">
          <w:rPr>
            <w:color w:val="000000"/>
            <w:bdr w:val="none" w:sz="0" w:space="0" w:color="auto" w:frame="1"/>
          </w:rPr>
          <w:t>        </w:t>
        </w:r>
        <w:proofErr w:type="gramStart"/>
        <w:r w:rsidRPr="006F2673">
          <w:rPr>
            <w:b/>
            <w:bCs/>
            <w:color w:val="006699"/>
            <w:bdr w:val="none" w:sz="0" w:space="0" w:color="auto" w:frame="1"/>
          </w:rPr>
          <w:t>if</w:t>
        </w:r>
        <w:r w:rsidRPr="006F2673">
          <w:rPr>
            <w:color w:val="000000"/>
            <w:bdr w:val="none" w:sz="0" w:space="0" w:color="auto" w:frame="1"/>
          </w:rPr>
          <w:t>(</w:t>
        </w:r>
        <w:proofErr w:type="gramEnd"/>
        <w:r w:rsidRPr="006F2673">
          <w:rPr>
            <w:color w:val="000000"/>
            <w:bdr w:val="none" w:sz="0" w:space="0" w:color="auto" w:frame="1"/>
          </w:rPr>
          <w:t>weight&gt;</w:t>
        </w:r>
        <w:r w:rsidRPr="006F2673">
          <w:rPr>
            <w:color w:val="C00000"/>
            <w:bdr w:val="none" w:sz="0" w:space="0" w:color="auto" w:frame="1"/>
          </w:rPr>
          <w:t>50</w:t>
        </w:r>
        <w:r w:rsidRPr="006F2673">
          <w:rPr>
            <w:color w:val="000000"/>
            <w:bdr w:val="none" w:sz="0" w:space="0" w:color="auto" w:frame="1"/>
          </w:rPr>
          <w:t>){  </w:t>
        </w:r>
      </w:ins>
    </w:p>
    <w:p w:rsidR="006F2673" w:rsidRPr="006F2673" w:rsidRDefault="006F2673" w:rsidP="0043654A">
      <w:pPr>
        <w:pStyle w:val="NoSpacing"/>
        <w:ind w:left="720"/>
        <w:rPr>
          <w:ins w:id="268" w:author="Unknown"/>
          <w:color w:val="000000"/>
        </w:rPr>
      </w:pPr>
      <w:ins w:id="269" w:author="Unknown">
        <w:r w:rsidRPr="006F2673">
          <w:rPr>
            <w:color w:val="000000"/>
            <w:bdr w:val="none" w:sz="0" w:space="0" w:color="auto" w:frame="1"/>
          </w:rPr>
          <w:t>            </w:t>
        </w:r>
        <w:proofErr w:type="gramStart"/>
        <w:r w:rsidRPr="006F2673">
          <w:rPr>
            <w:color w:val="000000"/>
            <w:bdr w:val="none" w:sz="0" w:space="0" w:color="auto" w:frame="1"/>
          </w:rPr>
          <w:t>System.out.println(</w:t>
        </w:r>
        <w:proofErr w:type="gramEnd"/>
        <w:r w:rsidRPr="006F2673">
          <w:rPr>
            <w:color w:val="0000FF"/>
            <w:bdr w:val="none" w:sz="0" w:space="0" w:color="auto" w:frame="1"/>
          </w:rPr>
          <w:t>"You are eligible to donate blood"</w:t>
        </w:r>
        <w:r w:rsidRPr="006F2673">
          <w:rPr>
            <w:color w:val="000000"/>
            <w:bdr w:val="none" w:sz="0" w:space="0" w:color="auto" w:frame="1"/>
          </w:rPr>
          <w:t>);  </w:t>
        </w:r>
      </w:ins>
    </w:p>
    <w:p w:rsidR="006F2673" w:rsidRPr="006F2673" w:rsidRDefault="006F2673" w:rsidP="0043654A">
      <w:pPr>
        <w:pStyle w:val="NoSpacing"/>
        <w:ind w:left="720"/>
        <w:rPr>
          <w:ins w:id="270" w:author="Unknown"/>
          <w:color w:val="000000"/>
        </w:rPr>
      </w:pPr>
      <w:ins w:id="271" w:author="Unknown">
        <w:r w:rsidRPr="006F2673">
          <w:rPr>
            <w:color w:val="000000"/>
            <w:bdr w:val="none" w:sz="0" w:space="0" w:color="auto" w:frame="1"/>
          </w:rPr>
          <w:lastRenderedPageBreak/>
          <w:t>        }    </w:t>
        </w:r>
      </w:ins>
    </w:p>
    <w:p w:rsidR="006F2673" w:rsidRPr="006F2673" w:rsidRDefault="006F2673" w:rsidP="0043654A">
      <w:pPr>
        <w:pStyle w:val="NoSpacing"/>
        <w:ind w:left="720"/>
        <w:rPr>
          <w:ins w:id="272" w:author="Unknown"/>
          <w:color w:val="000000"/>
        </w:rPr>
      </w:pPr>
      <w:ins w:id="273" w:author="Unknown">
        <w:r w:rsidRPr="006F2673">
          <w:rPr>
            <w:color w:val="000000"/>
            <w:bdr w:val="none" w:sz="0" w:space="0" w:color="auto" w:frame="1"/>
          </w:rPr>
          <w:t>    }    </w:t>
        </w:r>
      </w:ins>
    </w:p>
    <w:p w:rsidR="006F2673" w:rsidRPr="006F2673" w:rsidRDefault="006F2673" w:rsidP="0043654A">
      <w:pPr>
        <w:pStyle w:val="NoSpacing"/>
        <w:ind w:left="720"/>
        <w:rPr>
          <w:ins w:id="274" w:author="Unknown"/>
          <w:color w:val="000000"/>
        </w:rPr>
      </w:pPr>
      <w:ins w:id="275" w:author="Unknown">
        <w:r w:rsidRPr="006F2673">
          <w:rPr>
            <w:color w:val="000000"/>
            <w:bdr w:val="none" w:sz="0" w:space="0" w:color="auto" w:frame="1"/>
          </w:rPr>
          <w:t>}}  </w:t>
        </w:r>
      </w:ins>
    </w:p>
    <w:p w:rsidR="006F2673" w:rsidRPr="006F2673" w:rsidRDefault="006F2673" w:rsidP="006F2673">
      <w:pPr>
        <w:shd w:val="clear" w:color="auto" w:fill="FFFFFF"/>
        <w:spacing w:before="100" w:beforeAutospacing="1" w:after="100" w:afterAutospacing="1" w:line="240" w:lineRule="auto"/>
        <w:rPr>
          <w:ins w:id="276" w:author="Unknown"/>
          <w:rFonts w:ascii="Verdana" w:eastAsia="Times New Roman" w:hAnsi="Verdana" w:cs="Times New Roman"/>
          <w:color w:val="000000"/>
          <w:sz w:val="20"/>
          <w:szCs w:val="20"/>
        </w:rPr>
      </w:pPr>
      <w:ins w:id="277" w:author="Unknown">
        <w:r w:rsidRPr="006F2673">
          <w:rPr>
            <w:rFonts w:ascii="Verdana" w:eastAsia="Times New Roman" w:hAnsi="Verdana" w:cs="Times New Roman"/>
            <w:color w:val="000000"/>
            <w:sz w:val="20"/>
            <w:szCs w:val="20"/>
          </w:rPr>
          <w:t>Output:</w:t>
        </w:r>
      </w:ins>
    </w:p>
    <w:p w:rsidR="006F2673" w:rsidRPr="006F2673" w:rsidRDefault="006F2673" w:rsidP="009627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ins w:id="278" w:author="Unknown"/>
          <w:rFonts w:ascii="Courier New" w:eastAsia="Times New Roman" w:hAnsi="Courier New" w:cs="Courier New"/>
          <w:color w:val="000000"/>
          <w:sz w:val="20"/>
          <w:szCs w:val="20"/>
        </w:rPr>
      </w:pPr>
      <w:ins w:id="279" w:author="Unknown">
        <w:r w:rsidRPr="006F2673">
          <w:rPr>
            <w:rFonts w:ascii="Courier New" w:eastAsia="Times New Roman" w:hAnsi="Courier New" w:cs="Courier New"/>
            <w:color w:val="000000"/>
            <w:sz w:val="20"/>
            <w:szCs w:val="20"/>
          </w:rPr>
          <w:t>You are eligible to donate blood</w:t>
        </w:r>
      </w:ins>
    </w:p>
    <w:p w:rsidR="006F2673" w:rsidRPr="006F2673" w:rsidRDefault="006F2673" w:rsidP="006F2673">
      <w:pPr>
        <w:shd w:val="clear" w:color="auto" w:fill="FFFFFF"/>
        <w:spacing w:before="100" w:beforeAutospacing="1" w:after="100" w:afterAutospacing="1" w:line="240" w:lineRule="auto"/>
        <w:rPr>
          <w:ins w:id="280" w:author="Unknown"/>
          <w:rFonts w:ascii="Verdana" w:eastAsia="Times New Roman" w:hAnsi="Verdana" w:cs="Times New Roman"/>
          <w:color w:val="000000"/>
          <w:sz w:val="20"/>
          <w:szCs w:val="20"/>
        </w:rPr>
      </w:pPr>
      <w:ins w:id="281" w:author="Unknown">
        <w:r w:rsidRPr="006F2673">
          <w:rPr>
            <w:rFonts w:ascii="Verdana" w:eastAsia="Times New Roman" w:hAnsi="Verdana" w:cs="Times New Roman"/>
            <w:b/>
            <w:bCs/>
            <w:color w:val="000000"/>
            <w:sz w:val="20"/>
            <w:szCs w:val="20"/>
          </w:rPr>
          <w:t>Example 2:</w:t>
        </w:r>
      </w:ins>
    </w:p>
    <w:p w:rsidR="006F2673" w:rsidRPr="006F2673" w:rsidRDefault="006F2673" w:rsidP="009627F4">
      <w:pPr>
        <w:pStyle w:val="NoSpacing"/>
        <w:ind w:left="720"/>
        <w:rPr>
          <w:ins w:id="282" w:author="Unknown"/>
          <w:color w:val="000000"/>
        </w:rPr>
      </w:pPr>
      <w:ins w:id="283" w:author="Unknown">
        <w:r w:rsidRPr="006F2673">
          <w:rPr>
            <w:bdr w:val="none" w:sz="0" w:space="0" w:color="auto" w:frame="1"/>
          </w:rPr>
          <w:t>//Java Program to demonstrate the use of Nested If Statement.  </w:t>
        </w:r>
        <w:r w:rsidRPr="006F2673">
          <w:rPr>
            <w:color w:val="000000"/>
            <w:bdr w:val="none" w:sz="0" w:space="0" w:color="auto" w:frame="1"/>
          </w:rPr>
          <w:t>  </w:t>
        </w:r>
      </w:ins>
    </w:p>
    <w:p w:rsidR="006F2673" w:rsidRPr="006F2673" w:rsidRDefault="006F2673" w:rsidP="009627F4">
      <w:pPr>
        <w:pStyle w:val="NoSpacing"/>
        <w:ind w:left="720"/>
        <w:rPr>
          <w:ins w:id="284" w:author="Unknown"/>
          <w:color w:val="000000"/>
        </w:rPr>
      </w:pPr>
      <w:proofErr w:type="gramStart"/>
      <w:ins w:id="285" w:author="Unknown">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class</w:t>
        </w:r>
        <w:r w:rsidRPr="006F2673">
          <w:rPr>
            <w:color w:val="000000"/>
            <w:bdr w:val="none" w:sz="0" w:space="0" w:color="auto" w:frame="1"/>
          </w:rPr>
          <w:t> JavaNestedIfExample2 {      </w:t>
        </w:r>
      </w:ins>
    </w:p>
    <w:p w:rsidR="006F2673" w:rsidRPr="006F2673" w:rsidRDefault="006F2673" w:rsidP="009627F4">
      <w:pPr>
        <w:pStyle w:val="NoSpacing"/>
        <w:ind w:left="720"/>
        <w:rPr>
          <w:ins w:id="286" w:author="Unknown"/>
          <w:color w:val="000000"/>
        </w:rPr>
      </w:pPr>
      <w:proofErr w:type="gramStart"/>
      <w:ins w:id="287" w:author="Unknown">
        <w:r w:rsidRPr="006F2673">
          <w:rPr>
            <w:b/>
            <w:bCs/>
            <w:color w:val="006699"/>
            <w:bdr w:val="none" w:sz="0" w:space="0" w:color="auto" w:frame="1"/>
          </w:rPr>
          <w:t>public</w:t>
        </w:r>
        <w:proofErr w:type="gramEnd"/>
        <w:r w:rsidRPr="006F2673">
          <w:rPr>
            <w:color w:val="000000"/>
            <w:bdr w:val="none" w:sz="0" w:space="0" w:color="auto" w:frame="1"/>
          </w:rPr>
          <w:t> </w:t>
        </w:r>
        <w:r w:rsidRPr="006F2673">
          <w:rPr>
            <w:b/>
            <w:bCs/>
            <w:color w:val="006699"/>
            <w:bdr w:val="none" w:sz="0" w:space="0" w:color="auto" w:frame="1"/>
          </w:rPr>
          <w:t>static</w:t>
        </w:r>
        <w:r w:rsidRPr="006F2673">
          <w:rPr>
            <w:color w:val="000000"/>
            <w:bdr w:val="none" w:sz="0" w:space="0" w:color="auto" w:frame="1"/>
          </w:rPr>
          <w:t> </w:t>
        </w:r>
        <w:r w:rsidRPr="006F2673">
          <w:rPr>
            <w:b/>
            <w:bCs/>
            <w:color w:val="006699"/>
            <w:bdr w:val="none" w:sz="0" w:space="0" w:color="auto" w:frame="1"/>
          </w:rPr>
          <w:t>void</w:t>
        </w:r>
        <w:r w:rsidRPr="006F2673">
          <w:rPr>
            <w:color w:val="000000"/>
            <w:bdr w:val="none" w:sz="0" w:space="0" w:color="auto" w:frame="1"/>
          </w:rPr>
          <w:t> main(String[] </w:t>
        </w:r>
        <w:proofErr w:type="spellStart"/>
        <w:r w:rsidRPr="006F2673">
          <w:rPr>
            <w:color w:val="000000"/>
            <w:bdr w:val="none" w:sz="0" w:space="0" w:color="auto" w:frame="1"/>
          </w:rPr>
          <w:t>args</w:t>
        </w:r>
        <w:proofErr w:type="spellEnd"/>
        <w:r w:rsidRPr="006F2673">
          <w:rPr>
            <w:color w:val="000000"/>
            <w:bdr w:val="none" w:sz="0" w:space="0" w:color="auto" w:frame="1"/>
          </w:rPr>
          <w:t>) {      </w:t>
        </w:r>
      </w:ins>
    </w:p>
    <w:p w:rsidR="006F2673" w:rsidRPr="006F2673" w:rsidRDefault="006F2673" w:rsidP="009627F4">
      <w:pPr>
        <w:pStyle w:val="NoSpacing"/>
        <w:ind w:left="720"/>
        <w:rPr>
          <w:ins w:id="288" w:author="Unknown"/>
          <w:color w:val="000000"/>
        </w:rPr>
      </w:pPr>
      <w:ins w:id="289" w:author="Unknown">
        <w:r w:rsidRPr="006F2673">
          <w:rPr>
            <w:color w:val="000000"/>
            <w:bdr w:val="none" w:sz="0" w:space="0" w:color="auto" w:frame="1"/>
          </w:rPr>
          <w:t>    </w:t>
        </w:r>
        <w:r w:rsidRPr="006F2673">
          <w:rPr>
            <w:bdr w:val="none" w:sz="0" w:space="0" w:color="auto" w:frame="1"/>
          </w:rPr>
          <w:t>//Creating two variables for age and weight  </w:t>
        </w:r>
        <w:r w:rsidRPr="006F2673">
          <w:rPr>
            <w:color w:val="000000"/>
            <w:bdr w:val="none" w:sz="0" w:space="0" w:color="auto" w:frame="1"/>
          </w:rPr>
          <w:t>  </w:t>
        </w:r>
      </w:ins>
    </w:p>
    <w:p w:rsidR="006F2673" w:rsidRPr="006F2673" w:rsidRDefault="006F2673" w:rsidP="009627F4">
      <w:pPr>
        <w:pStyle w:val="NoSpacing"/>
        <w:ind w:left="720"/>
        <w:rPr>
          <w:ins w:id="290" w:author="Unknown"/>
          <w:color w:val="000000"/>
        </w:rPr>
      </w:pPr>
      <w:ins w:id="291" w:author="Unknown">
        <w:r w:rsidRPr="006F2673">
          <w:rPr>
            <w:color w:val="000000"/>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color w:val="000000"/>
            <w:bdr w:val="none" w:sz="0" w:space="0" w:color="auto" w:frame="1"/>
          </w:rPr>
          <w:t> age=</w:t>
        </w:r>
        <w:r w:rsidRPr="006F2673">
          <w:rPr>
            <w:color w:val="C00000"/>
            <w:bdr w:val="none" w:sz="0" w:space="0" w:color="auto" w:frame="1"/>
          </w:rPr>
          <w:t>25</w:t>
        </w:r>
        <w:r w:rsidRPr="006F2673">
          <w:rPr>
            <w:color w:val="000000"/>
            <w:bdr w:val="none" w:sz="0" w:space="0" w:color="auto" w:frame="1"/>
          </w:rPr>
          <w:t>;    </w:t>
        </w:r>
      </w:ins>
    </w:p>
    <w:p w:rsidR="006F2673" w:rsidRPr="006F2673" w:rsidRDefault="006F2673" w:rsidP="009627F4">
      <w:pPr>
        <w:pStyle w:val="NoSpacing"/>
        <w:ind w:left="720"/>
        <w:rPr>
          <w:ins w:id="292" w:author="Unknown"/>
          <w:color w:val="000000"/>
        </w:rPr>
      </w:pPr>
      <w:ins w:id="293" w:author="Unknown">
        <w:r w:rsidRPr="006F2673">
          <w:rPr>
            <w:color w:val="000000"/>
            <w:bdr w:val="none" w:sz="0" w:space="0" w:color="auto" w:frame="1"/>
          </w:rPr>
          <w:t>    </w:t>
        </w:r>
        <w:proofErr w:type="spellStart"/>
        <w:proofErr w:type="gramStart"/>
        <w:r w:rsidRPr="006F2673">
          <w:rPr>
            <w:b/>
            <w:bCs/>
            <w:color w:val="006699"/>
            <w:bdr w:val="none" w:sz="0" w:space="0" w:color="auto" w:frame="1"/>
          </w:rPr>
          <w:t>int</w:t>
        </w:r>
        <w:proofErr w:type="spellEnd"/>
        <w:proofErr w:type="gramEnd"/>
        <w:r w:rsidRPr="006F2673">
          <w:rPr>
            <w:color w:val="000000"/>
            <w:bdr w:val="none" w:sz="0" w:space="0" w:color="auto" w:frame="1"/>
          </w:rPr>
          <w:t> weight=</w:t>
        </w:r>
        <w:r w:rsidRPr="006F2673">
          <w:rPr>
            <w:color w:val="C00000"/>
            <w:bdr w:val="none" w:sz="0" w:space="0" w:color="auto" w:frame="1"/>
          </w:rPr>
          <w:t>48</w:t>
        </w:r>
        <w:r w:rsidRPr="006F2673">
          <w:rPr>
            <w:color w:val="000000"/>
            <w:bdr w:val="none" w:sz="0" w:space="0" w:color="auto" w:frame="1"/>
          </w:rPr>
          <w:t>;      </w:t>
        </w:r>
      </w:ins>
    </w:p>
    <w:p w:rsidR="006F2673" w:rsidRPr="006F2673" w:rsidRDefault="006F2673" w:rsidP="009627F4">
      <w:pPr>
        <w:pStyle w:val="NoSpacing"/>
        <w:ind w:left="720"/>
        <w:rPr>
          <w:ins w:id="294" w:author="Unknown"/>
          <w:color w:val="000000"/>
        </w:rPr>
      </w:pPr>
      <w:ins w:id="295" w:author="Unknown">
        <w:r w:rsidRPr="006F2673">
          <w:rPr>
            <w:color w:val="000000"/>
            <w:bdr w:val="none" w:sz="0" w:space="0" w:color="auto" w:frame="1"/>
          </w:rPr>
          <w:t>    </w:t>
        </w:r>
        <w:r w:rsidRPr="006F2673">
          <w:rPr>
            <w:bdr w:val="none" w:sz="0" w:space="0" w:color="auto" w:frame="1"/>
          </w:rPr>
          <w:t>//applying condition on age and weight  </w:t>
        </w:r>
        <w:r w:rsidRPr="006F2673">
          <w:rPr>
            <w:color w:val="000000"/>
            <w:bdr w:val="none" w:sz="0" w:space="0" w:color="auto" w:frame="1"/>
          </w:rPr>
          <w:t>  </w:t>
        </w:r>
      </w:ins>
    </w:p>
    <w:p w:rsidR="006F2673" w:rsidRPr="006F2673" w:rsidRDefault="006F2673" w:rsidP="009627F4">
      <w:pPr>
        <w:pStyle w:val="NoSpacing"/>
        <w:ind w:left="720"/>
        <w:rPr>
          <w:ins w:id="296" w:author="Unknown"/>
          <w:color w:val="000000"/>
        </w:rPr>
      </w:pPr>
      <w:ins w:id="297" w:author="Unknown">
        <w:r w:rsidRPr="006F2673">
          <w:rPr>
            <w:color w:val="000000"/>
            <w:bdr w:val="none" w:sz="0" w:space="0" w:color="auto" w:frame="1"/>
          </w:rPr>
          <w:t>    </w:t>
        </w:r>
        <w:proofErr w:type="gramStart"/>
        <w:r w:rsidRPr="006F2673">
          <w:rPr>
            <w:b/>
            <w:bCs/>
            <w:color w:val="006699"/>
            <w:bdr w:val="none" w:sz="0" w:space="0" w:color="auto" w:frame="1"/>
          </w:rPr>
          <w:t>if</w:t>
        </w:r>
        <w:r w:rsidRPr="006F2673">
          <w:rPr>
            <w:color w:val="000000"/>
            <w:bdr w:val="none" w:sz="0" w:space="0" w:color="auto" w:frame="1"/>
          </w:rPr>
          <w:t>(</w:t>
        </w:r>
        <w:proofErr w:type="gramEnd"/>
        <w:r w:rsidRPr="006F2673">
          <w:rPr>
            <w:color w:val="000000"/>
            <w:bdr w:val="none" w:sz="0" w:space="0" w:color="auto" w:frame="1"/>
          </w:rPr>
          <w:t>age&gt;=</w:t>
        </w:r>
        <w:r w:rsidRPr="006F2673">
          <w:rPr>
            <w:color w:val="C00000"/>
            <w:bdr w:val="none" w:sz="0" w:space="0" w:color="auto" w:frame="1"/>
          </w:rPr>
          <w:t>18</w:t>
        </w:r>
        <w:r w:rsidRPr="006F2673">
          <w:rPr>
            <w:color w:val="000000"/>
            <w:bdr w:val="none" w:sz="0" w:space="0" w:color="auto" w:frame="1"/>
          </w:rPr>
          <w:t>){      </w:t>
        </w:r>
      </w:ins>
    </w:p>
    <w:p w:rsidR="006F2673" w:rsidRPr="006F2673" w:rsidRDefault="006F2673" w:rsidP="009627F4">
      <w:pPr>
        <w:pStyle w:val="NoSpacing"/>
        <w:ind w:left="720"/>
        <w:rPr>
          <w:ins w:id="298" w:author="Unknown"/>
          <w:color w:val="000000"/>
        </w:rPr>
      </w:pPr>
      <w:ins w:id="299" w:author="Unknown">
        <w:r w:rsidRPr="006F2673">
          <w:rPr>
            <w:color w:val="000000"/>
            <w:bdr w:val="none" w:sz="0" w:space="0" w:color="auto" w:frame="1"/>
          </w:rPr>
          <w:t>        </w:t>
        </w:r>
        <w:proofErr w:type="gramStart"/>
        <w:r w:rsidRPr="006F2673">
          <w:rPr>
            <w:b/>
            <w:bCs/>
            <w:color w:val="006699"/>
            <w:bdr w:val="none" w:sz="0" w:space="0" w:color="auto" w:frame="1"/>
          </w:rPr>
          <w:t>if</w:t>
        </w:r>
        <w:r w:rsidRPr="006F2673">
          <w:rPr>
            <w:color w:val="000000"/>
            <w:bdr w:val="none" w:sz="0" w:space="0" w:color="auto" w:frame="1"/>
          </w:rPr>
          <w:t>(</w:t>
        </w:r>
        <w:proofErr w:type="gramEnd"/>
        <w:r w:rsidRPr="006F2673">
          <w:rPr>
            <w:color w:val="000000"/>
            <w:bdr w:val="none" w:sz="0" w:space="0" w:color="auto" w:frame="1"/>
          </w:rPr>
          <w:t>weight&gt;</w:t>
        </w:r>
        <w:r w:rsidRPr="006F2673">
          <w:rPr>
            <w:color w:val="C00000"/>
            <w:bdr w:val="none" w:sz="0" w:space="0" w:color="auto" w:frame="1"/>
          </w:rPr>
          <w:t>50</w:t>
        </w:r>
        <w:r w:rsidRPr="006F2673">
          <w:rPr>
            <w:color w:val="000000"/>
            <w:bdr w:val="none" w:sz="0" w:space="0" w:color="auto" w:frame="1"/>
          </w:rPr>
          <w:t>){    </w:t>
        </w:r>
      </w:ins>
    </w:p>
    <w:p w:rsidR="006F2673" w:rsidRPr="006F2673" w:rsidRDefault="006F2673" w:rsidP="009627F4">
      <w:pPr>
        <w:pStyle w:val="NoSpacing"/>
        <w:ind w:left="720"/>
        <w:rPr>
          <w:ins w:id="300" w:author="Unknown"/>
          <w:color w:val="000000"/>
        </w:rPr>
      </w:pPr>
      <w:ins w:id="301" w:author="Unknown">
        <w:r w:rsidRPr="006F2673">
          <w:rPr>
            <w:color w:val="000000"/>
            <w:bdr w:val="none" w:sz="0" w:space="0" w:color="auto" w:frame="1"/>
          </w:rPr>
          <w:t>            </w:t>
        </w:r>
        <w:proofErr w:type="gramStart"/>
        <w:r w:rsidRPr="006F2673">
          <w:rPr>
            <w:color w:val="000000"/>
            <w:bdr w:val="none" w:sz="0" w:space="0" w:color="auto" w:frame="1"/>
          </w:rPr>
          <w:t>System.out.println(</w:t>
        </w:r>
        <w:proofErr w:type="gramEnd"/>
        <w:r w:rsidRPr="006F2673">
          <w:rPr>
            <w:color w:val="0000FF"/>
            <w:bdr w:val="none" w:sz="0" w:space="0" w:color="auto" w:frame="1"/>
          </w:rPr>
          <w:t>"You are eligible to donate blood"</w:t>
        </w:r>
        <w:r w:rsidRPr="006F2673">
          <w:rPr>
            <w:color w:val="000000"/>
            <w:bdr w:val="none" w:sz="0" w:space="0" w:color="auto" w:frame="1"/>
          </w:rPr>
          <w:t>);    </w:t>
        </w:r>
      </w:ins>
    </w:p>
    <w:p w:rsidR="006F2673" w:rsidRPr="006F2673" w:rsidRDefault="006F2673" w:rsidP="009627F4">
      <w:pPr>
        <w:pStyle w:val="NoSpacing"/>
        <w:ind w:left="720"/>
        <w:rPr>
          <w:ins w:id="302" w:author="Unknown"/>
          <w:color w:val="000000"/>
        </w:rPr>
      </w:pPr>
      <w:ins w:id="303" w:author="Unknown">
        <w:r w:rsidRPr="006F2673">
          <w:rPr>
            <w:color w:val="000000"/>
            <w:bdr w:val="none" w:sz="0" w:space="0" w:color="auto" w:frame="1"/>
          </w:rPr>
          <w:t>        } </w:t>
        </w:r>
        <w:proofErr w:type="gramStart"/>
        <w:r w:rsidRPr="006F2673">
          <w:rPr>
            <w:b/>
            <w:bCs/>
            <w:color w:val="006699"/>
            <w:bdr w:val="none" w:sz="0" w:space="0" w:color="auto" w:frame="1"/>
          </w:rPr>
          <w:t>else</w:t>
        </w:r>
        <w:r w:rsidRPr="006F2673">
          <w:rPr>
            <w:color w:val="000000"/>
            <w:bdr w:val="none" w:sz="0" w:space="0" w:color="auto" w:frame="1"/>
          </w:rPr>
          <w:t>{</w:t>
        </w:r>
        <w:proofErr w:type="gramEnd"/>
        <w:r w:rsidRPr="006F2673">
          <w:rPr>
            <w:color w:val="000000"/>
            <w:bdr w:val="none" w:sz="0" w:space="0" w:color="auto" w:frame="1"/>
          </w:rPr>
          <w:t>  </w:t>
        </w:r>
      </w:ins>
    </w:p>
    <w:p w:rsidR="006F2673" w:rsidRPr="006F2673" w:rsidRDefault="006F2673" w:rsidP="009627F4">
      <w:pPr>
        <w:pStyle w:val="NoSpacing"/>
        <w:ind w:left="720"/>
        <w:rPr>
          <w:ins w:id="304" w:author="Unknown"/>
          <w:color w:val="000000"/>
        </w:rPr>
      </w:pPr>
      <w:ins w:id="305" w:author="Unknown">
        <w:r w:rsidRPr="006F2673">
          <w:rPr>
            <w:color w:val="000000"/>
            <w:bdr w:val="none" w:sz="0" w:space="0" w:color="auto" w:frame="1"/>
          </w:rPr>
          <w:t>            </w:t>
        </w:r>
        <w:proofErr w:type="gramStart"/>
        <w:r w:rsidRPr="006F2673">
          <w:rPr>
            <w:color w:val="000000"/>
            <w:bdr w:val="none" w:sz="0" w:space="0" w:color="auto" w:frame="1"/>
          </w:rPr>
          <w:t>System.out.println(</w:t>
        </w:r>
        <w:proofErr w:type="gramEnd"/>
        <w:r w:rsidRPr="006F2673">
          <w:rPr>
            <w:color w:val="0000FF"/>
            <w:bdr w:val="none" w:sz="0" w:space="0" w:color="auto" w:frame="1"/>
          </w:rPr>
          <w:t>"You are not eligible to donate blood"</w:t>
        </w:r>
        <w:r w:rsidRPr="006F2673">
          <w:rPr>
            <w:color w:val="000000"/>
            <w:bdr w:val="none" w:sz="0" w:space="0" w:color="auto" w:frame="1"/>
          </w:rPr>
          <w:t>);    </w:t>
        </w:r>
      </w:ins>
    </w:p>
    <w:p w:rsidR="006F2673" w:rsidRPr="006F2673" w:rsidRDefault="006F2673" w:rsidP="009627F4">
      <w:pPr>
        <w:pStyle w:val="NoSpacing"/>
        <w:ind w:left="720"/>
        <w:rPr>
          <w:ins w:id="306" w:author="Unknown"/>
          <w:color w:val="000000"/>
        </w:rPr>
      </w:pPr>
      <w:ins w:id="307" w:author="Unknown">
        <w:r w:rsidRPr="006F2673">
          <w:rPr>
            <w:color w:val="000000"/>
            <w:bdr w:val="none" w:sz="0" w:space="0" w:color="auto" w:frame="1"/>
          </w:rPr>
          <w:t>        }  </w:t>
        </w:r>
      </w:ins>
    </w:p>
    <w:p w:rsidR="006F2673" w:rsidRPr="006F2673" w:rsidRDefault="006F2673" w:rsidP="009627F4">
      <w:pPr>
        <w:pStyle w:val="NoSpacing"/>
        <w:ind w:left="720"/>
        <w:rPr>
          <w:ins w:id="308" w:author="Unknown"/>
          <w:color w:val="000000"/>
        </w:rPr>
      </w:pPr>
      <w:ins w:id="309" w:author="Unknown">
        <w:r w:rsidRPr="006F2673">
          <w:rPr>
            <w:color w:val="000000"/>
            <w:bdr w:val="none" w:sz="0" w:space="0" w:color="auto" w:frame="1"/>
          </w:rPr>
          <w:t>    } </w:t>
        </w:r>
        <w:proofErr w:type="gramStart"/>
        <w:r w:rsidRPr="006F2673">
          <w:rPr>
            <w:b/>
            <w:bCs/>
            <w:color w:val="006699"/>
            <w:bdr w:val="none" w:sz="0" w:space="0" w:color="auto" w:frame="1"/>
          </w:rPr>
          <w:t>else</w:t>
        </w:r>
        <w:r w:rsidRPr="006F2673">
          <w:rPr>
            <w:color w:val="000000"/>
            <w:bdr w:val="none" w:sz="0" w:space="0" w:color="auto" w:frame="1"/>
          </w:rPr>
          <w:t>{</w:t>
        </w:r>
        <w:proofErr w:type="gramEnd"/>
        <w:r w:rsidRPr="006F2673">
          <w:rPr>
            <w:color w:val="000000"/>
            <w:bdr w:val="none" w:sz="0" w:space="0" w:color="auto" w:frame="1"/>
          </w:rPr>
          <w:t>  </w:t>
        </w:r>
      </w:ins>
    </w:p>
    <w:p w:rsidR="006F2673" w:rsidRPr="006F2673" w:rsidRDefault="006F2673" w:rsidP="009627F4">
      <w:pPr>
        <w:pStyle w:val="NoSpacing"/>
        <w:ind w:left="720"/>
        <w:rPr>
          <w:ins w:id="310" w:author="Unknown"/>
          <w:color w:val="000000"/>
        </w:rPr>
      </w:pPr>
      <w:ins w:id="311" w:author="Unknown">
        <w:r w:rsidRPr="006F2673">
          <w:rPr>
            <w:color w:val="000000"/>
            <w:bdr w:val="none" w:sz="0" w:space="0" w:color="auto" w:frame="1"/>
          </w:rPr>
          <w:t>      </w:t>
        </w:r>
        <w:proofErr w:type="spellStart"/>
        <w:proofErr w:type="gramStart"/>
        <w:r w:rsidRPr="006F2673">
          <w:rPr>
            <w:color w:val="000000"/>
            <w:bdr w:val="none" w:sz="0" w:space="0" w:color="auto" w:frame="1"/>
          </w:rPr>
          <w:t>System.out.println</w:t>
        </w:r>
        <w:proofErr w:type="spellEnd"/>
        <w:r w:rsidRPr="006F2673">
          <w:rPr>
            <w:color w:val="000000"/>
            <w:bdr w:val="none" w:sz="0" w:space="0" w:color="auto" w:frame="1"/>
          </w:rPr>
          <w:t>(</w:t>
        </w:r>
        <w:proofErr w:type="gramEnd"/>
        <w:r w:rsidRPr="006F2673">
          <w:rPr>
            <w:color w:val="0000FF"/>
            <w:bdr w:val="none" w:sz="0" w:space="0" w:color="auto" w:frame="1"/>
          </w:rPr>
          <w:t>"Age must be greater than 18"</w:t>
        </w:r>
        <w:r w:rsidRPr="006F2673">
          <w:rPr>
            <w:color w:val="000000"/>
            <w:bdr w:val="none" w:sz="0" w:space="0" w:color="auto" w:frame="1"/>
          </w:rPr>
          <w:t>);  </w:t>
        </w:r>
      </w:ins>
    </w:p>
    <w:p w:rsidR="006F2673" w:rsidRPr="006F2673" w:rsidRDefault="006F2673" w:rsidP="009627F4">
      <w:pPr>
        <w:pStyle w:val="NoSpacing"/>
        <w:ind w:left="720"/>
        <w:rPr>
          <w:ins w:id="312" w:author="Unknown"/>
          <w:color w:val="000000"/>
        </w:rPr>
      </w:pPr>
      <w:ins w:id="313" w:author="Unknown">
        <w:r w:rsidRPr="006F2673">
          <w:rPr>
            <w:color w:val="000000"/>
            <w:bdr w:val="none" w:sz="0" w:space="0" w:color="auto" w:frame="1"/>
          </w:rPr>
          <w:t>    }  </w:t>
        </w:r>
      </w:ins>
    </w:p>
    <w:p w:rsidR="006F2673" w:rsidRPr="006F2673" w:rsidRDefault="006F2673" w:rsidP="009627F4">
      <w:pPr>
        <w:pStyle w:val="NoSpacing"/>
        <w:ind w:left="720"/>
        <w:rPr>
          <w:ins w:id="314" w:author="Unknown"/>
          <w:color w:val="000000"/>
        </w:rPr>
      </w:pPr>
      <w:ins w:id="315" w:author="Unknown">
        <w:r w:rsidRPr="006F2673">
          <w:rPr>
            <w:color w:val="000000"/>
            <w:bdr w:val="none" w:sz="0" w:space="0" w:color="auto" w:frame="1"/>
          </w:rPr>
          <w:t>}  }  </w:t>
        </w:r>
      </w:ins>
    </w:p>
    <w:p w:rsidR="006F2673" w:rsidRPr="006F2673" w:rsidRDefault="006F2673" w:rsidP="006F2673">
      <w:pPr>
        <w:shd w:val="clear" w:color="auto" w:fill="FFFFFF"/>
        <w:spacing w:before="100" w:beforeAutospacing="1" w:after="100" w:afterAutospacing="1" w:line="240" w:lineRule="auto"/>
        <w:rPr>
          <w:ins w:id="316" w:author="Unknown"/>
          <w:rFonts w:ascii="Verdana" w:eastAsia="Times New Roman" w:hAnsi="Verdana" w:cs="Times New Roman"/>
          <w:color w:val="000000"/>
          <w:sz w:val="20"/>
          <w:szCs w:val="20"/>
        </w:rPr>
      </w:pPr>
      <w:ins w:id="317" w:author="Unknown">
        <w:r w:rsidRPr="006F2673">
          <w:rPr>
            <w:rFonts w:ascii="Verdana" w:eastAsia="Times New Roman" w:hAnsi="Verdana" w:cs="Times New Roman"/>
            <w:color w:val="000000"/>
            <w:sz w:val="20"/>
            <w:szCs w:val="20"/>
          </w:rPr>
          <w:t>Output:</w:t>
        </w:r>
      </w:ins>
    </w:p>
    <w:p w:rsidR="006F2673" w:rsidRPr="006F2673" w:rsidRDefault="006F2673" w:rsidP="009627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ins w:id="318" w:author="Unknown"/>
          <w:rFonts w:ascii="Courier New" w:eastAsia="Times New Roman" w:hAnsi="Courier New" w:cs="Courier New"/>
          <w:color w:val="000000"/>
          <w:sz w:val="20"/>
          <w:szCs w:val="20"/>
        </w:rPr>
      </w:pPr>
      <w:ins w:id="319" w:author="Unknown">
        <w:r w:rsidRPr="006F2673">
          <w:rPr>
            <w:rFonts w:ascii="Courier New" w:eastAsia="Times New Roman" w:hAnsi="Courier New" w:cs="Courier New"/>
            <w:color w:val="000000"/>
            <w:sz w:val="20"/>
            <w:szCs w:val="20"/>
          </w:rPr>
          <w:t>You are not eligible to donate blood</w:t>
        </w:r>
      </w:ins>
    </w:p>
    <w:p w:rsidR="000D7E88" w:rsidRDefault="000D7E88"/>
    <w:p w:rsidR="0022463A" w:rsidRDefault="0022463A" w:rsidP="0022463A">
      <w:pPr>
        <w:pStyle w:val="Heading3"/>
      </w:pPr>
      <w:r>
        <w:t>Java Switch Statement</w:t>
      </w:r>
    </w:p>
    <w:p w:rsidR="0022463A" w:rsidRDefault="0022463A" w:rsidP="0022463A">
      <w:pPr>
        <w:pStyle w:val="NoSpacing"/>
        <w:rPr>
          <w:rFonts w:cs="Times New Roman"/>
        </w:rPr>
      </w:pPr>
      <w:r>
        <w:t>The Java </w:t>
      </w:r>
      <w:r>
        <w:rPr>
          <w:rStyle w:val="Emphasis"/>
          <w:rFonts w:ascii="Verdana" w:hAnsi="Verdana"/>
          <w:color w:val="000000"/>
          <w:sz w:val="20"/>
          <w:szCs w:val="20"/>
        </w:rPr>
        <w:t>switch statement</w:t>
      </w:r>
      <w:r>
        <w:t xml:space="preserve"> executes one statement from multiple conditions. It is like if-else-if ladder statement. The switch statement works with byte, short, </w:t>
      </w:r>
      <w:proofErr w:type="spellStart"/>
      <w:r>
        <w:t>int</w:t>
      </w:r>
      <w:proofErr w:type="spellEnd"/>
      <w:r>
        <w:t xml:space="preserve">, long, </w:t>
      </w:r>
      <w:proofErr w:type="spellStart"/>
      <w:r>
        <w:t>enum</w:t>
      </w:r>
      <w:proofErr w:type="spellEnd"/>
      <w:r>
        <w:t xml:space="preserve"> types, String and some wrapper types like Byte, Short, </w:t>
      </w:r>
      <w:proofErr w:type="spellStart"/>
      <w:r>
        <w:t>Int</w:t>
      </w:r>
      <w:proofErr w:type="spellEnd"/>
      <w:r>
        <w:t>, and Long. Since Java 7, you can use strings in the switch statement.</w:t>
      </w:r>
    </w:p>
    <w:p w:rsidR="0022463A" w:rsidRDefault="0022463A" w:rsidP="0022463A">
      <w:pPr>
        <w:pStyle w:val="NoSpacing"/>
      </w:pPr>
      <w:r>
        <w:t>In other words, the switch statement tests the equality of a variable against multiple values.</w:t>
      </w:r>
    </w:p>
    <w:p w:rsidR="0022463A" w:rsidRDefault="0022463A" w:rsidP="0022463A">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rsidR="0022463A" w:rsidRPr="0024115A" w:rsidRDefault="0022463A" w:rsidP="0022463A">
      <w:pPr>
        <w:pStyle w:val="NoSpacing"/>
        <w:rPr>
          <w:rFonts w:cs="Times New Roman"/>
          <w:sz w:val="18"/>
          <w:szCs w:val="18"/>
        </w:rPr>
      </w:pPr>
      <w:r w:rsidRPr="0024115A">
        <w:rPr>
          <w:sz w:val="18"/>
          <w:szCs w:val="18"/>
        </w:rPr>
        <w:t>There can be </w:t>
      </w:r>
      <w:r w:rsidRPr="0024115A">
        <w:rPr>
          <w:rStyle w:val="Emphasis"/>
          <w:rFonts w:ascii="Verdana" w:hAnsi="Verdana"/>
          <w:color w:val="000000"/>
          <w:sz w:val="18"/>
          <w:szCs w:val="18"/>
        </w:rPr>
        <w:t>one or N number of case values</w:t>
      </w:r>
      <w:r w:rsidRPr="0024115A">
        <w:rPr>
          <w:sz w:val="18"/>
          <w:szCs w:val="18"/>
        </w:rPr>
        <w:t> for a switch expression.</w:t>
      </w:r>
    </w:p>
    <w:p w:rsidR="0022463A" w:rsidRPr="0024115A" w:rsidRDefault="0022463A" w:rsidP="0022463A">
      <w:pPr>
        <w:pStyle w:val="NoSpacing"/>
        <w:rPr>
          <w:sz w:val="18"/>
          <w:szCs w:val="18"/>
        </w:rPr>
      </w:pPr>
      <w:r w:rsidRPr="0024115A">
        <w:rPr>
          <w:sz w:val="18"/>
          <w:szCs w:val="18"/>
        </w:rPr>
        <w:t>The case value must be of switch expression type only. The case value must be </w:t>
      </w:r>
      <w:r w:rsidRPr="0024115A">
        <w:rPr>
          <w:rStyle w:val="Emphasis"/>
          <w:rFonts w:ascii="Verdana" w:hAnsi="Verdana"/>
          <w:color w:val="000000"/>
          <w:sz w:val="18"/>
          <w:szCs w:val="18"/>
        </w:rPr>
        <w:t>literal or constant</w:t>
      </w:r>
      <w:r w:rsidRPr="0024115A">
        <w:rPr>
          <w:sz w:val="18"/>
          <w:szCs w:val="18"/>
        </w:rPr>
        <w:t>. It doesn't allow variables.</w:t>
      </w:r>
    </w:p>
    <w:p w:rsidR="0022463A" w:rsidRPr="0024115A" w:rsidRDefault="0022463A" w:rsidP="0022463A">
      <w:pPr>
        <w:pStyle w:val="NoSpacing"/>
        <w:ind w:firstLine="360"/>
        <w:rPr>
          <w:sz w:val="18"/>
          <w:szCs w:val="18"/>
        </w:rPr>
      </w:pPr>
      <w:r w:rsidRPr="0024115A">
        <w:rPr>
          <w:sz w:val="18"/>
          <w:szCs w:val="18"/>
        </w:rPr>
        <w:t>The case values must be </w:t>
      </w:r>
      <w:r w:rsidRPr="0024115A">
        <w:rPr>
          <w:rStyle w:val="Emphasis"/>
          <w:rFonts w:ascii="Verdana" w:hAnsi="Verdana"/>
          <w:color w:val="000000"/>
          <w:sz w:val="18"/>
          <w:szCs w:val="18"/>
        </w:rPr>
        <w:t>unique</w:t>
      </w:r>
      <w:r w:rsidRPr="0024115A">
        <w:rPr>
          <w:sz w:val="18"/>
          <w:szCs w:val="18"/>
        </w:rPr>
        <w:t>. In case of duplicate value, it renders compile-time error.</w:t>
      </w:r>
    </w:p>
    <w:p w:rsidR="0022463A" w:rsidRPr="0024115A" w:rsidRDefault="0022463A" w:rsidP="0022463A">
      <w:pPr>
        <w:pStyle w:val="NoSpacing"/>
        <w:ind w:left="360"/>
        <w:rPr>
          <w:sz w:val="18"/>
          <w:szCs w:val="18"/>
        </w:rPr>
      </w:pPr>
      <w:r w:rsidRPr="0024115A">
        <w:rPr>
          <w:sz w:val="18"/>
          <w:szCs w:val="18"/>
        </w:rPr>
        <w:t>The Java switch expression must be of </w:t>
      </w:r>
      <w:r w:rsidRPr="0024115A">
        <w:rPr>
          <w:rStyle w:val="Emphasis"/>
          <w:rFonts w:ascii="Verdana" w:hAnsi="Verdana"/>
          <w:color w:val="000000"/>
          <w:sz w:val="18"/>
          <w:szCs w:val="18"/>
        </w:rPr>
        <w:t xml:space="preserve">byte, short, </w:t>
      </w:r>
      <w:proofErr w:type="spellStart"/>
      <w:r w:rsidRPr="0024115A">
        <w:rPr>
          <w:rStyle w:val="Emphasis"/>
          <w:rFonts w:ascii="Verdana" w:hAnsi="Verdana"/>
          <w:color w:val="000000"/>
          <w:sz w:val="18"/>
          <w:szCs w:val="18"/>
        </w:rPr>
        <w:t>int</w:t>
      </w:r>
      <w:proofErr w:type="spellEnd"/>
      <w:r w:rsidRPr="0024115A">
        <w:rPr>
          <w:rStyle w:val="Emphasis"/>
          <w:rFonts w:ascii="Verdana" w:hAnsi="Verdana"/>
          <w:color w:val="000000"/>
          <w:sz w:val="18"/>
          <w:szCs w:val="18"/>
        </w:rPr>
        <w:t xml:space="preserve">, long (with its Wrapper type), </w:t>
      </w:r>
      <w:proofErr w:type="spellStart"/>
      <w:r w:rsidRPr="0024115A">
        <w:rPr>
          <w:rStyle w:val="Emphasis"/>
          <w:rFonts w:ascii="Verdana" w:hAnsi="Verdana"/>
          <w:color w:val="000000"/>
          <w:sz w:val="18"/>
          <w:szCs w:val="18"/>
        </w:rPr>
        <w:t>enums</w:t>
      </w:r>
      <w:proofErr w:type="spellEnd"/>
      <w:r w:rsidRPr="0024115A">
        <w:rPr>
          <w:rStyle w:val="Emphasis"/>
          <w:rFonts w:ascii="Verdana" w:hAnsi="Verdana"/>
          <w:color w:val="000000"/>
          <w:sz w:val="18"/>
          <w:szCs w:val="18"/>
        </w:rPr>
        <w:t xml:space="preserve"> and string</w:t>
      </w:r>
      <w:r w:rsidRPr="0024115A">
        <w:rPr>
          <w:sz w:val="18"/>
          <w:szCs w:val="18"/>
        </w:rPr>
        <w:t>.</w:t>
      </w:r>
    </w:p>
    <w:p w:rsidR="0022463A" w:rsidRPr="0022463A" w:rsidRDefault="0022463A" w:rsidP="00D95FF6">
      <w:pPr>
        <w:numPr>
          <w:ilvl w:val="0"/>
          <w:numId w:val="1"/>
        </w:numPr>
        <w:shd w:val="clear" w:color="auto" w:fill="FFFFFF"/>
        <w:spacing w:before="60" w:after="100" w:afterAutospacing="1" w:line="315" w:lineRule="atLeast"/>
        <w:rPr>
          <w:rFonts w:ascii="Verdana" w:hAnsi="Verdana"/>
          <w:color w:val="000000"/>
          <w:sz w:val="16"/>
          <w:szCs w:val="16"/>
        </w:rPr>
      </w:pPr>
      <w:r w:rsidRPr="0022463A">
        <w:rPr>
          <w:rFonts w:ascii="Verdana" w:hAnsi="Verdana"/>
          <w:color w:val="000000"/>
          <w:sz w:val="16"/>
          <w:szCs w:val="16"/>
        </w:rPr>
        <w:t>Each case statement can have a </w:t>
      </w:r>
      <w:r w:rsidRPr="0022463A">
        <w:rPr>
          <w:rStyle w:val="Emphasis"/>
          <w:rFonts w:ascii="Verdana" w:hAnsi="Verdana"/>
          <w:color w:val="000000"/>
          <w:sz w:val="16"/>
          <w:szCs w:val="16"/>
        </w:rPr>
        <w:t>break statement</w:t>
      </w:r>
      <w:r w:rsidRPr="0022463A">
        <w:rPr>
          <w:rFonts w:ascii="Verdana" w:hAnsi="Verdana"/>
          <w:color w:val="000000"/>
          <w:sz w:val="16"/>
          <w:szCs w:val="16"/>
        </w:rPr>
        <w:t> which is optional. When control reaches to the break statement, it jumps the control after the switch expression. If a break statement is not found, it executes the next case.</w:t>
      </w:r>
    </w:p>
    <w:p w:rsidR="0022463A" w:rsidRPr="0022463A" w:rsidRDefault="0022463A" w:rsidP="00D95FF6">
      <w:pPr>
        <w:numPr>
          <w:ilvl w:val="0"/>
          <w:numId w:val="1"/>
        </w:numPr>
        <w:shd w:val="clear" w:color="auto" w:fill="FFFFFF"/>
        <w:spacing w:before="60" w:after="100" w:afterAutospacing="1" w:line="315" w:lineRule="atLeast"/>
        <w:rPr>
          <w:rFonts w:ascii="Verdana" w:hAnsi="Verdana"/>
          <w:color w:val="000000"/>
          <w:sz w:val="16"/>
          <w:szCs w:val="16"/>
        </w:rPr>
      </w:pPr>
      <w:r w:rsidRPr="0022463A">
        <w:rPr>
          <w:rFonts w:ascii="Verdana" w:hAnsi="Verdana"/>
          <w:color w:val="000000"/>
          <w:sz w:val="16"/>
          <w:szCs w:val="16"/>
        </w:rPr>
        <w:t>The case value can have a </w:t>
      </w:r>
      <w:r w:rsidRPr="0022463A">
        <w:rPr>
          <w:rStyle w:val="Emphasis"/>
          <w:rFonts w:ascii="Verdana" w:hAnsi="Verdana"/>
          <w:color w:val="000000"/>
          <w:sz w:val="16"/>
          <w:szCs w:val="16"/>
        </w:rPr>
        <w:t>default label</w:t>
      </w:r>
      <w:r w:rsidRPr="0022463A">
        <w:rPr>
          <w:rFonts w:ascii="Verdana" w:hAnsi="Verdana"/>
          <w:color w:val="000000"/>
          <w:sz w:val="16"/>
          <w:szCs w:val="16"/>
        </w:rPr>
        <w:t> which is optional.</w:t>
      </w:r>
    </w:p>
    <w:p w:rsidR="0022463A" w:rsidRDefault="0022463A" w:rsidP="0022463A">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Syntax:</w:t>
      </w:r>
    </w:p>
    <w:p w:rsidR="0022463A" w:rsidRPr="0024115A" w:rsidRDefault="0022463A" w:rsidP="0024115A">
      <w:pPr>
        <w:ind w:left="720"/>
      </w:pPr>
      <w:proofErr w:type="gramStart"/>
      <w:r w:rsidRPr="0024115A">
        <w:rPr>
          <w:rStyle w:val="keyword"/>
          <w:rFonts w:ascii="Verdana" w:hAnsi="Verdana"/>
          <w:b/>
          <w:bCs/>
          <w:color w:val="006699"/>
          <w:sz w:val="16"/>
          <w:szCs w:val="16"/>
          <w:bdr w:val="none" w:sz="0" w:space="0" w:color="auto" w:frame="1"/>
        </w:rPr>
        <w:t>switch</w:t>
      </w:r>
      <w:r w:rsidRPr="0024115A">
        <w:rPr>
          <w:bdr w:val="none" w:sz="0" w:space="0" w:color="auto" w:frame="1"/>
        </w:rPr>
        <w:t>(</w:t>
      </w:r>
      <w:proofErr w:type="gramEnd"/>
      <w:r w:rsidRPr="0024115A">
        <w:rPr>
          <w:bdr w:val="none" w:sz="0" w:space="0" w:color="auto" w:frame="1"/>
        </w:rPr>
        <w:t>expression){    </w:t>
      </w:r>
    </w:p>
    <w:p w:rsidR="0022463A" w:rsidRPr="0024115A" w:rsidRDefault="0022463A" w:rsidP="0024115A">
      <w:pPr>
        <w:ind w:left="720"/>
      </w:pPr>
      <w:proofErr w:type="gramStart"/>
      <w:r w:rsidRPr="0024115A">
        <w:rPr>
          <w:rStyle w:val="keyword"/>
          <w:rFonts w:ascii="Verdana" w:hAnsi="Verdana"/>
          <w:b/>
          <w:bCs/>
          <w:color w:val="006699"/>
          <w:sz w:val="16"/>
          <w:szCs w:val="16"/>
          <w:bdr w:val="none" w:sz="0" w:space="0" w:color="auto" w:frame="1"/>
        </w:rPr>
        <w:t>case</w:t>
      </w:r>
      <w:proofErr w:type="gramEnd"/>
      <w:r w:rsidRPr="0024115A">
        <w:rPr>
          <w:bdr w:val="none" w:sz="0" w:space="0" w:color="auto" w:frame="1"/>
        </w:rPr>
        <w:t> value1:    </w:t>
      </w:r>
    </w:p>
    <w:p w:rsidR="0022463A" w:rsidRPr="0024115A" w:rsidRDefault="0022463A" w:rsidP="0024115A">
      <w:pPr>
        <w:ind w:left="720"/>
      </w:pPr>
      <w:r w:rsidRPr="0024115A">
        <w:rPr>
          <w:bdr w:val="none" w:sz="0" w:space="0" w:color="auto" w:frame="1"/>
        </w:rPr>
        <w:t> </w:t>
      </w:r>
      <w:r w:rsidRPr="0024115A">
        <w:rPr>
          <w:rStyle w:val="comment"/>
          <w:rFonts w:ascii="Verdana" w:hAnsi="Verdana"/>
          <w:color w:val="008200"/>
          <w:sz w:val="16"/>
          <w:szCs w:val="16"/>
          <w:bdr w:val="none" w:sz="0" w:space="0" w:color="auto" w:frame="1"/>
        </w:rPr>
        <w:t>//code to be executed;  </w:t>
      </w:r>
      <w:r w:rsidRPr="0024115A">
        <w:rPr>
          <w:bdr w:val="none" w:sz="0" w:space="0" w:color="auto" w:frame="1"/>
        </w:rPr>
        <w:t>  </w:t>
      </w:r>
    </w:p>
    <w:p w:rsidR="0022463A" w:rsidRPr="0024115A" w:rsidRDefault="0022463A" w:rsidP="0024115A">
      <w:pPr>
        <w:ind w:left="720"/>
      </w:pPr>
      <w:r w:rsidRPr="0024115A">
        <w:rPr>
          <w:bdr w:val="none" w:sz="0" w:space="0" w:color="auto" w:frame="1"/>
        </w:rPr>
        <w:t> </w:t>
      </w:r>
      <w:proofErr w:type="gramStart"/>
      <w:r w:rsidRPr="0024115A">
        <w:rPr>
          <w:rStyle w:val="keyword"/>
          <w:rFonts w:ascii="Verdana" w:hAnsi="Verdana"/>
          <w:b/>
          <w:bCs/>
          <w:color w:val="006699"/>
          <w:sz w:val="16"/>
          <w:szCs w:val="16"/>
          <w:bdr w:val="none" w:sz="0" w:space="0" w:color="auto" w:frame="1"/>
        </w:rPr>
        <w:t>break</w:t>
      </w:r>
      <w:proofErr w:type="gramEnd"/>
      <w:r w:rsidRPr="0024115A">
        <w:rPr>
          <w:bdr w:val="none" w:sz="0" w:space="0" w:color="auto" w:frame="1"/>
        </w:rPr>
        <w:t>;  </w:t>
      </w:r>
      <w:r w:rsidRPr="0024115A">
        <w:rPr>
          <w:rStyle w:val="comment"/>
          <w:rFonts w:ascii="Verdana" w:hAnsi="Verdana"/>
          <w:color w:val="008200"/>
          <w:sz w:val="16"/>
          <w:szCs w:val="16"/>
          <w:bdr w:val="none" w:sz="0" w:space="0" w:color="auto" w:frame="1"/>
        </w:rPr>
        <w:t>//optional</w:t>
      </w:r>
      <w:r w:rsidRPr="0024115A">
        <w:rPr>
          <w:bdr w:val="none" w:sz="0" w:space="0" w:color="auto" w:frame="1"/>
        </w:rPr>
        <w:t>  </w:t>
      </w:r>
    </w:p>
    <w:p w:rsidR="0022463A" w:rsidRPr="0024115A" w:rsidRDefault="0022463A" w:rsidP="0024115A">
      <w:pPr>
        <w:ind w:left="720"/>
      </w:pPr>
      <w:proofErr w:type="gramStart"/>
      <w:r w:rsidRPr="0024115A">
        <w:rPr>
          <w:rStyle w:val="keyword"/>
          <w:rFonts w:ascii="Verdana" w:hAnsi="Verdana"/>
          <w:b/>
          <w:bCs/>
          <w:color w:val="006699"/>
          <w:sz w:val="16"/>
          <w:szCs w:val="16"/>
          <w:bdr w:val="none" w:sz="0" w:space="0" w:color="auto" w:frame="1"/>
        </w:rPr>
        <w:t>case</w:t>
      </w:r>
      <w:proofErr w:type="gramEnd"/>
      <w:r w:rsidRPr="0024115A">
        <w:rPr>
          <w:bdr w:val="none" w:sz="0" w:space="0" w:color="auto" w:frame="1"/>
        </w:rPr>
        <w:t> value2:    </w:t>
      </w:r>
    </w:p>
    <w:p w:rsidR="0022463A" w:rsidRPr="0024115A" w:rsidRDefault="0022463A" w:rsidP="0024115A">
      <w:pPr>
        <w:ind w:left="720"/>
      </w:pPr>
      <w:r w:rsidRPr="0024115A">
        <w:rPr>
          <w:bdr w:val="none" w:sz="0" w:space="0" w:color="auto" w:frame="1"/>
        </w:rPr>
        <w:t> </w:t>
      </w:r>
      <w:r w:rsidRPr="0024115A">
        <w:rPr>
          <w:rStyle w:val="comment"/>
          <w:rFonts w:ascii="Verdana" w:hAnsi="Verdana"/>
          <w:color w:val="008200"/>
          <w:sz w:val="16"/>
          <w:szCs w:val="16"/>
          <w:bdr w:val="none" w:sz="0" w:space="0" w:color="auto" w:frame="1"/>
        </w:rPr>
        <w:t>//code to be executed;  </w:t>
      </w:r>
      <w:r w:rsidRPr="0024115A">
        <w:rPr>
          <w:bdr w:val="none" w:sz="0" w:space="0" w:color="auto" w:frame="1"/>
        </w:rPr>
        <w:t>  </w:t>
      </w:r>
    </w:p>
    <w:p w:rsidR="0022463A" w:rsidRPr="0024115A" w:rsidRDefault="0022463A" w:rsidP="0024115A">
      <w:pPr>
        <w:ind w:left="720"/>
      </w:pPr>
      <w:r w:rsidRPr="0024115A">
        <w:rPr>
          <w:bdr w:val="none" w:sz="0" w:space="0" w:color="auto" w:frame="1"/>
        </w:rPr>
        <w:t> </w:t>
      </w:r>
      <w:proofErr w:type="gramStart"/>
      <w:r w:rsidRPr="0024115A">
        <w:rPr>
          <w:rStyle w:val="keyword"/>
          <w:rFonts w:ascii="Verdana" w:hAnsi="Verdana"/>
          <w:b/>
          <w:bCs/>
          <w:color w:val="006699"/>
          <w:sz w:val="16"/>
          <w:szCs w:val="16"/>
          <w:bdr w:val="none" w:sz="0" w:space="0" w:color="auto" w:frame="1"/>
        </w:rPr>
        <w:t>break</w:t>
      </w:r>
      <w:proofErr w:type="gramEnd"/>
      <w:r w:rsidRPr="0024115A">
        <w:rPr>
          <w:bdr w:val="none" w:sz="0" w:space="0" w:color="auto" w:frame="1"/>
        </w:rPr>
        <w:t>;  </w:t>
      </w:r>
      <w:r w:rsidRPr="0024115A">
        <w:rPr>
          <w:rStyle w:val="comment"/>
          <w:rFonts w:ascii="Verdana" w:hAnsi="Verdana"/>
          <w:color w:val="008200"/>
          <w:sz w:val="16"/>
          <w:szCs w:val="16"/>
          <w:bdr w:val="none" w:sz="0" w:space="0" w:color="auto" w:frame="1"/>
        </w:rPr>
        <w:t>//optional</w:t>
      </w:r>
      <w:r w:rsidRPr="0024115A">
        <w:rPr>
          <w:bdr w:val="none" w:sz="0" w:space="0" w:color="auto" w:frame="1"/>
        </w:rPr>
        <w:t>  </w:t>
      </w:r>
    </w:p>
    <w:p w:rsidR="0022463A" w:rsidRPr="0024115A" w:rsidRDefault="0022463A" w:rsidP="0024115A">
      <w:pPr>
        <w:ind w:left="720"/>
      </w:pPr>
      <w:r w:rsidRPr="0024115A">
        <w:rPr>
          <w:bdr w:val="none" w:sz="0" w:space="0" w:color="auto" w:frame="1"/>
        </w:rPr>
        <w:t>......    </w:t>
      </w:r>
    </w:p>
    <w:p w:rsidR="0022463A" w:rsidRPr="0024115A" w:rsidRDefault="0022463A" w:rsidP="0024115A">
      <w:pPr>
        <w:ind w:left="720"/>
      </w:pPr>
      <w:r w:rsidRPr="0024115A">
        <w:rPr>
          <w:bdr w:val="none" w:sz="0" w:space="0" w:color="auto" w:frame="1"/>
        </w:rPr>
        <w:t>    </w:t>
      </w:r>
    </w:p>
    <w:p w:rsidR="0022463A" w:rsidRPr="0024115A" w:rsidRDefault="0022463A" w:rsidP="0024115A">
      <w:pPr>
        <w:ind w:left="720"/>
      </w:pPr>
      <w:proofErr w:type="gramStart"/>
      <w:r w:rsidRPr="0024115A">
        <w:rPr>
          <w:rStyle w:val="keyword"/>
          <w:rFonts w:ascii="Verdana" w:hAnsi="Verdana"/>
          <w:b/>
          <w:bCs/>
          <w:color w:val="006699"/>
          <w:sz w:val="16"/>
          <w:szCs w:val="16"/>
          <w:bdr w:val="none" w:sz="0" w:space="0" w:color="auto" w:frame="1"/>
        </w:rPr>
        <w:t>default</w:t>
      </w:r>
      <w:proofErr w:type="gramEnd"/>
      <w:r w:rsidRPr="0024115A">
        <w:rPr>
          <w:bdr w:val="none" w:sz="0" w:space="0" w:color="auto" w:frame="1"/>
        </w:rPr>
        <w:t>:     </w:t>
      </w:r>
    </w:p>
    <w:p w:rsidR="0022463A" w:rsidRPr="0024115A" w:rsidRDefault="0022463A" w:rsidP="0024115A">
      <w:pPr>
        <w:ind w:left="720"/>
      </w:pPr>
      <w:r w:rsidRPr="0024115A">
        <w:rPr>
          <w:bdr w:val="none" w:sz="0" w:space="0" w:color="auto" w:frame="1"/>
        </w:rPr>
        <w:t> </w:t>
      </w:r>
      <w:proofErr w:type="gramStart"/>
      <w:r w:rsidRPr="0024115A">
        <w:rPr>
          <w:bdr w:val="none" w:sz="0" w:space="0" w:color="auto" w:frame="1"/>
        </w:rPr>
        <w:t>code</w:t>
      </w:r>
      <w:proofErr w:type="gramEnd"/>
      <w:r w:rsidRPr="0024115A">
        <w:rPr>
          <w:bdr w:val="none" w:sz="0" w:space="0" w:color="auto" w:frame="1"/>
        </w:rPr>
        <w:t> to be executed </w:t>
      </w:r>
      <w:r w:rsidRPr="0024115A">
        <w:rPr>
          <w:rStyle w:val="keyword"/>
          <w:rFonts w:ascii="Verdana" w:hAnsi="Verdana"/>
          <w:b/>
          <w:bCs/>
          <w:color w:val="006699"/>
          <w:sz w:val="16"/>
          <w:szCs w:val="16"/>
          <w:bdr w:val="none" w:sz="0" w:space="0" w:color="auto" w:frame="1"/>
        </w:rPr>
        <w:t>if</w:t>
      </w:r>
      <w:r w:rsidRPr="0024115A">
        <w:rPr>
          <w:bdr w:val="none" w:sz="0" w:space="0" w:color="auto" w:frame="1"/>
        </w:rPr>
        <w:t> all cases are not matched;    </w:t>
      </w:r>
    </w:p>
    <w:p w:rsidR="0022463A" w:rsidRPr="0024115A" w:rsidRDefault="0022463A" w:rsidP="0024115A">
      <w:pPr>
        <w:ind w:left="720"/>
      </w:pPr>
      <w:r w:rsidRPr="0024115A">
        <w:rPr>
          <w:bdr w:val="none" w:sz="0" w:space="0" w:color="auto" w:frame="1"/>
        </w:rPr>
        <w:t>}    </w:t>
      </w:r>
    </w:p>
    <w:p w:rsidR="0022463A" w:rsidRDefault="0022463A" w:rsidP="0022463A">
      <w:pPr>
        <w:spacing w:line="240" w:lineRule="auto"/>
        <w:rPr>
          <w:rFonts w:ascii="Times New Roman" w:hAnsi="Times New Roman"/>
          <w:sz w:val="24"/>
          <w:szCs w:val="24"/>
        </w:rPr>
      </w:pPr>
      <w:r>
        <w:rPr>
          <w:noProof/>
        </w:rPr>
        <w:lastRenderedPageBreak/>
        <w:drawing>
          <wp:inline distT="0" distB="0" distL="0" distR="0">
            <wp:extent cx="5662606" cy="5513696"/>
            <wp:effectExtent l="0" t="0" r="0" b="0"/>
            <wp:docPr id="5" name="Picture 5"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 of switch statemen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408" cy="5513503"/>
                    </a:xfrm>
                    <a:prstGeom prst="rect">
                      <a:avLst/>
                    </a:prstGeom>
                    <a:noFill/>
                    <a:ln>
                      <a:noFill/>
                    </a:ln>
                  </pic:spPr>
                </pic:pic>
              </a:graphicData>
            </a:graphic>
          </wp:inline>
        </w:drawing>
      </w:r>
    </w:p>
    <w:p w:rsidR="0022463A" w:rsidRDefault="0022463A" w:rsidP="0022463A">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22463A" w:rsidRPr="0024115A" w:rsidRDefault="0022463A" w:rsidP="0024115A">
      <w:pPr>
        <w:pStyle w:val="NoSpacing"/>
        <w:ind w:left="720"/>
        <w:rPr>
          <w:sz w:val="16"/>
          <w:szCs w:val="16"/>
        </w:rPr>
      </w:pPr>
      <w:proofErr w:type="gramStart"/>
      <w:r w:rsidRPr="0024115A">
        <w:rPr>
          <w:rStyle w:val="keyword"/>
          <w:rFonts w:ascii="Verdana" w:hAnsi="Verdana"/>
          <w:b/>
          <w:bCs/>
          <w:color w:val="006699"/>
          <w:sz w:val="16"/>
          <w:szCs w:val="16"/>
          <w:bdr w:val="none" w:sz="0" w:space="0" w:color="auto" w:frame="1"/>
        </w:rPr>
        <w:t>public</w:t>
      </w:r>
      <w:proofErr w:type="gramEnd"/>
      <w:r w:rsidRPr="0024115A">
        <w:rPr>
          <w:sz w:val="16"/>
          <w:szCs w:val="16"/>
          <w:bdr w:val="none" w:sz="0" w:space="0" w:color="auto" w:frame="1"/>
        </w:rPr>
        <w:t> </w:t>
      </w:r>
      <w:r w:rsidRPr="0024115A">
        <w:rPr>
          <w:rStyle w:val="keyword"/>
          <w:rFonts w:ascii="Verdana" w:hAnsi="Verdana"/>
          <w:b/>
          <w:bCs/>
          <w:color w:val="006699"/>
          <w:sz w:val="16"/>
          <w:szCs w:val="16"/>
          <w:bdr w:val="none" w:sz="0" w:space="0" w:color="auto" w:frame="1"/>
        </w:rPr>
        <w:t>class</w:t>
      </w:r>
      <w:r w:rsidRPr="0024115A">
        <w:rPr>
          <w:sz w:val="16"/>
          <w:szCs w:val="16"/>
          <w:bdr w:val="none" w:sz="0" w:space="0" w:color="auto" w:frame="1"/>
        </w:rPr>
        <w:t> </w:t>
      </w:r>
      <w:proofErr w:type="spellStart"/>
      <w:r w:rsidRPr="0024115A">
        <w:rPr>
          <w:sz w:val="16"/>
          <w:szCs w:val="16"/>
          <w:bdr w:val="none" w:sz="0" w:space="0" w:color="auto" w:frame="1"/>
        </w:rPr>
        <w:t>SwitchExample</w:t>
      </w:r>
      <w:proofErr w:type="spellEnd"/>
      <w:r w:rsidRPr="0024115A">
        <w:rPr>
          <w:sz w:val="16"/>
          <w:szCs w:val="16"/>
          <w:bdr w:val="none" w:sz="0" w:space="0" w:color="auto" w:frame="1"/>
        </w:rPr>
        <w:t> {  </w:t>
      </w:r>
    </w:p>
    <w:p w:rsidR="0022463A" w:rsidRPr="0024115A" w:rsidRDefault="0022463A" w:rsidP="0024115A">
      <w:pPr>
        <w:pStyle w:val="NoSpacing"/>
        <w:ind w:left="720"/>
        <w:rPr>
          <w:sz w:val="16"/>
          <w:szCs w:val="16"/>
        </w:rPr>
      </w:pPr>
      <w:proofErr w:type="gramStart"/>
      <w:r w:rsidRPr="0024115A">
        <w:rPr>
          <w:rStyle w:val="keyword"/>
          <w:rFonts w:ascii="Verdana" w:hAnsi="Verdana"/>
          <w:b/>
          <w:bCs/>
          <w:color w:val="006699"/>
          <w:sz w:val="16"/>
          <w:szCs w:val="16"/>
          <w:bdr w:val="none" w:sz="0" w:space="0" w:color="auto" w:frame="1"/>
        </w:rPr>
        <w:t>public</w:t>
      </w:r>
      <w:proofErr w:type="gramEnd"/>
      <w:r w:rsidRPr="0024115A">
        <w:rPr>
          <w:sz w:val="16"/>
          <w:szCs w:val="16"/>
          <w:bdr w:val="none" w:sz="0" w:space="0" w:color="auto" w:frame="1"/>
        </w:rPr>
        <w:t> </w:t>
      </w:r>
      <w:r w:rsidRPr="0024115A">
        <w:rPr>
          <w:rStyle w:val="keyword"/>
          <w:rFonts w:ascii="Verdana" w:hAnsi="Verdana"/>
          <w:b/>
          <w:bCs/>
          <w:color w:val="006699"/>
          <w:sz w:val="16"/>
          <w:szCs w:val="16"/>
          <w:bdr w:val="none" w:sz="0" w:space="0" w:color="auto" w:frame="1"/>
        </w:rPr>
        <w:t>static</w:t>
      </w:r>
      <w:r w:rsidRPr="0024115A">
        <w:rPr>
          <w:sz w:val="16"/>
          <w:szCs w:val="16"/>
          <w:bdr w:val="none" w:sz="0" w:space="0" w:color="auto" w:frame="1"/>
        </w:rPr>
        <w:t> </w:t>
      </w:r>
      <w:r w:rsidRPr="0024115A">
        <w:rPr>
          <w:rStyle w:val="keyword"/>
          <w:rFonts w:ascii="Verdana" w:hAnsi="Verdana"/>
          <w:b/>
          <w:bCs/>
          <w:color w:val="006699"/>
          <w:sz w:val="16"/>
          <w:szCs w:val="16"/>
          <w:bdr w:val="none" w:sz="0" w:space="0" w:color="auto" w:frame="1"/>
        </w:rPr>
        <w:t>void</w:t>
      </w:r>
      <w:r w:rsidRPr="0024115A">
        <w:rPr>
          <w:sz w:val="16"/>
          <w:szCs w:val="16"/>
          <w:bdr w:val="none" w:sz="0" w:space="0" w:color="auto" w:frame="1"/>
        </w:rPr>
        <w:t> main(String[] </w:t>
      </w:r>
      <w:proofErr w:type="spellStart"/>
      <w:r w:rsidRPr="0024115A">
        <w:rPr>
          <w:sz w:val="16"/>
          <w:szCs w:val="16"/>
          <w:bdr w:val="none" w:sz="0" w:space="0" w:color="auto" w:frame="1"/>
        </w:rPr>
        <w:t>args</w:t>
      </w:r>
      <w:proofErr w:type="spellEnd"/>
      <w:r w:rsidRPr="0024115A">
        <w:rPr>
          <w:sz w:val="16"/>
          <w:szCs w:val="16"/>
          <w:bdr w:val="none" w:sz="0" w:space="0" w:color="auto" w:frame="1"/>
        </w:rPr>
        <w:t>) {  </w:t>
      </w:r>
    </w:p>
    <w:p w:rsidR="0022463A" w:rsidRPr="0024115A" w:rsidRDefault="0022463A" w:rsidP="0024115A">
      <w:pPr>
        <w:pStyle w:val="NoSpacing"/>
        <w:ind w:left="720"/>
        <w:rPr>
          <w:sz w:val="16"/>
          <w:szCs w:val="16"/>
        </w:rPr>
      </w:pPr>
      <w:r w:rsidRPr="0024115A">
        <w:rPr>
          <w:sz w:val="16"/>
          <w:szCs w:val="16"/>
          <w:bdr w:val="none" w:sz="0" w:space="0" w:color="auto" w:frame="1"/>
        </w:rPr>
        <w:t>    </w:t>
      </w:r>
      <w:r w:rsidRPr="0024115A">
        <w:rPr>
          <w:rStyle w:val="comment"/>
          <w:rFonts w:ascii="Verdana" w:hAnsi="Verdana"/>
          <w:color w:val="008200"/>
          <w:sz w:val="16"/>
          <w:szCs w:val="16"/>
          <w:bdr w:val="none" w:sz="0" w:space="0" w:color="auto" w:frame="1"/>
        </w:rPr>
        <w:t>//Declaring a variable for switch expression</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spellStart"/>
      <w:proofErr w:type="gramStart"/>
      <w:r w:rsidRPr="0024115A">
        <w:rPr>
          <w:rStyle w:val="keyword"/>
          <w:rFonts w:ascii="Verdana" w:hAnsi="Verdana"/>
          <w:b/>
          <w:bCs/>
          <w:color w:val="006699"/>
          <w:sz w:val="16"/>
          <w:szCs w:val="16"/>
          <w:bdr w:val="none" w:sz="0" w:space="0" w:color="auto" w:frame="1"/>
        </w:rPr>
        <w:t>int</w:t>
      </w:r>
      <w:proofErr w:type="spellEnd"/>
      <w:proofErr w:type="gramEnd"/>
      <w:r w:rsidRPr="0024115A">
        <w:rPr>
          <w:sz w:val="16"/>
          <w:szCs w:val="16"/>
          <w:bdr w:val="none" w:sz="0" w:space="0" w:color="auto" w:frame="1"/>
        </w:rPr>
        <w:t> number=</w:t>
      </w:r>
      <w:r w:rsidRPr="0024115A">
        <w:rPr>
          <w:rStyle w:val="number"/>
          <w:rFonts w:ascii="Verdana" w:hAnsi="Verdana"/>
          <w:color w:val="C00000"/>
          <w:sz w:val="16"/>
          <w:szCs w:val="16"/>
          <w:bdr w:val="none" w:sz="0" w:space="0" w:color="auto" w:frame="1"/>
        </w:rPr>
        <w:t>20</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r w:rsidRPr="0024115A">
        <w:rPr>
          <w:rStyle w:val="comment"/>
          <w:rFonts w:ascii="Verdana" w:hAnsi="Verdana"/>
          <w:color w:val="008200"/>
          <w:sz w:val="16"/>
          <w:szCs w:val="16"/>
          <w:bdr w:val="none" w:sz="0" w:space="0" w:color="auto" w:frame="1"/>
        </w:rPr>
        <w:t>//Switch expression</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gramStart"/>
      <w:r w:rsidRPr="0024115A">
        <w:rPr>
          <w:rStyle w:val="keyword"/>
          <w:rFonts w:ascii="Verdana" w:hAnsi="Verdana"/>
          <w:b/>
          <w:bCs/>
          <w:color w:val="006699"/>
          <w:sz w:val="16"/>
          <w:szCs w:val="16"/>
          <w:bdr w:val="none" w:sz="0" w:space="0" w:color="auto" w:frame="1"/>
        </w:rPr>
        <w:t>switch</w:t>
      </w:r>
      <w:r w:rsidRPr="0024115A">
        <w:rPr>
          <w:sz w:val="16"/>
          <w:szCs w:val="16"/>
          <w:bdr w:val="none" w:sz="0" w:space="0" w:color="auto" w:frame="1"/>
        </w:rPr>
        <w:t>(</w:t>
      </w:r>
      <w:proofErr w:type="gramEnd"/>
      <w:r w:rsidRPr="0024115A">
        <w:rPr>
          <w:sz w:val="16"/>
          <w:szCs w:val="16"/>
          <w:bdr w:val="none" w:sz="0" w:space="0" w:color="auto" w:frame="1"/>
        </w:rPr>
        <w:t>number){  </w:t>
      </w:r>
    </w:p>
    <w:p w:rsidR="0022463A" w:rsidRPr="0024115A" w:rsidRDefault="0022463A" w:rsidP="0024115A">
      <w:pPr>
        <w:pStyle w:val="NoSpacing"/>
        <w:ind w:left="720"/>
        <w:rPr>
          <w:sz w:val="16"/>
          <w:szCs w:val="16"/>
        </w:rPr>
      </w:pPr>
      <w:r w:rsidRPr="0024115A">
        <w:rPr>
          <w:sz w:val="16"/>
          <w:szCs w:val="16"/>
          <w:bdr w:val="none" w:sz="0" w:space="0" w:color="auto" w:frame="1"/>
        </w:rPr>
        <w:t>    </w:t>
      </w:r>
      <w:r w:rsidRPr="0024115A">
        <w:rPr>
          <w:rStyle w:val="comment"/>
          <w:rFonts w:ascii="Verdana" w:hAnsi="Verdana"/>
          <w:color w:val="008200"/>
          <w:sz w:val="16"/>
          <w:szCs w:val="16"/>
          <w:bdr w:val="none" w:sz="0" w:space="0" w:color="auto" w:frame="1"/>
        </w:rPr>
        <w:t>//Case statements</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gramStart"/>
      <w:r w:rsidRPr="0024115A">
        <w:rPr>
          <w:rStyle w:val="keyword"/>
          <w:rFonts w:ascii="Verdana" w:hAnsi="Verdana"/>
          <w:b/>
          <w:bCs/>
          <w:color w:val="006699"/>
          <w:sz w:val="16"/>
          <w:szCs w:val="16"/>
          <w:bdr w:val="none" w:sz="0" w:space="0" w:color="auto" w:frame="1"/>
        </w:rPr>
        <w:t>case</w:t>
      </w:r>
      <w:proofErr w:type="gramEnd"/>
      <w:r w:rsidRPr="0024115A">
        <w:rPr>
          <w:sz w:val="16"/>
          <w:szCs w:val="16"/>
          <w:bdr w:val="none" w:sz="0" w:space="0" w:color="auto" w:frame="1"/>
        </w:rPr>
        <w:t> </w:t>
      </w:r>
      <w:r w:rsidRPr="0024115A">
        <w:rPr>
          <w:rStyle w:val="number"/>
          <w:rFonts w:ascii="Verdana" w:hAnsi="Verdana"/>
          <w:color w:val="C00000"/>
          <w:sz w:val="16"/>
          <w:szCs w:val="16"/>
          <w:bdr w:val="none" w:sz="0" w:space="0" w:color="auto" w:frame="1"/>
        </w:rPr>
        <w:t>10</w:t>
      </w:r>
      <w:r w:rsidRPr="0024115A">
        <w:rPr>
          <w:sz w:val="16"/>
          <w:szCs w:val="16"/>
          <w:bdr w:val="none" w:sz="0" w:space="0" w:color="auto" w:frame="1"/>
        </w:rPr>
        <w:t>: </w:t>
      </w:r>
      <w:proofErr w:type="spellStart"/>
      <w:r w:rsidRPr="0024115A">
        <w:rPr>
          <w:sz w:val="16"/>
          <w:szCs w:val="16"/>
          <w:bdr w:val="none" w:sz="0" w:space="0" w:color="auto" w:frame="1"/>
        </w:rPr>
        <w:t>System.out.println</w:t>
      </w:r>
      <w:proofErr w:type="spellEnd"/>
      <w:r w:rsidRPr="0024115A">
        <w:rPr>
          <w:sz w:val="16"/>
          <w:szCs w:val="16"/>
          <w:bdr w:val="none" w:sz="0" w:space="0" w:color="auto" w:frame="1"/>
        </w:rPr>
        <w:t>(</w:t>
      </w:r>
      <w:r w:rsidRPr="0024115A">
        <w:rPr>
          <w:rStyle w:val="string"/>
          <w:rFonts w:ascii="Verdana" w:hAnsi="Verdana"/>
          <w:color w:val="0000FF"/>
          <w:sz w:val="16"/>
          <w:szCs w:val="16"/>
          <w:bdr w:val="none" w:sz="0" w:space="0" w:color="auto" w:frame="1"/>
        </w:rPr>
        <w:t>"10"</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gramStart"/>
      <w:r w:rsidRPr="0024115A">
        <w:rPr>
          <w:rStyle w:val="keyword"/>
          <w:rFonts w:ascii="Verdana" w:hAnsi="Verdana"/>
          <w:b/>
          <w:bCs/>
          <w:color w:val="006699"/>
          <w:sz w:val="16"/>
          <w:szCs w:val="16"/>
          <w:bdr w:val="none" w:sz="0" w:space="0" w:color="auto" w:frame="1"/>
        </w:rPr>
        <w:t>break</w:t>
      </w:r>
      <w:proofErr w:type="gramEnd"/>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gramStart"/>
      <w:r w:rsidRPr="0024115A">
        <w:rPr>
          <w:rStyle w:val="keyword"/>
          <w:rFonts w:ascii="Verdana" w:hAnsi="Verdana"/>
          <w:b/>
          <w:bCs/>
          <w:color w:val="006699"/>
          <w:sz w:val="16"/>
          <w:szCs w:val="16"/>
          <w:bdr w:val="none" w:sz="0" w:space="0" w:color="auto" w:frame="1"/>
        </w:rPr>
        <w:t>case</w:t>
      </w:r>
      <w:proofErr w:type="gramEnd"/>
      <w:r w:rsidRPr="0024115A">
        <w:rPr>
          <w:sz w:val="16"/>
          <w:szCs w:val="16"/>
          <w:bdr w:val="none" w:sz="0" w:space="0" w:color="auto" w:frame="1"/>
        </w:rPr>
        <w:t> </w:t>
      </w:r>
      <w:r w:rsidRPr="0024115A">
        <w:rPr>
          <w:rStyle w:val="number"/>
          <w:rFonts w:ascii="Verdana" w:hAnsi="Verdana"/>
          <w:color w:val="C00000"/>
          <w:sz w:val="16"/>
          <w:szCs w:val="16"/>
          <w:bdr w:val="none" w:sz="0" w:space="0" w:color="auto" w:frame="1"/>
        </w:rPr>
        <w:t>20</w:t>
      </w:r>
      <w:r w:rsidRPr="0024115A">
        <w:rPr>
          <w:sz w:val="16"/>
          <w:szCs w:val="16"/>
          <w:bdr w:val="none" w:sz="0" w:space="0" w:color="auto" w:frame="1"/>
        </w:rPr>
        <w:t>: </w:t>
      </w:r>
      <w:proofErr w:type="spellStart"/>
      <w:r w:rsidRPr="0024115A">
        <w:rPr>
          <w:sz w:val="16"/>
          <w:szCs w:val="16"/>
          <w:bdr w:val="none" w:sz="0" w:space="0" w:color="auto" w:frame="1"/>
        </w:rPr>
        <w:t>System.out.println</w:t>
      </w:r>
      <w:proofErr w:type="spellEnd"/>
      <w:r w:rsidRPr="0024115A">
        <w:rPr>
          <w:sz w:val="16"/>
          <w:szCs w:val="16"/>
          <w:bdr w:val="none" w:sz="0" w:space="0" w:color="auto" w:frame="1"/>
        </w:rPr>
        <w:t>(</w:t>
      </w:r>
      <w:r w:rsidRPr="0024115A">
        <w:rPr>
          <w:rStyle w:val="string"/>
          <w:rFonts w:ascii="Verdana" w:hAnsi="Verdana"/>
          <w:color w:val="0000FF"/>
          <w:sz w:val="16"/>
          <w:szCs w:val="16"/>
          <w:bdr w:val="none" w:sz="0" w:space="0" w:color="auto" w:frame="1"/>
        </w:rPr>
        <w:t>"20"</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gramStart"/>
      <w:r w:rsidRPr="0024115A">
        <w:rPr>
          <w:rStyle w:val="keyword"/>
          <w:rFonts w:ascii="Verdana" w:hAnsi="Verdana"/>
          <w:b/>
          <w:bCs/>
          <w:color w:val="006699"/>
          <w:sz w:val="16"/>
          <w:szCs w:val="16"/>
          <w:bdr w:val="none" w:sz="0" w:space="0" w:color="auto" w:frame="1"/>
        </w:rPr>
        <w:t>break</w:t>
      </w:r>
      <w:proofErr w:type="gramEnd"/>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gramStart"/>
      <w:r w:rsidRPr="0024115A">
        <w:rPr>
          <w:rStyle w:val="keyword"/>
          <w:rFonts w:ascii="Verdana" w:hAnsi="Verdana"/>
          <w:b/>
          <w:bCs/>
          <w:color w:val="006699"/>
          <w:sz w:val="16"/>
          <w:szCs w:val="16"/>
          <w:bdr w:val="none" w:sz="0" w:space="0" w:color="auto" w:frame="1"/>
        </w:rPr>
        <w:t>case</w:t>
      </w:r>
      <w:proofErr w:type="gramEnd"/>
      <w:r w:rsidRPr="0024115A">
        <w:rPr>
          <w:sz w:val="16"/>
          <w:szCs w:val="16"/>
          <w:bdr w:val="none" w:sz="0" w:space="0" w:color="auto" w:frame="1"/>
        </w:rPr>
        <w:t> </w:t>
      </w:r>
      <w:r w:rsidRPr="0024115A">
        <w:rPr>
          <w:rStyle w:val="number"/>
          <w:rFonts w:ascii="Verdana" w:hAnsi="Verdana"/>
          <w:color w:val="C00000"/>
          <w:sz w:val="16"/>
          <w:szCs w:val="16"/>
          <w:bdr w:val="none" w:sz="0" w:space="0" w:color="auto" w:frame="1"/>
        </w:rPr>
        <w:t>30</w:t>
      </w:r>
      <w:r w:rsidRPr="0024115A">
        <w:rPr>
          <w:sz w:val="16"/>
          <w:szCs w:val="16"/>
          <w:bdr w:val="none" w:sz="0" w:space="0" w:color="auto" w:frame="1"/>
        </w:rPr>
        <w:t>: </w:t>
      </w:r>
      <w:proofErr w:type="spellStart"/>
      <w:r w:rsidRPr="0024115A">
        <w:rPr>
          <w:sz w:val="16"/>
          <w:szCs w:val="16"/>
          <w:bdr w:val="none" w:sz="0" w:space="0" w:color="auto" w:frame="1"/>
        </w:rPr>
        <w:t>System.out.println</w:t>
      </w:r>
      <w:proofErr w:type="spellEnd"/>
      <w:r w:rsidRPr="0024115A">
        <w:rPr>
          <w:sz w:val="16"/>
          <w:szCs w:val="16"/>
          <w:bdr w:val="none" w:sz="0" w:space="0" w:color="auto" w:frame="1"/>
        </w:rPr>
        <w:t>(</w:t>
      </w:r>
      <w:r w:rsidRPr="0024115A">
        <w:rPr>
          <w:rStyle w:val="string"/>
          <w:rFonts w:ascii="Verdana" w:hAnsi="Verdana"/>
          <w:color w:val="0000FF"/>
          <w:sz w:val="16"/>
          <w:szCs w:val="16"/>
          <w:bdr w:val="none" w:sz="0" w:space="0" w:color="auto" w:frame="1"/>
        </w:rPr>
        <w:t>"30"</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gramStart"/>
      <w:r w:rsidRPr="0024115A">
        <w:rPr>
          <w:rStyle w:val="keyword"/>
          <w:rFonts w:ascii="Verdana" w:hAnsi="Verdana"/>
          <w:b/>
          <w:bCs/>
          <w:color w:val="006699"/>
          <w:sz w:val="16"/>
          <w:szCs w:val="16"/>
          <w:bdr w:val="none" w:sz="0" w:space="0" w:color="auto" w:frame="1"/>
        </w:rPr>
        <w:t>break</w:t>
      </w:r>
      <w:proofErr w:type="gramEnd"/>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r w:rsidRPr="0024115A">
        <w:rPr>
          <w:rStyle w:val="comment"/>
          <w:rFonts w:ascii="Verdana" w:hAnsi="Verdana"/>
          <w:color w:val="008200"/>
          <w:sz w:val="16"/>
          <w:szCs w:val="16"/>
          <w:bdr w:val="none" w:sz="0" w:space="0" w:color="auto" w:frame="1"/>
        </w:rPr>
        <w:t>//Default case statement</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w:t>
      </w:r>
      <w:proofErr w:type="spellStart"/>
      <w:proofErr w:type="gramStart"/>
      <w:r w:rsidRPr="0024115A">
        <w:rPr>
          <w:rStyle w:val="keyword"/>
          <w:rFonts w:ascii="Verdana" w:hAnsi="Verdana"/>
          <w:b/>
          <w:bCs/>
          <w:color w:val="006699"/>
          <w:sz w:val="16"/>
          <w:szCs w:val="16"/>
          <w:bdr w:val="none" w:sz="0" w:space="0" w:color="auto" w:frame="1"/>
        </w:rPr>
        <w:t>default</w:t>
      </w:r>
      <w:r w:rsidRPr="0024115A">
        <w:rPr>
          <w:sz w:val="16"/>
          <w:szCs w:val="16"/>
          <w:bdr w:val="none" w:sz="0" w:space="0" w:color="auto" w:frame="1"/>
        </w:rPr>
        <w:t>:</w:t>
      </w:r>
      <w:proofErr w:type="gramEnd"/>
      <w:r w:rsidRPr="0024115A">
        <w:rPr>
          <w:sz w:val="16"/>
          <w:szCs w:val="16"/>
          <w:bdr w:val="none" w:sz="0" w:space="0" w:color="auto" w:frame="1"/>
        </w:rPr>
        <w:t>System.out.println</w:t>
      </w:r>
      <w:proofErr w:type="spellEnd"/>
      <w:r w:rsidRPr="0024115A">
        <w:rPr>
          <w:sz w:val="16"/>
          <w:szCs w:val="16"/>
          <w:bdr w:val="none" w:sz="0" w:space="0" w:color="auto" w:frame="1"/>
        </w:rPr>
        <w:t>(</w:t>
      </w:r>
      <w:r w:rsidRPr="0024115A">
        <w:rPr>
          <w:rStyle w:val="string"/>
          <w:rFonts w:ascii="Verdana" w:hAnsi="Verdana"/>
          <w:color w:val="0000FF"/>
          <w:sz w:val="16"/>
          <w:szCs w:val="16"/>
          <w:bdr w:val="none" w:sz="0" w:space="0" w:color="auto" w:frame="1"/>
        </w:rPr>
        <w:t>"Not in 10, 20 or 30"</w:t>
      </w: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t>    }  </w:t>
      </w:r>
    </w:p>
    <w:p w:rsidR="0022463A" w:rsidRPr="0024115A" w:rsidRDefault="0022463A" w:rsidP="0024115A">
      <w:pPr>
        <w:pStyle w:val="NoSpacing"/>
        <w:ind w:left="720"/>
        <w:rPr>
          <w:sz w:val="16"/>
          <w:szCs w:val="16"/>
        </w:rPr>
      </w:pPr>
      <w:r w:rsidRPr="0024115A">
        <w:rPr>
          <w:sz w:val="16"/>
          <w:szCs w:val="16"/>
          <w:bdr w:val="none" w:sz="0" w:space="0" w:color="auto" w:frame="1"/>
        </w:rPr>
        <w:t>}  </w:t>
      </w:r>
    </w:p>
    <w:p w:rsidR="0022463A" w:rsidRPr="0024115A" w:rsidRDefault="0022463A" w:rsidP="0024115A">
      <w:pPr>
        <w:pStyle w:val="NoSpacing"/>
        <w:ind w:left="720"/>
        <w:rPr>
          <w:sz w:val="16"/>
          <w:szCs w:val="16"/>
        </w:rPr>
      </w:pPr>
      <w:r w:rsidRPr="0024115A">
        <w:rPr>
          <w:sz w:val="16"/>
          <w:szCs w:val="16"/>
          <w:bdr w:val="none" w:sz="0" w:space="0" w:color="auto" w:frame="1"/>
        </w:rPr>
        <w:lastRenderedPageBreak/>
        <w:t>}  </w:t>
      </w:r>
    </w:p>
    <w:p w:rsidR="0022463A" w:rsidRDefault="0022463A" w:rsidP="002246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22463A" w:rsidRDefault="0022463A" w:rsidP="0024115A">
      <w:pPr>
        <w:pStyle w:val="HTMLPreformatted"/>
        <w:shd w:val="clear" w:color="auto" w:fill="F9FBF9"/>
        <w:ind w:firstLine="720"/>
        <w:rPr>
          <w:color w:val="000000"/>
        </w:rPr>
      </w:pPr>
      <w:r>
        <w:rPr>
          <w:color w:val="000000"/>
        </w:rPr>
        <w:t>20</w:t>
      </w:r>
    </w:p>
    <w:p w:rsidR="0022463A" w:rsidRDefault="0022463A" w:rsidP="0022463A">
      <w:pPr>
        <w:pStyle w:val="NormalWeb"/>
        <w:shd w:val="clear" w:color="auto" w:fill="FFFFFF"/>
        <w:rPr>
          <w:ins w:id="320" w:author="Unknown"/>
          <w:rFonts w:ascii="Verdana" w:hAnsi="Verdana"/>
          <w:color w:val="000000"/>
          <w:sz w:val="20"/>
          <w:szCs w:val="20"/>
        </w:rPr>
      </w:pPr>
      <w:ins w:id="321" w:author="Unknown">
        <w:r>
          <w:rPr>
            <w:rStyle w:val="Strong"/>
            <w:rFonts w:ascii="Verdana" w:hAnsi="Verdana"/>
            <w:color w:val="000000"/>
            <w:sz w:val="20"/>
            <w:szCs w:val="20"/>
          </w:rPr>
          <w:t>Finding Month Example:</w:t>
        </w:r>
      </w:ins>
    </w:p>
    <w:p w:rsidR="0022463A" w:rsidRDefault="0022463A" w:rsidP="0024115A">
      <w:pPr>
        <w:pStyle w:val="NoSpacing"/>
        <w:ind w:left="720"/>
        <w:rPr>
          <w:ins w:id="322" w:author="Unknown"/>
          <w:color w:val="000000"/>
        </w:rPr>
      </w:pPr>
      <w:ins w:id="323" w:author="Unknown">
        <w:r>
          <w:rPr>
            <w:rStyle w:val="comment"/>
            <w:rFonts w:ascii="Verdana" w:hAnsi="Verdana"/>
            <w:color w:val="008200"/>
            <w:sz w:val="20"/>
            <w:szCs w:val="20"/>
            <w:bdr w:val="none" w:sz="0" w:space="0" w:color="auto" w:frame="1"/>
          </w:rPr>
          <w:t>//Java Program to demonstrate the example of Switch statement</w:t>
        </w:r>
        <w:r>
          <w:rPr>
            <w:color w:val="000000"/>
            <w:bdr w:val="none" w:sz="0" w:space="0" w:color="auto" w:frame="1"/>
          </w:rPr>
          <w:t>  </w:t>
        </w:r>
      </w:ins>
    </w:p>
    <w:p w:rsidR="0022463A" w:rsidRDefault="0022463A" w:rsidP="0024115A">
      <w:pPr>
        <w:pStyle w:val="NoSpacing"/>
        <w:ind w:left="720"/>
        <w:rPr>
          <w:ins w:id="324" w:author="Unknown"/>
          <w:color w:val="000000"/>
        </w:rPr>
      </w:pPr>
      <w:ins w:id="325" w:author="Unknown">
        <w:r>
          <w:rPr>
            <w:rStyle w:val="comment"/>
            <w:rFonts w:ascii="Verdana" w:hAnsi="Verdana"/>
            <w:color w:val="008200"/>
            <w:sz w:val="20"/>
            <w:szCs w:val="20"/>
            <w:bdr w:val="none" w:sz="0" w:space="0" w:color="auto" w:frame="1"/>
          </w:rPr>
          <w:t>//where we are printing month name for the given number</w:t>
        </w:r>
        <w:r>
          <w:rPr>
            <w:color w:val="000000"/>
            <w:bdr w:val="none" w:sz="0" w:space="0" w:color="auto" w:frame="1"/>
          </w:rPr>
          <w:t>  </w:t>
        </w:r>
      </w:ins>
    </w:p>
    <w:p w:rsidR="0022463A" w:rsidRDefault="0022463A" w:rsidP="0024115A">
      <w:pPr>
        <w:pStyle w:val="NoSpacing"/>
        <w:ind w:left="720"/>
        <w:rPr>
          <w:ins w:id="326" w:author="Unknown"/>
          <w:color w:val="000000"/>
        </w:rPr>
      </w:pPr>
      <w:proofErr w:type="gramStart"/>
      <w:ins w:id="327" w:author="Unknown">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class</w:t>
        </w:r>
        <w:r>
          <w:rPr>
            <w:color w:val="000000"/>
            <w:bdr w:val="none" w:sz="0" w:space="0" w:color="auto" w:frame="1"/>
          </w:rPr>
          <w:t> </w:t>
        </w:r>
        <w:proofErr w:type="spellStart"/>
        <w:r>
          <w:rPr>
            <w:color w:val="000000"/>
            <w:bdr w:val="none" w:sz="0" w:space="0" w:color="auto" w:frame="1"/>
          </w:rPr>
          <w:t>SwitchMonthExample</w:t>
        </w:r>
        <w:proofErr w:type="spellEnd"/>
        <w:r>
          <w:rPr>
            <w:color w:val="000000"/>
            <w:bdr w:val="none" w:sz="0" w:space="0" w:color="auto" w:frame="1"/>
          </w:rPr>
          <w:t> {    </w:t>
        </w:r>
      </w:ins>
    </w:p>
    <w:p w:rsidR="0022463A" w:rsidRDefault="0022463A" w:rsidP="0024115A">
      <w:pPr>
        <w:pStyle w:val="NoSpacing"/>
        <w:ind w:left="720"/>
        <w:rPr>
          <w:ins w:id="328" w:author="Unknown"/>
          <w:color w:val="000000"/>
        </w:rPr>
      </w:pPr>
      <w:proofErr w:type="gramStart"/>
      <w:ins w:id="329" w:author="Unknown">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    </w:t>
        </w:r>
      </w:ins>
    </w:p>
    <w:p w:rsidR="0022463A" w:rsidRDefault="0022463A" w:rsidP="0024115A">
      <w:pPr>
        <w:pStyle w:val="NoSpacing"/>
        <w:ind w:left="720"/>
        <w:rPr>
          <w:ins w:id="330" w:author="Unknown"/>
          <w:color w:val="000000"/>
        </w:rPr>
      </w:pPr>
      <w:ins w:id="331" w:author="Unknown">
        <w:r>
          <w:rPr>
            <w:color w:val="000000"/>
            <w:bdr w:val="none" w:sz="0" w:space="0" w:color="auto" w:frame="1"/>
          </w:rPr>
          <w:t>    </w:t>
        </w:r>
        <w:r>
          <w:rPr>
            <w:rStyle w:val="comment"/>
            <w:rFonts w:ascii="Verdana" w:hAnsi="Verdana"/>
            <w:color w:val="008200"/>
            <w:sz w:val="20"/>
            <w:szCs w:val="20"/>
            <w:bdr w:val="none" w:sz="0" w:space="0" w:color="auto" w:frame="1"/>
          </w:rPr>
          <w:t>//Specifying month number</w:t>
        </w:r>
        <w:r>
          <w:rPr>
            <w:color w:val="000000"/>
            <w:bdr w:val="none" w:sz="0" w:space="0" w:color="auto" w:frame="1"/>
          </w:rPr>
          <w:t>  </w:t>
        </w:r>
      </w:ins>
    </w:p>
    <w:p w:rsidR="0022463A" w:rsidRDefault="0022463A" w:rsidP="0024115A">
      <w:pPr>
        <w:pStyle w:val="NoSpacing"/>
        <w:ind w:left="720"/>
        <w:rPr>
          <w:ins w:id="332" w:author="Unknown"/>
          <w:color w:val="000000"/>
        </w:rPr>
      </w:pPr>
      <w:ins w:id="333" w:author="Unknown">
        <w:r>
          <w:rPr>
            <w:color w:val="00000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month=</w:t>
        </w:r>
        <w:r>
          <w:rPr>
            <w:rStyle w:val="number"/>
            <w:rFonts w:ascii="Verdana" w:hAnsi="Verdana"/>
            <w:color w:val="C00000"/>
            <w:sz w:val="20"/>
            <w:szCs w:val="20"/>
            <w:bdr w:val="none" w:sz="0" w:space="0" w:color="auto" w:frame="1"/>
          </w:rPr>
          <w:t>7</w:t>
        </w:r>
        <w:r>
          <w:rPr>
            <w:color w:val="000000"/>
            <w:bdr w:val="none" w:sz="0" w:space="0" w:color="auto" w:frame="1"/>
          </w:rPr>
          <w:t>;    </w:t>
        </w:r>
      </w:ins>
    </w:p>
    <w:p w:rsidR="0022463A" w:rsidRDefault="0022463A" w:rsidP="0024115A">
      <w:pPr>
        <w:pStyle w:val="NoSpacing"/>
        <w:ind w:left="720"/>
        <w:rPr>
          <w:ins w:id="334" w:author="Unknown"/>
          <w:color w:val="000000"/>
        </w:rPr>
      </w:pPr>
      <w:ins w:id="335" w:author="Unknown">
        <w:r>
          <w:rPr>
            <w:color w:val="000000"/>
            <w:bdr w:val="none" w:sz="0" w:space="0" w:color="auto" w:frame="1"/>
          </w:rPr>
          <w:t>    String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w:t>
        </w:r>
        <w:r>
          <w:rPr>
            <w:color w:val="000000"/>
            <w:bdr w:val="none" w:sz="0" w:space="0" w:color="auto" w:frame="1"/>
          </w:rPr>
          <w:t>;  </w:t>
        </w:r>
      </w:ins>
    </w:p>
    <w:p w:rsidR="0022463A" w:rsidRDefault="0022463A" w:rsidP="0024115A">
      <w:pPr>
        <w:pStyle w:val="NoSpacing"/>
        <w:ind w:left="720"/>
        <w:rPr>
          <w:ins w:id="336" w:author="Unknown"/>
          <w:color w:val="000000"/>
        </w:rPr>
      </w:pPr>
      <w:ins w:id="337" w:author="Unknown">
        <w:r>
          <w:rPr>
            <w:color w:val="000000"/>
            <w:bdr w:val="none" w:sz="0" w:space="0" w:color="auto" w:frame="1"/>
          </w:rPr>
          <w:t>    </w:t>
        </w:r>
        <w:r>
          <w:rPr>
            <w:rStyle w:val="comment"/>
            <w:rFonts w:ascii="Verdana" w:hAnsi="Verdana"/>
            <w:color w:val="008200"/>
            <w:sz w:val="20"/>
            <w:szCs w:val="20"/>
            <w:bdr w:val="none" w:sz="0" w:space="0" w:color="auto" w:frame="1"/>
          </w:rPr>
          <w:t>//Switch statement</w:t>
        </w:r>
        <w:r>
          <w:rPr>
            <w:color w:val="000000"/>
            <w:bdr w:val="none" w:sz="0" w:space="0" w:color="auto" w:frame="1"/>
          </w:rPr>
          <w:t>  </w:t>
        </w:r>
      </w:ins>
    </w:p>
    <w:p w:rsidR="0022463A" w:rsidRDefault="0022463A" w:rsidP="0024115A">
      <w:pPr>
        <w:pStyle w:val="NoSpacing"/>
        <w:ind w:left="720"/>
        <w:rPr>
          <w:ins w:id="338" w:author="Unknown"/>
          <w:color w:val="000000"/>
        </w:rPr>
      </w:pPr>
      <w:ins w:id="33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r>
          <w:rPr>
            <w:color w:val="000000"/>
            <w:bdr w:val="none" w:sz="0" w:space="0" w:color="auto" w:frame="1"/>
          </w:rPr>
          <w:t>(</w:t>
        </w:r>
        <w:proofErr w:type="gramEnd"/>
        <w:r>
          <w:rPr>
            <w:color w:val="000000"/>
            <w:bdr w:val="none" w:sz="0" w:space="0" w:color="auto" w:frame="1"/>
          </w:rPr>
          <w:t>month){    </w:t>
        </w:r>
      </w:ins>
    </w:p>
    <w:p w:rsidR="0022463A" w:rsidRDefault="0022463A" w:rsidP="0024115A">
      <w:pPr>
        <w:pStyle w:val="NoSpacing"/>
        <w:ind w:left="720"/>
        <w:rPr>
          <w:ins w:id="340" w:author="Unknown"/>
          <w:color w:val="000000"/>
        </w:rPr>
      </w:pPr>
      <w:ins w:id="341" w:author="Unknown">
        <w:r>
          <w:rPr>
            <w:color w:val="000000"/>
            <w:bdr w:val="none" w:sz="0" w:space="0" w:color="auto" w:frame="1"/>
          </w:rPr>
          <w:t>    </w:t>
        </w:r>
        <w:r>
          <w:rPr>
            <w:rStyle w:val="comment"/>
            <w:rFonts w:ascii="Verdana" w:hAnsi="Verdana"/>
            <w:color w:val="008200"/>
            <w:sz w:val="20"/>
            <w:szCs w:val="20"/>
            <w:bdr w:val="none" w:sz="0" w:space="0" w:color="auto" w:frame="1"/>
          </w:rPr>
          <w:t>//case statements within the switch block</w:t>
        </w:r>
        <w:r>
          <w:rPr>
            <w:color w:val="000000"/>
            <w:bdr w:val="none" w:sz="0" w:space="0" w:color="auto" w:frame="1"/>
          </w:rPr>
          <w:t>  </w:t>
        </w:r>
      </w:ins>
    </w:p>
    <w:p w:rsidR="0022463A" w:rsidRDefault="0022463A" w:rsidP="0024115A">
      <w:pPr>
        <w:pStyle w:val="NoSpacing"/>
        <w:ind w:left="720"/>
        <w:rPr>
          <w:ins w:id="342" w:author="Unknown"/>
          <w:color w:val="000000"/>
        </w:rPr>
      </w:pPr>
      <w:ins w:id="34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1</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"1 - January"</w:t>
        </w:r>
        <w:r>
          <w:rPr>
            <w:color w:val="000000"/>
            <w:bdr w:val="none" w:sz="0" w:space="0" w:color="auto" w:frame="1"/>
          </w:rPr>
          <w:t>;  </w:t>
        </w:r>
      </w:ins>
    </w:p>
    <w:p w:rsidR="0022463A" w:rsidRDefault="0022463A" w:rsidP="0024115A">
      <w:pPr>
        <w:pStyle w:val="NoSpacing"/>
        <w:ind w:left="720"/>
        <w:rPr>
          <w:ins w:id="344" w:author="Unknown"/>
          <w:color w:val="000000"/>
        </w:rPr>
      </w:pPr>
      <w:ins w:id="34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46" w:author="Unknown"/>
          <w:color w:val="000000"/>
        </w:rPr>
      </w:pPr>
      <w:ins w:id="34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2</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"2 - February"</w:t>
        </w:r>
        <w:r>
          <w:rPr>
            <w:color w:val="000000"/>
            <w:bdr w:val="none" w:sz="0" w:space="0" w:color="auto" w:frame="1"/>
          </w:rPr>
          <w:t>;  </w:t>
        </w:r>
      </w:ins>
    </w:p>
    <w:p w:rsidR="0022463A" w:rsidRDefault="0022463A" w:rsidP="0024115A">
      <w:pPr>
        <w:pStyle w:val="NoSpacing"/>
        <w:ind w:left="720"/>
        <w:rPr>
          <w:ins w:id="348" w:author="Unknown"/>
          <w:color w:val="000000"/>
        </w:rPr>
      </w:pPr>
      <w:ins w:id="34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50" w:author="Unknown"/>
          <w:color w:val="000000"/>
        </w:rPr>
      </w:pPr>
      <w:ins w:id="35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3</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"3 - March"</w:t>
        </w:r>
        <w:r>
          <w:rPr>
            <w:color w:val="000000"/>
            <w:bdr w:val="none" w:sz="0" w:space="0" w:color="auto" w:frame="1"/>
          </w:rPr>
          <w:t>;  </w:t>
        </w:r>
      </w:ins>
    </w:p>
    <w:p w:rsidR="0022463A" w:rsidRDefault="0022463A" w:rsidP="0024115A">
      <w:pPr>
        <w:pStyle w:val="NoSpacing"/>
        <w:ind w:left="720"/>
        <w:rPr>
          <w:ins w:id="352" w:author="Unknown"/>
          <w:color w:val="000000"/>
        </w:rPr>
      </w:pPr>
      <w:ins w:id="35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54" w:author="Unknown"/>
          <w:color w:val="000000"/>
        </w:rPr>
      </w:pPr>
      <w:ins w:id="35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4</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"4 - April"</w:t>
        </w:r>
        <w:r>
          <w:rPr>
            <w:color w:val="000000"/>
            <w:bdr w:val="none" w:sz="0" w:space="0" w:color="auto" w:frame="1"/>
          </w:rPr>
          <w:t>;  </w:t>
        </w:r>
      </w:ins>
    </w:p>
    <w:p w:rsidR="0022463A" w:rsidRDefault="0022463A" w:rsidP="0024115A">
      <w:pPr>
        <w:pStyle w:val="NoSpacing"/>
        <w:ind w:left="720"/>
        <w:rPr>
          <w:ins w:id="356" w:author="Unknown"/>
          <w:color w:val="000000"/>
        </w:rPr>
      </w:pPr>
      <w:ins w:id="35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58" w:author="Unknown"/>
          <w:color w:val="000000"/>
        </w:rPr>
      </w:pPr>
      <w:ins w:id="35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5</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"5 - May"</w:t>
        </w:r>
        <w:r>
          <w:rPr>
            <w:color w:val="000000"/>
            <w:bdr w:val="none" w:sz="0" w:space="0" w:color="auto" w:frame="1"/>
          </w:rPr>
          <w:t>;  </w:t>
        </w:r>
      </w:ins>
    </w:p>
    <w:p w:rsidR="0022463A" w:rsidRDefault="0022463A" w:rsidP="0024115A">
      <w:pPr>
        <w:pStyle w:val="NoSpacing"/>
        <w:ind w:left="720"/>
        <w:rPr>
          <w:ins w:id="360" w:author="Unknown"/>
          <w:color w:val="000000"/>
        </w:rPr>
      </w:pPr>
      <w:ins w:id="36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62" w:author="Unknown"/>
          <w:color w:val="000000"/>
        </w:rPr>
      </w:pPr>
      <w:ins w:id="36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6</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"6 - June"</w:t>
        </w:r>
        <w:r>
          <w:rPr>
            <w:color w:val="000000"/>
            <w:bdr w:val="none" w:sz="0" w:space="0" w:color="auto" w:frame="1"/>
          </w:rPr>
          <w:t>;  </w:t>
        </w:r>
      </w:ins>
    </w:p>
    <w:p w:rsidR="0022463A" w:rsidRDefault="0022463A" w:rsidP="0024115A">
      <w:pPr>
        <w:pStyle w:val="NoSpacing"/>
        <w:ind w:left="720"/>
        <w:rPr>
          <w:ins w:id="364" w:author="Unknown"/>
          <w:color w:val="000000"/>
        </w:rPr>
      </w:pPr>
      <w:ins w:id="36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66" w:author="Unknown"/>
          <w:color w:val="000000"/>
        </w:rPr>
      </w:pPr>
      <w:ins w:id="36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7</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"7 - July"</w:t>
        </w:r>
        <w:r>
          <w:rPr>
            <w:color w:val="000000"/>
            <w:bdr w:val="none" w:sz="0" w:space="0" w:color="auto" w:frame="1"/>
          </w:rPr>
          <w:t>;  </w:t>
        </w:r>
      </w:ins>
    </w:p>
    <w:p w:rsidR="0022463A" w:rsidRDefault="0022463A" w:rsidP="0024115A">
      <w:pPr>
        <w:pStyle w:val="NoSpacing"/>
        <w:ind w:left="720"/>
        <w:rPr>
          <w:ins w:id="368" w:author="Unknown"/>
          <w:color w:val="000000"/>
        </w:rPr>
      </w:pPr>
      <w:ins w:id="36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70" w:author="Unknown"/>
          <w:color w:val="000000"/>
        </w:rPr>
      </w:pPr>
      <w:ins w:id="37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8</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"8 - August"</w:t>
        </w:r>
        <w:r>
          <w:rPr>
            <w:color w:val="000000"/>
            <w:bdr w:val="none" w:sz="0" w:space="0" w:color="auto" w:frame="1"/>
          </w:rPr>
          <w:t>;  </w:t>
        </w:r>
      </w:ins>
    </w:p>
    <w:p w:rsidR="0022463A" w:rsidRDefault="0022463A" w:rsidP="0024115A">
      <w:pPr>
        <w:pStyle w:val="NoSpacing"/>
        <w:ind w:left="720"/>
        <w:rPr>
          <w:ins w:id="372" w:author="Unknown"/>
          <w:color w:val="000000"/>
        </w:rPr>
      </w:pPr>
      <w:ins w:id="37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74" w:author="Unknown"/>
          <w:color w:val="000000"/>
        </w:rPr>
      </w:pPr>
      <w:ins w:id="37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9</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"9 - September"</w:t>
        </w:r>
        <w:r>
          <w:rPr>
            <w:color w:val="000000"/>
            <w:bdr w:val="none" w:sz="0" w:space="0" w:color="auto" w:frame="1"/>
          </w:rPr>
          <w:t>;  </w:t>
        </w:r>
      </w:ins>
    </w:p>
    <w:p w:rsidR="0022463A" w:rsidRDefault="0022463A" w:rsidP="0024115A">
      <w:pPr>
        <w:pStyle w:val="NoSpacing"/>
        <w:ind w:left="720"/>
        <w:rPr>
          <w:ins w:id="376" w:author="Unknown"/>
          <w:color w:val="000000"/>
        </w:rPr>
      </w:pPr>
      <w:ins w:id="37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78" w:author="Unknown"/>
          <w:color w:val="000000"/>
        </w:rPr>
      </w:pPr>
      <w:ins w:id="37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10</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"10 - October"</w:t>
        </w:r>
        <w:r>
          <w:rPr>
            <w:color w:val="000000"/>
            <w:bdr w:val="none" w:sz="0" w:space="0" w:color="auto" w:frame="1"/>
          </w:rPr>
          <w:t>;  </w:t>
        </w:r>
      </w:ins>
    </w:p>
    <w:p w:rsidR="0022463A" w:rsidRDefault="0022463A" w:rsidP="0024115A">
      <w:pPr>
        <w:pStyle w:val="NoSpacing"/>
        <w:ind w:left="720"/>
        <w:rPr>
          <w:ins w:id="380" w:author="Unknown"/>
          <w:color w:val="000000"/>
        </w:rPr>
      </w:pPr>
      <w:ins w:id="38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82" w:author="Unknown"/>
          <w:color w:val="000000"/>
        </w:rPr>
      </w:pPr>
      <w:ins w:id="38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11</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"11 - November"</w:t>
        </w:r>
        <w:r>
          <w:rPr>
            <w:color w:val="000000"/>
            <w:bdr w:val="none" w:sz="0" w:space="0" w:color="auto" w:frame="1"/>
          </w:rPr>
          <w:t>;  </w:t>
        </w:r>
      </w:ins>
    </w:p>
    <w:p w:rsidR="0022463A" w:rsidRDefault="0022463A" w:rsidP="0024115A">
      <w:pPr>
        <w:pStyle w:val="NoSpacing"/>
        <w:ind w:left="720"/>
        <w:rPr>
          <w:ins w:id="384" w:author="Unknown"/>
          <w:color w:val="000000"/>
        </w:rPr>
      </w:pPr>
      <w:ins w:id="38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86" w:author="Unknown"/>
          <w:color w:val="000000"/>
        </w:rPr>
      </w:pPr>
      <w:ins w:id="38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12</w:t>
        </w:r>
        <w:r>
          <w:rPr>
            <w:color w:val="000000"/>
            <w:bdr w:val="none" w:sz="0" w:space="0" w:color="auto" w:frame="1"/>
          </w:rPr>
          <w:t>: </w:t>
        </w:r>
        <w:proofErr w:type="spellStart"/>
        <w:r>
          <w:rPr>
            <w:color w:val="000000"/>
            <w:bdr w:val="none" w:sz="0" w:space="0" w:color="auto" w:frame="1"/>
          </w:rPr>
          <w:t>monthString</w:t>
        </w:r>
        <w:proofErr w:type="spellEnd"/>
        <w:r>
          <w:rPr>
            <w:color w:val="000000"/>
            <w:bdr w:val="none" w:sz="0" w:space="0" w:color="auto" w:frame="1"/>
          </w:rPr>
          <w:t>=</w:t>
        </w:r>
        <w:r>
          <w:rPr>
            <w:rStyle w:val="string"/>
            <w:rFonts w:ascii="Verdana" w:hAnsi="Verdana"/>
            <w:color w:val="0000FF"/>
            <w:sz w:val="20"/>
            <w:szCs w:val="20"/>
            <w:bdr w:val="none" w:sz="0" w:space="0" w:color="auto" w:frame="1"/>
          </w:rPr>
          <w:t>"12 - December"</w:t>
        </w:r>
        <w:r>
          <w:rPr>
            <w:color w:val="000000"/>
            <w:bdr w:val="none" w:sz="0" w:space="0" w:color="auto" w:frame="1"/>
          </w:rPr>
          <w:t>;  </w:t>
        </w:r>
      </w:ins>
    </w:p>
    <w:p w:rsidR="0022463A" w:rsidRDefault="0022463A" w:rsidP="0024115A">
      <w:pPr>
        <w:pStyle w:val="NoSpacing"/>
        <w:ind w:left="720"/>
        <w:rPr>
          <w:ins w:id="388" w:author="Unknown"/>
          <w:color w:val="000000"/>
        </w:rPr>
      </w:pPr>
      <w:ins w:id="38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390" w:author="Unknown"/>
          <w:color w:val="000000"/>
        </w:rPr>
      </w:pPr>
      <w:ins w:id="391" w:author="Unknown">
        <w:r>
          <w:rPr>
            <w:color w:val="00000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default</w:t>
        </w:r>
        <w:r>
          <w:rPr>
            <w:color w:val="000000"/>
            <w:bdr w:val="none" w:sz="0" w:space="0" w:color="auto" w:frame="1"/>
          </w:rPr>
          <w:t>:</w:t>
        </w:r>
        <w:proofErr w:type="gramEnd"/>
        <w:r>
          <w:rPr>
            <w:color w:val="000000"/>
            <w:bdr w:val="none" w:sz="0" w:space="0" w:color="auto" w:frame="1"/>
          </w:rPr>
          <w:t>System.out.println</w:t>
        </w:r>
        <w:proofErr w:type="spellEnd"/>
        <w:r>
          <w:rPr>
            <w:color w:val="000000"/>
            <w:bdr w:val="none" w:sz="0" w:space="0" w:color="auto" w:frame="1"/>
          </w:rPr>
          <w:t>(</w:t>
        </w:r>
        <w:r>
          <w:rPr>
            <w:rStyle w:val="string"/>
            <w:rFonts w:ascii="Verdana" w:hAnsi="Verdana"/>
            <w:color w:val="0000FF"/>
            <w:sz w:val="20"/>
            <w:szCs w:val="20"/>
            <w:bdr w:val="none" w:sz="0" w:space="0" w:color="auto" w:frame="1"/>
          </w:rPr>
          <w:t>"Invalid Month!"</w:t>
        </w:r>
        <w:r>
          <w:rPr>
            <w:color w:val="000000"/>
            <w:bdr w:val="none" w:sz="0" w:space="0" w:color="auto" w:frame="1"/>
          </w:rPr>
          <w:t>);    </w:t>
        </w:r>
      </w:ins>
    </w:p>
    <w:p w:rsidR="0022463A" w:rsidRDefault="0022463A" w:rsidP="0024115A">
      <w:pPr>
        <w:pStyle w:val="NoSpacing"/>
        <w:ind w:left="720"/>
        <w:rPr>
          <w:ins w:id="392" w:author="Unknown"/>
          <w:color w:val="000000"/>
        </w:rPr>
      </w:pPr>
      <w:ins w:id="393" w:author="Unknown">
        <w:r>
          <w:rPr>
            <w:color w:val="000000"/>
            <w:bdr w:val="none" w:sz="0" w:space="0" w:color="auto" w:frame="1"/>
          </w:rPr>
          <w:t>    }    </w:t>
        </w:r>
      </w:ins>
    </w:p>
    <w:p w:rsidR="0022463A" w:rsidRDefault="0022463A" w:rsidP="0024115A">
      <w:pPr>
        <w:pStyle w:val="NoSpacing"/>
        <w:ind w:left="720"/>
        <w:rPr>
          <w:ins w:id="394" w:author="Unknown"/>
          <w:color w:val="000000"/>
        </w:rPr>
      </w:pPr>
      <w:ins w:id="395" w:author="Unknown">
        <w:r>
          <w:rPr>
            <w:color w:val="000000"/>
            <w:bdr w:val="none" w:sz="0" w:space="0" w:color="auto" w:frame="1"/>
          </w:rPr>
          <w:t>    </w:t>
        </w:r>
        <w:r>
          <w:rPr>
            <w:rStyle w:val="comment"/>
            <w:rFonts w:ascii="Verdana" w:hAnsi="Verdana"/>
            <w:color w:val="008200"/>
            <w:sz w:val="20"/>
            <w:szCs w:val="20"/>
            <w:bdr w:val="none" w:sz="0" w:space="0" w:color="auto" w:frame="1"/>
          </w:rPr>
          <w:t>//Printing month of the given number</w:t>
        </w:r>
        <w:r>
          <w:rPr>
            <w:color w:val="000000"/>
            <w:bdr w:val="none" w:sz="0" w:space="0" w:color="auto" w:frame="1"/>
          </w:rPr>
          <w:t>  </w:t>
        </w:r>
      </w:ins>
    </w:p>
    <w:p w:rsidR="0022463A" w:rsidRDefault="0022463A" w:rsidP="0024115A">
      <w:pPr>
        <w:pStyle w:val="NoSpacing"/>
        <w:ind w:left="720"/>
        <w:rPr>
          <w:ins w:id="396" w:author="Unknown"/>
          <w:color w:val="000000"/>
        </w:rPr>
      </w:pPr>
      <w:ins w:id="397"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spellStart"/>
        <w:proofErr w:type="gramEnd"/>
        <w:r>
          <w:rPr>
            <w:color w:val="000000"/>
            <w:bdr w:val="none" w:sz="0" w:space="0" w:color="auto" w:frame="1"/>
          </w:rPr>
          <w:t>monthString</w:t>
        </w:r>
        <w:proofErr w:type="spellEnd"/>
        <w:r>
          <w:rPr>
            <w:color w:val="000000"/>
            <w:bdr w:val="none" w:sz="0" w:space="0" w:color="auto" w:frame="1"/>
          </w:rPr>
          <w:t>);  </w:t>
        </w:r>
      </w:ins>
    </w:p>
    <w:p w:rsidR="0022463A" w:rsidRDefault="0022463A" w:rsidP="0024115A">
      <w:pPr>
        <w:pStyle w:val="NoSpacing"/>
        <w:ind w:left="720"/>
        <w:rPr>
          <w:ins w:id="398" w:author="Unknown"/>
          <w:color w:val="000000"/>
        </w:rPr>
      </w:pPr>
      <w:ins w:id="399" w:author="Unknown">
        <w:r>
          <w:rPr>
            <w:color w:val="000000"/>
            <w:bdr w:val="none" w:sz="0" w:space="0" w:color="auto" w:frame="1"/>
          </w:rPr>
          <w:t>}    </w:t>
        </w:r>
      </w:ins>
    </w:p>
    <w:p w:rsidR="0022463A" w:rsidRDefault="0022463A" w:rsidP="0024115A">
      <w:pPr>
        <w:pStyle w:val="NoSpacing"/>
        <w:ind w:left="720"/>
        <w:rPr>
          <w:ins w:id="400" w:author="Unknown"/>
          <w:color w:val="000000"/>
        </w:rPr>
      </w:pPr>
      <w:ins w:id="401" w:author="Unknown">
        <w:r>
          <w:rPr>
            <w:color w:val="000000"/>
            <w:bdr w:val="none" w:sz="0" w:space="0" w:color="auto" w:frame="1"/>
          </w:rPr>
          <w:t>}   </w:t>
        </w:r>
      </w:ins>
    </w:p>
    <w:p w:rsidR="0022463A" w:rsidRDefault="0022463A" w:rsidP="0022463A">
      <w:pPr>
        <w:pStyle w:val="NormalWeb"/>
        <w:shd w:val="clear" w:color="auto" w:fill="FFFFFF"/>
        <w:rPr>
          <w:ins w:id="402" w:author="Unknown"/>
          <w:rFonts w:ascii="Verdana" w:hAnsi="Verdana"/>
          <w:color w:val="000000"/>
          <w:sz w:val="20"/>
          <w:szCs w:val="20"/>
        </w:rPr>
      </w:pPr>
      <w:ins w:id="403" w:author="Unknown">
        <w:r>
          <w:rPr>
            <w:rFonts w:ascii="Verdana" w:hAnsi="Verdana"/>
            <w:color w:val="000000"/>
            <w:sz w:val="20"/>
            <w:szCs w:val="20"/>
          </w:rPr>
          <w:lastRenderedPageBreak/>
          <w:t>Output:</w:t>
        </w:r>
      </w:ins>
    </w:p>
    <w:p w:rsidR="0022463A" w:rsidRPr="0024115A" w:rsidRDefault="0022463A" w:rsidP="0024115A">
      <w:pPr>
        <w:pStyle w:val="HTMLPreformatted"/>
        <w:shd w:val="clear" w:color="auto" w:fill="F9FBF9"/>
        <w:ind w:firstLine="720"/>
        <w:rPr>
          <w:ins w:id="404" w:author="Unknown"/>
          <w:color w:val="000000"/>
          <w:sz w:val="16"/>
          <w:szCs w:val="16"/>
        </w:rPr>
      </w:pPr>
      <w:ins w:id="405" w:author="Unknown">
        <w:r w:rsidRPr="0024115A">
          <w:rPr>
            <w:color w:val="000000"/>
            <w:sz w:val="16"/>
            <w:szCs w:val="16"/>
          </w:rPr>
          <w:t>7 - July</w:t>
        </w:r>
      </w:ins>
    </w:p>
    <w:p w:rsidR="0022463A" w:rsidRDefault="0022463A" w:rsidP="0022463A">
      <w:pPr>
        <w:pStyle w:val="NormalWeb"/>
        <w:shd w:val="clear" w:color="auto" w:fill="FFFFFF"/>
        <w:rPr>
          <w:ins w:id="406" w:author="Unknown"/>
          <w:rFonts w:ascii="Verdana" w:hAnsi="Verdana"/>
          <w:color w:val="000000"/>
          <w:sz w:val="20"/>
          <w:szCs w:val="20"/>
        </w:rPr>
      </w:pPr>
      <w:ins w:id="407" w:author="Unknown">
        <w:r>
          <w:rPr>
            <w:rStyle w:val="Strong"/>
            <w:rFonts w:ascii="Verdana" w:hAnsi="Verdana"/>
            <w:color w:val="000000"/>
            <w:sz w:val="20"/>
            <w:szCs w:val="20"/>
          </w:rPr>
          <w:t>Program to check Vowel or Consonant:</w:t>
        </w:r>
      </w:ins>
    </w:p>
    <w:p w:rsidR="0022463A" w:rsidRPr="0024115A" w:rsidRDefault="0022463A" w:rsidP="0024115A">
      <w:pPr>
        <w:pStyle w:val="NormalWeb"/>
        <w:shd w:val="clear" w:color="auto" w:fill="FFFFFF"/>
        <w:ind w:firstLine="720"/>
        <w:rPr>
          <w:ins w:id="408" w:author="Unknown"/>
          <w:rFonts w:ascii="Verdana" w:hAnsi="Verdana"/>
          <w:color w:val="000000"/>
          <w:sz w:val="16"/>
          <w:szCs w:val="16"/>
        </w:rPr>
      </w:pPr>
      <w:ins w:id="409" w:author="Unknown">
        <w:r w:rsidRPr="0024115A">
          <w:rPr>
            <w:rFonts w:ascii="Verdana" w:hAnsi="Verdana"/>
            <w:color w:val="000000"/>
            <w:sz w:val="16"/>
            <w:szCs w:val="16"/>
          </w:rPr>
          <w:t>If the character is A, E, I, O, or U, it is vowel otherwise consonant. It is not case-sensitive.</w:t>
        </w:r>
      </w:ins>
    </w:p>
    <w:p w:rsidR="0022463A" w:rsidRDefault="0022463A" w:rsidP="0024115A">
      <w:pPr>
        <w:pStyle w:val="NoSpacing"/>
        <w:ind w:left="720"/>
        <w:rPr>
          <w:ins w:id="410" w:author="Unknown"/>
        </w:rPr>
      </w:pPr>
      <w:proofErr w:type="gramStart"/>
      <w:ins w:id="411" w:author="Unknown">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class</w:t>
        </w:r>
        <w:r>
          <w:rPr>
            <w:bdr w:val="none" w:sz="0" w:space="0" w:color="auto" w:frame="1"/>
          </w:rPr>
          <w:t> </w:t>
        </w:r>
        <w:proofErr w:type="spellStart"/>
        <w:r>
          <w:rPr>
            <w:bdr w:val="none" w:sz="0" w:space="0" w:color="auto" w:frame="1"/>
          </w:rPr>
          <w:t>SwitchVowelExample</w:t>
        </w:r>
        <w:proofErr w:type="spellEnd"/>
        <w:r>
          <w:rPr>
            <w:bdr w:val="none" w:sz="0" w:space="0" w:color="auto" w:frame="1"/>
          </w:rPr>
          <w:t> {    </w:t>
        </w:r>
      </w:ins>
    </w:p>
    <w:p w:rsidR="0022463A" w:rsidRDefault="0022463A" w:rsidP="0024115A">
      <w:pPr>
        <w:pStyle w:val="NoSpacing"/>
        <w:ind w:left="720"/>
        <w:rPr>
          <w:ins w:id="412" w:author="Unknown"/>
        </w:rPr>
      </w:pPr>
      <w:proofErr w:type="gramStart"/>
      <w:ins w:id="413" w:author="Unknown">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    </w:t>
        </w:r>
      </w:ins>
    </w:p>
    <w:p w:rsidR="0022463A" w:rsidRDefault="0022463A" w:rsidP="0024115A">
      <w:pPr>
        <w:pStyle w:val="NoSpacing"/>
        <w:ind w:left="720"/>
        <w:rPr>
          <w:ins w:id="414" w:author="Unknown"/>
        </w:rPr>
      </w:pPr>
      <w:ins w:id="415" w:author="Unknown">
        <w:r>
          <w:rPr>
            <w:bdr w:val="none" w:sz="0" w:space="0" w:color="auto" w:frame="1"/>
          </w:rPr>
          <w:t>    </w:t>
        </w:r>
        <w:proofErr w:type="gramStart"/>
        <w:r>
          <w:rPr>
            <w:rStyle w:val="keyword"/>
            <w:rFonts w:ascii="Verdana" w:hAnsi="Verdana"/>
            <w:b/>
            <w:bCs/>
            <w:color w:val="006699"/>
            <w:sz w:val="20"/>
            <w:szCs w:val="20"/>
            <w:bdr w:val="none" w:sz="0" w:space="0" w:color="auto" w:frame="1"/>
          </w:rPr>
          <w:t>char</w:t>
        </w:r>
        <w:proofErr w:type="gramEnd"/>
        <w:r>
          <w:rPr>
            <w:bdr w:val="none" w:sz="0" w:space="0" w:color="auto" w:frame="1"/>
          </w:rPr>
          <w:t> </w:t>
        </w:r>
        <w:proofErr w:type="spellStart"/>
        <w:r>
          <w:rPr>
            <w:bdr w:val="none" w:sz="0" w:space="0" w:color="auto" w:frame="1"/>
          </w:rPr>
          <w:t>ch</w:t>
        </w:r>
        <w:proofErr w:type="spellEnd"/>
        <w:r>
          <w:rPr>
            <w:bdr w:val="none" w:sz="0" w:space="0" w:color="auto" w:frame="1"/>
          </w:rPr>
          <w:t>=</w:t>
        </w:r>
        <w:r>
          <w:rPr>
            <w:rStyle w:val="string"/>
            <w:rFonts w:ascii="Verdana" w:hAnsi="Verdana"/>
            <w:color w:val="0000FF"/>
            <w:sz w:val="20"/>
            <w:szCs w:val="20"/>
            <w:bdr w:val="none" w:sz="0" w:space="0" w:color="auto" w:frame="1"/>
          </w:rPr>
          <w:t>'O'</w:t>
        </w:r>
        <w:r>
          <w:rPr>
            <w:bdr w:val="none" w:sz="0" w:space="0" w:color="auto" w:frame="1"/>
          </w:rPr>
          <w:t>;    </w:t>
        </w:r>
      </w:ins>
    </w:p>
    <w:p w:rsidR="0022463A" w:rsidRDefault="0022463A" w:rsidP="0024115A">
      <w:pPr>
        <w:pStyle w:val="NoSpacing"/>
        <w:ind w:left="720"/>
        <w:rPr>
          <w:ins w:id="416" w:author="Unknown"/>
        </w:rPr>
      </w:pPr>
      <w:ins w:id="417" w:author="Unknown">
        <w:r>
          <w:rPr>
            <w:bdr w:val="none" w:sz="0" w:space="0" w:color="auto" w:frame="1"/>
          </w:rPr>
          <w:t>    </w:t>
        </w:r>
        <w:proofErr w:type="gramStart"/>
        <w:r>
          <w:rPr>
            <w:rStyle w:val="keyword"/>
            <w:rFonts w:ascii="Verdana" w:hAnsi="Verdana"/>
            <w:b/>
            <w:bCs/>
            <w:color w:val="006699"/>
            <w:sz w:val="20"/>
            <w:szCs w:val="20"/>
            <w:bdr w:val="none" w:sz="0" w:space="0" w:color="auto" w:frame="1"/>
          </w:rPr>
          <w:t>switch</w:t>
        </w:r>
        <w:r>
          <w:rPr>
            <w:bdr w:val="none" w:sz="0" w:space="0" w:color="auto" w:frame="1"/>
          </w:rPr>
          <w:t>(</w:t>
        </w:r>
        <w:proofErr w:type="spellStart"/>
        <w:proofErr w:type="gramEnd"/>
        <w:r>
          <w:rPr>
            <w:bdr w:val="none" w:sz="0" w:space="0" w:color="auto" w:frame="1"/>
          </w:rPr>
          <w:t>ch</w:t>
        </w:r>
        <w:proofErr w:type="spellEnd"/>
        <w:r>
          <w:rPr>
            <w:bdr w:val="none" w:sz="0" w:space="0" w:color="auto" w:frame="1"/>
          </w:rPr>
          <w:t>)  </w:t>
        </w:r>
      </w:ins>
    </w:p>
    <w:p w:rsidR="0022463A" w:rsidRDefault="0022463A" w:rsidP="0024115A">
      <w:pPr>
        <w:pStyle w:val="NoSpacing"/>
        <w:ind w:left="720"/>
        <w:rPr>
          <w:ins w:id="418" w:author="Unknown"/>
        </w:rPr>
      </w:pPr>
      <w:ins w:id="419" w:author="Unknown">
        <w:r>
          <w:rPr>
            <w:bdr w:val="none" w:sz="0" w:space="0" w:color="auto" w:frame="1"/>
          </w:rPr>
          <w:t>    {  </w:t>
        </w:r>
      </w:ins>
    </w:p>
    <w:p w:rsidR="0022463A" w:rsidRDefault="0022463A" w:rsidP="0024115A">
      <w:pPr>
        <w:pStyle w:val="NoSpacing"/>
        <w:ind w:left="720"/>
        <w:rPr>
          <w:ins w:id="420" w:author="Unknown"/>
        </w:rPr>
      </w:pPr>
      <w:ins w:id="421"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'a'</w:t>
        </w:r>
        <w:r>
          <w:rPr>
            <w:bdr w:val="none" w:sz="0" w:space="0" w:color="auto" w:frame="1"/>
          </w:rPr>
          <w:t>:   </w:t>
        </w:r>
      </w:ins>
    </w:p>
    <w:p w:rsidR="0022463A" w:rsidRDefault="0022463A" w:rsidP="0024115A">
      <w:pPr>
        <w:pStyle w:val="NoSpacing"/>
        <w:ind w:left="720"/>
        <w:rPr>
          <w:ins w:id="422" w:author="Unknown"/>
        </w:rPr>
      </w:pPr>
      <w:ins w:id="423"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24" w:author="Unknown"/>
        </w:rPr>
      </w:pPr>
      <w:ins w:id="425"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26" w:author="Unknown"/>
        </w:rPr>
      </w:pPr>
      <w:ins w:id="427"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'e'</w:t>
        </w:r>
        <w:r>
          <w:rPr>
            <w:bdr w:val="none" w:sz="0" w:space="0" w:color="auto" w:frame="1"/>
          </w:rPr>
          <w:t>:   </w:t>
        </w:r>
      </w:ins>
    </w:p>
    <w:p w:rsidR="0022463A" w:rsidRDefault="0022463A" w:rsidP="0024115A">
      <w:pPr>
        <w:pStyle w:val="NoSpacing"/>
        <w:ind w:left="720"/>
        <w:rPr>
          <w:ins w:id="428" w:author="Unknown"/>
        </w:rPr>
      </w:pPr>
      <w:ins w:id="429"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30" w:author="Unknown"/>
        </w:rPr>
      </w:pPr>
      <w:ins w:id="431"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32" w:author="Unknown"/>
        </w:rPr>
      </w:pPr>
      <w:ins w:id="433"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'i'</w:t>
        </w:r>
        <w:r>
          <w:rPr>
            <w:bdr w:val="none" w:sz="0" w:space="0" w:color="auto" w:frame="1"/>
          </w:rPr>
          <w:t>:   </w:t>
        </w:r>
      </w:ins>
    </w:p>
    <w:p w:rsidR="0022463A" w:rsidRDefault="0022463A" w:rsidP="0024115A">
      <w:pPr>
        <w:pStyle w:val="NoSpacing"/>
        <w:ind w:left="720"/>
        <w:rPr>
          <w:ins w:id="434" w:author="Unknown"/>
        </w:rPr>
      </w:pPr>
      <w:ins w:id="435"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36" w:author="Unknown"/>
        </w:rPr>
      </w:pPr>
      <w:ins w:id="437"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38" w:author="Unknown"/>
        </w:rPr>
      </w:pPr>
      <w:ins w:id="439"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'o'</w:t>
        </w:r>
        <w:r>
          <w:rPr>
            <w:bdr w:val="none" w:sz="0" w:space="0" w:color="auto" w:frame="1"/>
          </w:rPr>
          <w:t>:   </w:t>
        </w:r>
      </w:ins>
    </w:p>
    <w:p w:rsidR="0022463A" w:rsidRDefault="0022463A" w:rsidP="0024115A">
      <w:pPr>
        <w:pStyle w:val="NoSpacing"/>
        <w:ind w:left="720"/>
        <w:rPr>
          <w:ins w:id="440" w:author="Unknown"/>
        </w:rPr>
      </w:pPr>
      <w:ins w:id="441"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42" w:author="Unknown"/>
        </w:rPr>
      </w:pPr>
      <w:ins w:id="443"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44" w:author="Unknown"/>
        </w:rPr>
      </w:pPr>
      <w:ins w:id="445"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'u'</w:t>
        </w:r>
        <w:r>
          <w:rPr>
            <w:bdr w:val="none" w:sz="0" w:space="0" w:color="auto" w:frame="1"/>
          </w:rPr>
          <w:t>:   </w:t>
        </w:r>
      </w:ins>
    </w:p>
    <w:p w:rsidR="0022463A" w:rsidRDefault="0022463A" w:rsidP="0024115A">
      <w:pPr>
        <w:pStyle w:val="NoSpacing"/>
        <w:ind w:left="720"/>
        <w:rPr>
          <w:ins w:id="446" w:author="Unknown"/>
        </w:rPr>
      </w:pPr>
      <w:ins w:id="447"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48" w:author="Unknown"/>
        </w:rPr>
      </w:pPr>
      <w:ins w:id="449"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50" w:author="Unknown"/>
        </w:rPr>
      </w:pPr>
      <w:ins w:id="451"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'A'</w:t>
        </w:r>
        <w:r>
          <w:rPr>
            <w:bdr w:val="none" w:sz="0" w:space="0" w:color="auto" w:frame="1"/>
          </w:rPr>
          <w:t>:   </w:t>
        </w:r>
      </w:ins>
    </w:p>
    <w:p w:rsidR="0022463A" w:rsidRDefault="0022463A" w:rsidP="0024115A">
      <w:pPr>
        <w:pStyle w:val="NoSpacing"/>
        <w:ind w:left="720"/>
        <w:rPr>
          <w:ins w:id="452" w:author="Unknown"/>
        </w:rPr>
      </w:pPr>
      <w:ins w:id="453"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54" w:author="Unknown"/>
        </w:rPr>
      </w:pPr>
      <w:ins w:id="455"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56" w:author="Unknown"/>
        </w:rPr>
      </w:pPr>
      <w:ins w:id="457"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'E'</w:t>
        </w:r>
        <w:r>
          <w:rPr>
            <w:bdr w:val="none" w:sz="0" w:space="0" w:color="auto" w:frame="1"/>
          </w:rPr>
          <w:t>:   </w:t>
        </w:r>
      </w:ins>
    </w:p>
    <w:p w:rsidR="0022463A" w:rsidRDefault="0022463A" w:rsidP="0024115A">
      <w:pPr>
        <w:pStyle w:val="NoSpacing"/>
        <w:ind w:left="720"/>
        <w:rPr>
          <w:ins w:id="458" w:author="Unknown"/>
        </w:rPr>
      </w:pPr>
      <w:ins w:id="459"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60" w:author="Unknown"/>
        </w:rPr>
      </w:pPr>
      <w:ins w:id="461"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62" w:author="Unknown"/>
        </w:rPr>
      </w:pPr>
      <w:ins w:id="463"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'I'</w:t>
        </w:r>
        <w:r>
          <w:rPr>
            <w:bdr w:val="none" w:sz="0" w:space="0" w:color="auto" w:frame="1"/>
          </w:rPr>
          <w:t>:   </w:t>
        </w:r>
      </w:ins>
    </w:p>
    <w:p w:rsidR="0022463A" w:rsidRDefault="0022463A" w:rsidP="0024115A">
      <w:pPr>
        <w:pStyle w:val="NoSpacing"/>
        <w:ind w:left="720"/>
        <w:rPr>
          <w:ins w:id="464" w:author="Unknown"/>
        </w:rPr>
      </w:pPr>
      <w:ins w:id="465"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66" w:author="Unknown"/>
        </w:rPr>
      </w:pPr>
      <w:ins w:id="467"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68" w:author="Unknown"/>
        </w:rPr>
      </w:pPr>
      <w:ins w:id="469"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'O'</w:t>
        </w:r>
        <w:r>
          <w:rPr>
            <w:bdr w:val="none" w:sz="0" w:space="0" w:color="auto" w:frame="1"/>
          </w:rPr>
          <w:t>:   </w:t>
        </w:r>
      </w:ins>
    </w:p>
    <w:p w:rsidR="0022463A" w:rsidRDefault="0022463A" w:rsidP="0024115A">
      <w:pPr>
        <w:pStyle w:val="NoSpacing"/>
        <w:ind w:left="720"/>
        <w:rPr>
          <w:ins w:id="470" w:author="Unknown"/>
        </w:rPr>
      </w:pPr>
      <w:ins w:id="471"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72" w:author="Unknown"/>
        </w:rPr>
      </w:pPr>
      <w:ins w:id="473"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74" w:author="Unknown"/>
        </w:rPr>
      </w:pPr>
      <w:ins w:id="475" w:author="Unknown">
        <w:r>
          <w:rPr>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bdr w:val="none" w:sz="0" w:space="0" w:color="auto" w:frame="1"/>
          </w:rPr>
          <w:t> </w:t>
        </w:r>
        <w:r>
          <w:rPr>
            <w:rStyle w:val="string"/>
            <w:rFonts w:ascii="Verdana" w:hAnsi="Verdana"/>
            <w:color w:val="0000FF"/>
            <w:sz w:val="20"/>
            <w:szCs w:val="20"/>
            <w:bdr w:val="none" w:sz="0" w:space="0" w:color="auto" w:frame="1"/>
          </w:rPr>
          <w:t>'U'</w:t>
        </w:r>
        <w:r>
          <w:rPr>
            <w:bdr w:val="none" w:sz="0" w:space="0" w:color="auto" w:frame="1"/>
          </w:rPr>
          <w:t>:   </w:t>
        </w:r>
      </w:ins>
    </w:p>
    <w:p w:rsidR="0022463A" w:rsidRDefault="0022463A" w:rsidP="0024115A">
      <w:pPr>
        <w:pStyle w:val="NoSpacing"/>
        <w:ind w:left="720"/>
        <w:rPr>
          <w:ins w:id="476" w:author="Unknown"/>
        </w:rPr>
      </w:pPr>
      <w:ins w:id="477"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"Vowel"</w:t>
        </w:r>
        <w:r>
          <w:rPr>
            <w:bdr w:val="none" w:sz="0" w:space="0" w:color="auto" w:frame="1"/>
          </w:rPr>
          <w:t>);  </w:t>
        </w:r>
      </w:ins>
    </w:p>
    <w:p w:rsidR="0022463A" w:rsidRDefault="0022463A" w:rsidP="0024115A">
      <w:pPr>
        <w:pStyle w:val="NoSpacing"/>
        <w:ind w:left="720"/>
        <w:rPr>
          <w:ins w:id="478" w:author="Unknown"/>
        </w:rPr>
      </w:pPr>
      <w:ins w:id="479" w:author="Unknown">
        <w:r>
          <w:rPr>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bdr w:val="none" w:sz="0" w:space="0" w:color="auto" w:frame="1"/>
          </w:rPr>
          <w:t>;  </w:t>
        </w:r>
      </w:ins>
    </w:p>
    <w:p w:rsidR="0022463A" w:rsidRDefault="0022463A" w:rsidP="0024115A">
      <w:pPr>
        <w:pStyle w:val="NoSpacing"/>
        <w:ind w:left="720"/>
        <w:rPr>
          <w:ins w:id="480" w:author="Unknown"/>
        </w:rPr>
      </w:pPr>
      <w:ins w:id="481" w:author="Unknown">
        <w:r>
          <w:rPr>
            <w:bdr w:val="none" w:sz="0" w:space="0" w:color="auto" w:frame="1"/>
          </w:rPr>
          <w:t>        </w:t>
        </w:r>
        <w:proofErr w:type="gramStart"/>
        <w:r>
          <w:rPr>
            <w:rStyle w:val="keyword"/>
            <w:rFonts w:ascii="Verdana" w:hAnsi="Verdana"/>
            <w:b/>
            <w:bCs/>
            <w:color w:val="006699"/>
            <w:sz w:val="20"/>
            <w:szCs w:val="20"/>
            <w:bdr w:val="none" w:sz="0" w:space="0" w:color="auto" w:frame="1"/>
          </w:rPr>
          <w:t>default</w:t>
        </w:r>
        <w:proofErr w:type="gramEnd"/>
        <w:r>
          <w:rPr>
            <w:bdr w:val="none" w:sz="0" w:space="0" w:color="auto" w:frame="1"/>
          </w:rPr>
          <w:t>:   </w:t>
        </w:r>
      </w:ins>
    </w:p>
    <w:p w:rsidR="0022463A" w:rsidRDefault="0022463A" w:rsidP="0024115A">
      <w:pPr>
        <w:pStyle w:val="NoSpacing"/>
        <w:ind w:left="720"/>
        <w:rPr>
          <w:ins w:id="482" w:author="Unknown"/>
        </w:rPr>
      </w:pPr>
      <w:ins w:id="483" w:author="Unknown">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"Consonant"</w:t>
        </w:r>
        <w:r>
          <w:rPr>
            <w:bdr w:val="none" w:sz="0" w:space="0" w:color="auto" w:frame="1"/>
          </w:rPr>
          <w:t>);  </w:t>
        </w:r>
      </w:ins>
    </w:p>
    <w:p w:rsidR="0022463A" w:rsidRDefault="0022463A" w:rsidP="0024115A">
      <w:pPr>
        <w:pStyle w:val="NoSpacing"/>
        <w:ind w:left="720"/>
        <w:rPr>
          <w:ins w:id="484" w:author="Unknown"/>
        </w:rPr>
      </w:pPr>
      <w:ins w:id="485" w:author="Unknown">
        <w:r>
          <w:rPr>
            <w:bdr w:val="none" w:sz="0" w:space="0" w:color="auto" w:frame="1"/>
          </w:rPr>
          <w:t>    }  </w:t>
        </w:r>
      </w:ins>
    </w:p>
    <w:p w:rsidR="0022463A" w:rsidRDefault="0022463A" w:rsidP="0024115A">
      <w:pPr>
        <w:pStyle w:val="NoSpacing"/>
        <w:ind w:left="720"/>
        <w:rPr>
          <w:ins w:id="486" w:author="Unknown"/>
        </w:rPr>
      </w:pPr>
      <w:ins w:id="487" w:author="Unknown">
        <w:r>
          <w:rPr>
            <w:bdr w:val="none" w:sz="0" w:space="0" w:color="auto" w:frame="1"/>
          </w:rPr>
          <w:t>}    </w:t>
        </w:r>
      </w:ins>
    </w:p>
    <w:p w:rsidR="0022463A" w:rsidRDefault="0022463A" w:rsidP="0024115A">
      <w:pPr>
        <w:pStyle w:val="NoSpacing"/>
        <w:ind w:left="720"/>
        <w:rPr>
          <w:ins w:id="488" w:author="Unknown"/>
        </w:rPr>
      </w:pPr>
      <w:ins w:id="489" w:author="Unknown">
        <w:r>
          <w:rPr>
            <w:bdr w:val="none" w:sz="0" w:space="0" w:color="auto" w:frame="1"/>
          </w:rPr>
          <w:t>}   </w:t>
        </w:r>
      </w:ins>
    </w:p>
    <w:p w:rsidR="0022463A" w:rsidRDefault="0022463A" w:rsidP="0022463A">
      <w:pPr>
        <w:pStyle w:val="NormalWeb"/>
        <w:shd w:val="clear" w:color="auto" w:fill="FFFFFF"/>
        <w:rPr>
          <w:ins w:id="490" w:author="Unknown"/>
          <w:rFonts w:ascii="Verdana" w:hAnsi="Verdana"/>
          <w:color w:val="000000"/>
          <w:sz w:val="20"/>
          <w:szCs w:val="20"/>
        </w:rPr>
      </w:pPr>
      <w:ins w:id="491" w:author="Unknown">
        <w:r>
          <w:rPr>
            <w:rFonts w:ascii="Verdana" w:hAnsi="Verdana"/>
            <w:color w:val="000000"/>
            <w:sz w:val="20"/>
            <w:szCs w:val="20"/>
          </w:rPr>
          <w:lastRenderedPageBreak/>
          <w:t>Output:</w:t>
        </w:r>
      </w:ins>
    </w:p>
    <w:p w:rsidR="0022463A" w:rsidRDefault="0022463A" w:rsidP="0024115A">
      <w:pPr>
        <w:pStyle w:val="HTMLPreformatted"/>
        <w:shd w:val="clear" w:color="auto" w:fill="F9FBF9"/>
        <w:ind w:firstLine="720"/>
        <w:rPr>
          <w:ins w:id="492" w:author="Unknown"/>
          <w:color w:val="000000"/>
        </w:rPr>
      </w:pPr>
      <w:ins w:id="493" w:author="Unknown">
        <w:r>
          <w:rPr>
            <w:color w:val="000000"/>
          </w:rPr>
          <w:t>20</w:t>
        </w:r>
      </w:ins>
    </w:p>
    <w:p w:rsidR="0022463A" w:rsidRDefault="0022463A" w:rsidP="0024115A">
      <w:pPr>
        <w:pStyle w:val="Heading3"/>
        <w:rPr>
          <w:ins w:id="494" w:author="Unknown"/>
        </w:rPr>
      </w:pPr>
      <w:ins w:id="495" w:author="Unknown">
        <w:r>
          <w:t>Java Switch Statement is fall-through</w:t>
        </w:r>
      </w:ins>
    </w:p>
    <w:p w:rsidR="0022463A" w:rsidRPr="0024115A" w:rsidRDefault="0022463A" w:rsidP="0022463A">
      <w:pPr>
        <w:pStyle w:val="NormalWeb"/>
        <w:shd w:val="clear" w:color="auto" w:fill="FFFFFF"/>
        <w:rPr>
          <w:ins w:id="496" w:author="Unknown"/>
          <w:rFonts w:ascii="Verdana" w:hAnsi="Verdana"/>
          <w:color w:val="000000"/>
          <w:sz w:val="16"/>
          <w:szCs w:val="16"/>
        </w:rPr>
      </w:pPr>
      <w:ins w:id="497" w:author="Unknown">
        <w:r w:rsidRPr="0024115A">
          <w:rPr>
            <w:rFonts w:ascii="Verdana" w:hAnsi="Verdana"/>
            <w:color w:val="000000"/>
            <w:sz w:val="16"/>
            <w:szCs w:val="16"/>
          </w:rPr>
          <w:t>The Java switch statement is fall-through. It means it executes all statements after the first match if a break statement is not present.</w:t>
        </w:r>
      </w:ins>
    </w:p>
    <w:p w:rsidR="0022463A" w:rsidRDefault="0022463A" w:rsidP="0022463A">
      <w:pPr>
        <w:pStyle w:val="NormalWeb"/>
        <w:shd w:val="clear" w:color="auto" w:fill="FFFFFF"/>
        <w:rPr>
          <w:ins w:id="498" w:author="Unknown"/>
          <w:rFonts w:ascii="Verdana" w:hAnsi="Verdana"/>
          <w:color w:val="000000"/>
          <w:sz w:val="20"/>
          <w:szCs w:val="20"/>
        </w:rPr>
      </w:pPr>
      <w:ins w:id="499" w:author="Unknown">
        <w:r>
          <w:rPr>
            <w:rStyle w:val="Strong"/>
            <w:rFonts w:ascii="Verdana" w:hAnsi="Verdana"/>
            <w:color w:val="000000"/>
            <w:sz w:val="20"/>
            <w:szCs w:val="20"/>
          </w:rPr>
          <w:t>Example:</w:t>
        </w:r>
      </w:ins>
    </w:p>
    <w:p w:rsidR="0022463A" w:rsidRDefault="0022463A" w:rsidP="0024115A">
      <w:pPr>
        <w:pStyle w:val="NoSpacing"/>
        <w:ind w:left="720"/>
        <w:rPr>
          <w:ins w:id="500" w:author="Unknown"/>
          <w:color w:val="000000"/>
        </w:rPr>
      </w:pPr>
      <w:ins w:id="501" w:author="Unknown">
        <w:r>
          <w:rPr>
            <w:rStyle w:val="comment"/>
            <w:rFonts w:ascii="Verdana" w:hAnsi="Verdana"/>
            <w:color w:val="008200"/>
            <w:sz w:val="20"/>
            <w:szCs w:val="20"/>
            <w:bdr w:val="none" w:sz="0" w:space="0" w:color="auto" w:frame="1"/>
          </w:rPr>
          <w:t>//Java Switch Example where we are omitting the</w:t>
        </w:r>
        <w:r>
          <w:rPr>
            <w:color w:val="000000"/>
            <w:bdr w:val="none" w:sz="0" w:space="0" w:color="auto" w:frame="1"/>
          </w:rPr>
          <w:t>  </w:t>
        </w:r>
      </w:ins>
    </w:p>
    <w:p w:rsidR="0022463A" w:rsidRDefault="0022463A" w:rsidP="0024115A">
      <w:pPr>
        <w:pStyle w:val="NoSpacing"/>
        <w:ind w:left="720"/>
        <w:rPr>
          <w:ins w:id="502" w:author="Unknown"/>
          <w:color w:val="000000"/>
        </w:rPr>
      </w:pPr>
      <w:ins w:id="503" w:author="Unknown">
        <w:r>
          <w:rPr>
            <w:rStyle w:val="comment"/>
            <w:rFonts w:ascii="Verdana" w:hAnsi="Verdana"/>
            <w:color w:val="008200"/>
            <w:sz w:val="20"/>
            <w:szCs w:val="20"/>
            <w:bdr w:val="none" w:sz="0" w:space="0" w:color="auto" w:frame="1"/>
          </w:rPr>
          <w:t>//break statement</w:t>
        </w:r>
        <w:r>
          <w:rPr>
            <w:color w:val="000000"/>
            <w:bdr w:val="none" w:sz="0" w:space="0" w:color="auto" w:frame="1"/>
          </w:rPr>
          <w:t>  </w:t>
        </w:r>
      </w:ins>
    </w:p>
    <w:p w:rsidR="0022463A" w:rsidRDefault="0022463A" w:rsidP="0024115A">
      <w:pPr>
        <w:pStyle w:val="NoSpacing"/>
        <w:ind w:left="720"/>
        <w:rPr>
          <w:ins w:id="504" w:author="Unknown"/>
          <w:color w:val="000000"/>
        </w:rPr>
      </w:pPr>
      <w:proofErr w:type="gramStart"/>
      <w:ins w:id="505" w:author="Unknown">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class</w:t>
        </w:r>
        <w:r>
          <w:rPr>
            <w:color w:val="000000"/>
            <w:bdr w:val="none" w:sz="0" w:space="0" w:color="auto" w:frame="1"/>
          </w:rPr>
          <w:t> SwitchExample2 {  </w:t>
        </w:r>
      </w:ins>
    </w:p>
    <w:p w:rsidR="0022463A" w:rsidRDefault="0022463A" w:rsidP="0024115A">
      <w:pPr>
        <w:pStyle w:val="NoSpacing"/>
        <w:ind w:left="720"/>
        <w:rPr>
          <w:ins w:id="506" w:author="Unknown"/>
          <w:color w:val="000000"/>
        </w:rPr>
      </w:pPr>
      <w:proofErr w:type="gramStart"/>
      <w:ins w:id="507" w:author="Unknown">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  </w:t>
        </w:r>
      </w:ins>
    </w:p>
    <w:p w:rsidR="0022463A" w:rsidRDefault="0022463A" w:rsidP="0024115A">
      <w:pPr>
        <w:pStyle w:val="NoSpacing"/>
        <w:ind w:left="720"/>
        <w:rPr>
          <w:ins w:id="508" w:author="Unknown"/>
          <w:color w:val="000000"/>
        </w:rPr>
      </w:pPr>
      <w:ins w:id="509" w:author="Unknown">
        <w:r>
          <w:rPr>
            <w:color w:val="00000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number=</w:t>
        </w:r>
        <w:r>
          <w:rPr>
            <w:rStyle w:val="number"/>
            <w:rFonts w:ascii="Verdana" w:hAnsi="Verdana"/>
            <w:color w:val="C00000"/>
            <w:sz w:val="20"/>
            <w:szCs w:val="20"/>
            <w:bdr w:val="none" w:sz="0" w:space="0" w:color="auto" w:frame="1"/>
          </w:rPr>
          <w:t>20</w:t>
        </w:r>
        <w:r>
          <w:rPr>
            <w:color w:val="000000"/>
            <w:bdr w:val="none" w:sz="0" w:space="0" w:color="auto" w:frame="1"/>
          </w:rPr>
          <w:t>;  </w:t>
        </w:r>
      </w:ins>
    </w:p>
    <w:p w:rsidR="0022463A" w:rsidRDefault="0022463A" w:rsidP="0024115A">
      <w:pPr>
        <w:pStyle w:val="NoSpacing"/>
        <w:ind w:left="720"/>
        <w:rPr>
          <w:ins w:id="510" w:author="Unknown"/>
          <w:color w:val="000000"/>
        </w:rPr>
      </w:pPr>
      <w:ins w:id="511" w:author="Unknown">
        <w:r>
          <w:rPr>
            <w:color w:val="000000"/>
            <w:bdr w:val="none" w:sz="0" w:space="0" w:color="auto" w:frame="1"/>
          </w:rPr>
          <w:t>    </w:t>
        </w:r>
        <w:r>
          <w:rPr>
            <w:rStyle w:val="comment"/>
            <w:rFonts w:ascii="Verdana" w:hAnsi="Verdana"/>
            <w:color w:val="008200"/>
            <w:sz w:val="20"/>
            <w:szCs w:val="20"/>
            <w:bdr w:val="none" w:sz="0" w:space="0" w:color="auto" w:frame="1"/>
          </w:rPr>
          <w:t>//switch expression with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value</w:t>
        </w:r>
        <w:r>
          <w:rPr>
            <w:color w:val="000000"/>
            <w:bdr w:val="none" w:sz="0" w:space="0" w:color="auto" w:frame="1"/>
          </w:rPr>
          <w:t>  </w:t>
        </w:r>
      </w:ins>
    </w:p>
    <w:p w:rsidR="0022463A" w:rsidRDefault="0022463A" w:rsidP="0024115A">
      <w:pPr>
        <w:pStyle w:val="NoSpacing"/>
        <w:ind w:left="720"/>
        <w:rPr>
          <w:ins w:id="512" w:author="Unknown"/>
          <w:color w:val="000000"/>
        </w:rPr>
      </w:pPr>
      <w:ins w:id="51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r>
          <w:rPr>
            <w:color w:val="000000"/>
            <w:bdr w:val="none" w:sz="0" w:space="0" w:color="auto" w:frame="1"/>
          </w:rPr>
          <w:t>(</w:t>
        </w:r>
        <w:proofErr w:type="gramEnd"/>
        <w:r>
          <w:rPr>
            <w:color w:val="000000"/>
            <w:bdr w:val="none" w:sz="0" w:space="0" w:color="auto" w:frame="1"/>
          </w:rPr>
          <w:t>number){  </w:t>
        </w:r>
      </w:ins>
    </w:p>
    <w:p w:rsidR="0022463A" w:rsidRDefault="0022463A" w:rsidP="0024115A">
      <w:pPr>
        <w:pStyle w:val="NoSpacing"/>
        <w:ind w:left="720"/>
        <w:rPr>
          <w:ins w:id="514" w:author="Unknown"/>
          <w:color w:val="000000"/>
        </w:rPr>
      </w:pPr>
      <w:ins w:id="515" w:author="Unknown">
        <w:r>
          <w:rPr>
            <w:color w:val="000000"/>
            <w:bdr w:val="none" w:sz="0" w:space="0" w:color="auto" w:frame="1"/>
          </w:rPr>
          <w:t>    </w:t>
        </w:r>
        <w:r>
          <w:rPr>
            <w:rStyle w:val="comment"/>
            <w:rFonts w:ascii="Verdana" w:hAnsi="Verdana"/>
            <w:color w:val="008200"/>
            <w:sz w:val="20"/>
            <w:szCs w:val="20"/>
            <w:bdr w:val="none" w:sz="0" w:space="0" w:color="auto" w:frame="1"/>
          </w:rPr>
          <w:t>//switch cases without break statements</w:t>
        </w:r>
        <w:r>
          <w:rPr>
            <w:color w:val="000000"/>
            <w:bdr w:val="none" w:sz="0" w:space="0" w:color="auto" w:frame="1"/>
          </w:rPr>
          <w:t>  </w:t>
        </w:r>
      </w:ins>
    </w:p>
    <w:p w:rsidR="0022463A" w:rsidRDefault="0022463A" w:rsidP="0024115A">
      <w:pPr>
        <w:pStyle w:val="NoSpacing"/>
        <w:ind w:left="720"/>
        <w:rPr>
          <w:ins w:id="516" w:author="Unknown"/>
          <w:color w:val="000000"/>
        </w:rPr>
      </w:pPr>
      <w:ins w:id="51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10</w:t>
        </w: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w:t>
        </w:r>
        <w:r>
          <w:rPr>
            <w:rStyle w:val="string"/>
            <w:rFonts w:ascii="Verdana" w:hAnsi="Verdana"/>
            <w:color w:val="0000FF"/>
            <w:sz w:val="20"/>
            <w:szCs w:val="20"/>
            <w:bdr w:val="none" w:sz="0" w:space="0" w:color="auto" w:frame="1"/>
          </w:rPr>
          <w:t>"10"</w:t>
        </w:r>
        <w:r>
          <w:rPr>
            <w:color w:val="000000"/>
            <w:bdr w:val="none" w:sz="0" w:space="0" w:color="auto" w:frame="1"/>
          </w:rPr>
          <w:t>);  </w:t>
        </w:r>
      </w:ins>
    </w:p>
    <w:p w:rsidR="0022463A" w:rsidRDefault="0022463A" w:rsidP="0024115A">
      <w:pPr>
        <w:pStyle w:val="NoSpacing"/>
        <w:ind w:left="720"/>
        <w:rPr>
          <w:ins w:id="518" w:author="Unknown"/>
          <w:color w:val="000000"/>
        </w:rPr>
      </w:pPr>
      <w:ins w:id="51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20</w:t>
        </w: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w:t>
        </w:r>
        <w:r>
          <w:rPr>
            <w:rStyle w:val="string"/>
            <w:rFonts w:ascii="Verdana" w:hAnsi="Verdana"/>
            <w:color w:val="0000FF"/>
            <w:sz w:val="20"/>
            <w:szCs w:val="20"/>
            <w:bdr w:val="none" w:sz="0" w:space="0" w:color="auto" w:frame="1"/>
          </w:rPr>
          <w:t>"20"</w:t>
        </w:r>
        <w:r>
          <w:rPr>
            <w:color w:val="000000"/>
            <w:bdr w:val="none" w:sz="0" w:space="0" w:color="auto" w:frame="1"/>
          </w:rPr>
          <w:t>);  </w:t>
        </w:r>
      </w:ins>
    </w:p>
    <w:p w:rsidR="0022463A" w:rsidRDefault="0022463A" w:rsidP="0024115A">
      <w:pPr>
        <w:pStyle w:val="NoSpacing"/>
        <w:ind w:left="720"/>
        <w:rPr>
          <w:ins w:id="520" w:author="Unknown"/>
          <w:color w:val="000000"/>
        </w:rPr>
      </w:pPr>
      <w:ins w:id="52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30</w:t>
        </w: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w:t>
        </w:r>
        <w:r>
          <w:rPr>
            <w:rStyle w:val="string"/>
            <w:rFonts w:ascii="Verdana" w:hAnsi="Verdana"/>
            <w:color w:val="0000FF"/>
            <w:sz w:val="20"/>
            <w:szCs w:val="20"/>
            <w:bdr w:val="none" w:sz="0" w:space="0" w:color="auto" w:frame="1"/>
          </w:rPr>
          <w:t>"30"</w:t>
        </w:r>
        <w:r>
          <w:rPr>
            <w:color w:val="000000"/>
            <w:bdr w:val="none" w:sz="0" w:space="0" w:color="auto" w:frame="1"/>
          </w:rPr>
          <w:t>);  </w:t>
        </w:r>
      </w:ins>
    </w:p>
    <w:p w:rsidR="0022463A" w:rsidRDefault="0022463A" w:rsidP="0024115A">
      <w:pPr>
        <w:pStyle w:val="NoSpacing"/>
        <w:ind w:left="720"/>
        <w:rPr>
          <w:ins w:id="522" w:author="Unknown"/>
          <w:color w:val="000000"/>
        </w:rPr>
      </w:pPr>
      <w:ins w:id="523" w:author="Unknown">
        <w:r>
          <w:rPr>
            <w:color w:val="00000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default</w:t>
        </w:r>
        <w:r>
          <w:rPr>
            <w:color w:val="000000"/>
            <w:bdr w:val="none" w:sz="0" w:space="0" w:color="auto" w:frame="1"/>
          </w:rPr>
          <w:t>:</w:t>
        </w:r>
        <w:proofErr w:type="gramEnd"/>
        <w:r>
          <w:rPr>
            <w:color w:val="000000"/>
            <w:bdr w:val="none" w:sz="0" w:space="0" w:color="auto" w:frame="1"/>
          </w:rPr>
          <w:t>System.out.println</w:t>
        </w:r>
        <w:proofErr w:type="spellEnd"/>
        <w:r>
          <w:rPr>
            <w:color w:val="000000"/>
            <w:bdr w:val="none" w:sz="0" w:space="0" w:color="auto" w:frame="1"/>
          </w:rPr>
          <w:t>(</w:t>
        </w:r>
        <w:r>
          <w:rPr>
            <w:rStyle w:val="string"/>
            <w:rFonts w:ascii="Verdana" w:hAnsi="Verdana"/>
            <w:color w:val="0000FF"/>
            <w:sz w:val="20"/>
            <w:szCs w:val="20"/>
            <w:bdr w:val="none" w:sz="0" w:space="0" w:color="auto" w:frame="1"/>
          </w:rPr>
          <w:t>"Not in 10, 20 or 30"</w:t>
        </w:r>
        <w:r>
          <w:rPr>
            <w:color w:val="000000"/>
            <w:bdr w:val="none" w:sz="0" w:space="0" w:color="auto" w:frame="1"/>
          </w:rPr>
          <w:t>);  </w:t>
        </w:r>
      </w:ins>
    </w:p>
    <w:p w:rsidR="0022463A" w:rsidRDefault="0022463A" w:rsidP="0024115A">
      <w:pPr>
        <w:pStyle w:val="NoSpacing"/>
        <w:ind w:left="720"/>
        <w:rPr>
          <w:ins w:id="524" w:author="Unknown"/>
          <w:color w:val="000000"/>
        </w:rPr>
      </w:pPr>
      <w:ins w:id="525" w:author="Unknown">
        <w:r>
          <w:rPr>
            <w:color w:val="000000"/>
            <w:bdr w:val="none" w:sz="0" w:space="0" w:color="auto" w:frame="1"/>
          </w:rPr>
          <w:t>    }  </w:t>
        </w:r>
      </w:ins>
    </w:p>
    <w:p w:rsidR="0022463A" w:rsidRDefault="0022463A" w:rsidP="0024115A">
      <w:pPr>
        <w:pStyle w:val="NoSpacing"/>
        <w:ind w:left="720"/>
        <w:rPr>
          <w:ins w:id="526" w:author="Unknown"/>
          <w:color w:val="000000"/>
        </w:rPr>
      </w:pPr>
      <w:ins w:id="527" w:author="Unknown">
        <w:r>
          <w:rPr>
            <w:color w:val="000000"/>
            <w:bdr w:val="none" w:sz="0" w:space="0" w:color="auto" w:frame="1"/>
          </w:rPr>
          <w:t>}  </w:t>
        </w:r>
      </w:ins>
    </w:p>
    <w:p w:rsidR="0022463A" w:rsidRDefault="0022463A" w:rsidP="0024115A">
      <w:pPr>
        <w:pStyle w:val="NoSpacing"/>
        <w:ind w:left="720"/>
        <w:rPr>
          <w:ins w:id="528" w:author="Unknown"/>
          <w:color w:val="000000"/>
        </w:rPr>
      </w:pPr>
      <w:ins w:id="529" w:author="Unknown">
        <w:r>
          <w:rPr>
            <w:color w:val="000000"/>
            <w:bdr w:val="none" w:sz="0" w:space="0" w:color="auto" w:frame="1"/>
          </w:rPr>
          <w:t>}  </w:t>
        </w:r>
      </w:ins>
    </w:p>
    <w:p w:rsidR="0022463A" w:rsidRDefault="0022463A" w:rsidP="0022463A">
      <w:pPr>
        <w:pStyle w:val="NormalWeb"/>
        <w:shd w:val="clear" w:color="auto" w:fill="FFFFFF"/>
        <w:rPr>
          <w:ins w:id="530" w:author="Unknown"/>
          <w:rFonts w:ascii="Verdana" w:hAnsi="Verdana"/>
          <w:color w:val="000000"/>
          <w:sz w:val="20"/>
          <w:szCs w:val="20"/>
        </w:rPr>
      </w:pPr>
      <w:ins w:id="531" w:author="Unknown">
        <w:r>
          <w:rPr>
            <w:rFonts w:ascii="Verdana" w:hAnsi="Verdana"/>
            <w:color w:val="000000"/>
            <w:sz w:val="20"/>
            <w:szCs w:val="20"/>
          </w:rPr>
          <w:t>Output:</w:t>
        </w:r>
      </w:ins>
    </w:p>
    <w:p w:rsidR="0022463A" w:rsidRPr="0024115A" w:rsidRDefault="0022463A" w:rsidP="0024115A">
      <w:pPr>
        <w:pStyle w:val="HTMLPreformatted"/>
        <w:shd w:val="clear" w:color="auto" w:fill="F9FBF9"/>
        <w:ind w:left="720"/>
        <w:rPr>
          <w:ins w:id="532" w:author="Unknown"/>
          <w:color w:val="000000"/>
          <w:sz w:val="16"/>
          <w:szCs w:val="16"/>
        </w:rPr>
      </w:pPr>
      <w:ins w:id="533" w:author="Unknown">
        <w:r w:rsidRPr="0024115A">
          <w:rPr>
            <w:color w:val="000000"/>
            <w:sz w:val="16"/>
            <w:szCs w:val="16"/>
          </w:rPr>
          <w:t>20</w:t>
        </w:r>
      </w:ins>
    </w:p>
    <w:p w:rsidR="0022463A" w:rsidRPr="0024115A" w:rsidRDefault="0022463A" w:rsidP="0024115A">
      <w:pPr>
        <w:pStyle w:val="HTMLPreformatted"/>
        <w:shd w:val="clear" w:color="auto" w:fill="F9FBF9"/>
        <w:ind w:left="720"/>
        <w:rPr>
          <w:ins w:id="534" w:author="Unknown"/>
          <w:color w:val="000000"/>
          <w:sz w:val="16"/>
          <w:szCs w:val="16"/>
        </w:rPr>
      </w:pPr>
      <w:ins w:id="535" w:author="Unknown">
        <w:r w:rsidRPr="0024115A">
          <w:rPr>
            <w:color w:val="000000"/>
            <w:sz w:val="16"/>
            <w:szCs w:val="16"/>
          </w:rPr>
          <w:t>30</w:t>
        </w:r>
      </w:ins>
    </w:p>
    <w:p w:rsidR="0022463A" w:rsidRPr="0024115A" w:rsidRDefault="0022463A" w:rsidP="0024115A">
      <w:pPr>
        <w:pStyle w:val="HTMLPreformatted"/>
        <w:shd w:val="clear" w:color="auto" w:fill="F9FBF9"/>
        <w:ind w:left="720"/>
        <w:rPr>
          <w:ins w:id="536" w:author="Unknown"/>
          <w:color w:val="000000"/>
          <w:sz w:val="16"/>
          <w:szCs w:val="16"/>
        </w:rPr>
      </w:pPr>
      <w:ins w:id="537" w:author="Unknown">
        <w:r w:rsidRPr="0024115A">
          <w:rPr>
            <w:color w:val="000000"/>
            <w:sz w:val="16"/>
            <w:szCs w:val="16"/>
          </w:rPr>
          <w:t>Not in 10, 20 or 30</w:t>
        </w:r>
      </w:ins>
    </w:p>
    <w:p w:rsidR="0022463A" w:rsidRDefault="0022463A" w:rsidP="0024115A">
      <w:pPr>
        <w:pStyle w:val="Heading3"/>
        <w:rPr>
          <w:ins w:id="538" w:author="Unknown"/>
        </w:rPr>
      </w:pPr>
      <w:ins w:id="539" w:author="Unknown">
        <w:r>
          <w:t>Java Switch Statement with String</w:t>
        </w:r>
      </w:ins>
    </w:p>
    <w:p w:rsidR="0022463A" w:rsidRDefault="0022463A" w:rsidP="0024115A">
      <w:pPr>
        <w:pStyle w:val="NoSpacing"/>
        <w:ind w:left="720"/>
        <w:rPr>
          <w:ins w:id="540" w:author="Unknown"/>
        </w:rPr>
      </w:pPr>
      <w:ins w:id="541" w:author="Unknown">
        <w:r>
          <w:t>Java allows us to use strings in switch expression since Java SE 7. The case statement should be string literal.</w:t>
        </w:r>
      </w:ins>
    </w:p>
    <w:p w:rsidR="0022463A" w:rsidRDefault="0022463A" w:rsidP="0024115A">
      <w:pPr>
        <w:pStyle w:val="NormalWeb"/>
        <w:shd w:val="clear" w:color="auto" w:fill="FFFFFF"/>
        <w:tabs>
          <w:tab w:val="left" w:pos="1934"/>
        </w:tabs>
        <w:rPr>
          <w:ins w:id="542" w:author="Unknown"/>
          <w:rFonts w:ascii="Verdana" w:hAnsi="Verdana"/>
          <w:color w:val="000000"/>
          <w:sz w:val="20"/>
          <w:szCs w:val="20"/>
        </w:rPr>
      </w:pPr>
      <w:ins w:id="543" w:author="Unknown">
        <w:r>
          <w:rPr>
            <w:rStyle w:val="Strong"/>
            <w:rFonts w:ascii="Verdana" w:hAnsi="Verdana"/>
            <w:color w:val="000000"/>
            <w:sz w:val="20"/>
            <w:szCs w:val="20"/>
          </w:rPr>
          <w:t>Example:</w:t>
        </w:r>
      </w:ins>
      <w:r w:rsidR="0024115A">
        <w:rPr>
          <w:rStyle w:val="Strong"/>
          <w:rFonts w:ascii="Verdana" w:hAnsi="Verdana"/>
          <w:color w:val="000000"/>
          <w:sz w:val="20"/>
          <w:szCs w:val="20"/>
        </w:rPr>
        <w:tab/>
      </w:r>
    </w:p>
    <w:p w:rsidR="0022463A" w:rsidRDefault="0022463A" w:rsidP="0024115A">
      <w:pPr>
        <w:pStyle w:val="NoSpacing"/>
        <w:ind w:left="720"/>
        <w:rPr>
          <w:ins w:id="544" w:author="Unknown"/>
          <w:color w:val="000000"/>
        </w:rPr>
      </w:pPr>
      <w:ins w:id="545" w:author="Unknown">
        <w:r>
          <w:rPr>
            <w:rStyle w:val="comment"/>
            <w:rFonts w:ascii="Verdana" w:hAnsi="Verdana"/>
            <w:color w:val="008200"/>
            <w:sz w:val="20"/>
            <w:szCs w:val="20"/>
            <w:bdr w:val="none" w:sz="0" w:space="0" w:color="auto" w:frame="1"/>
          </w:rPr>
          <w:t>//Java Program to demonstrate the use of Java Switch</w:t>
        </w:r>
        <w:r>
          <w:rPr>
            <w:color w:val="000000"/>
            <w:bdr w:val="none" w:sz="0" w:space="0" w:color="auto" w:frame="1"/>
          </w:rPr>
          <w:t>  </w:t>
        </w:r>
      </w:ins>
    </w:p>
    <w:p w:rsidR="0022463A" w:rsidRDefault="0022463A" w:rsidP="0024115A">
      <w:pPr>
        <w:pStyle w:val="NoSpacing"/>
        <w:ind w:left="720"/>
        <w:rPr>
          <w:ins w:id="546" w:author="Unknown"/>
          <w:color w:val="000000"/>
        </w:rPr>
      </w:pPr>
      <w:ins w:id="547" w:author="Unknown">
        <w:r>
          <w:rPr>
            <w:rStyle w:val="comment"/>
            <w:rFonts w:ascii="Verdana" w:hAnsi="Verdana"/>
            <w:color w:val="008200"/>
            <w:sz w:val="20"/>
            <w:szCs w:val="20"/>
            <w:bdr w:val="none" w:sz="0" w:space="0" w:color="auto" w:frame="1"/>
          </w:rPr>
          <w:t>//statement with String</w:t>
        </w:r>
        <w:r>
          <w:rPr>
            <w:color w:val="000000"/>
            <w:bdr w:val="none" w:sz="0" w:space="0" w:color="auto" w:frame="1"/>
          </w:rPr>
          <w:t>  </w:t>
        </w:r>
      </w:ins>
    </w:p>
    <w:p w:rsidR="0022463A" w:rsidRDefault="0022463A" w:rsidP="0024115A">
      <w:pPr>
        <w:pStyle w:val="NoSpacing"/>
        <w:ind w:left="720"/>
        <w:rPr>
          <w:ins w:id="548" w:author="Unknown"/>
          <w:color w:val="000000"/>
        </w:rPr>
      </w:pPr>
      <w:proofErr w:type="gramStart"/>
      <w:ins w:id="549" w:author="Unknown">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class</w:t>
        </w:r>
        <w:r>
          <w:rPr>
            <w:color w:val="000000"/>
            <w:bdr w:val="none" w:sz="0" w:space="0" w:color="auto" w:frame="1"/>
          </w:rPr>
          <w:t> </w:t>
        </w:r>
        <w:proofErr w:type="spellStart"/>
        <w:r>
          <w:rPr>
            <w:color w:val="000000"/>
            <w:bdr w:val="none" w:sz="0" w:space="0" w:color="auto" w:frame="1"/>
          </w:rPr>
          <w:t>SwitchStringExample</w:t>
        </w:r>
        <w:proofErr w:type="spellEnd"/>
        <w:r>
          <w:rPr>
            <w:color w:val="000000"/>
            <w:bdr w:val="none" w:sz="0" w:space="0" w:color="auto" w:frame="1"/>
          </w:rPr>
          <w:t> {    </w:t>
        </w:r>
      </w:ins>
    </w:p>
    <w:p w:rsidR="0022463A" w:rsidRDefault="0022463A" w:rsidP="0024115A">
      <w:pPr>
        <w:pStyle w:val="NoSpacing"/>
        <w:ind w:left="720"/>
        <w:rPr>
          <w:ins w:id="550" w:author="Unknown"/>
          <w:color w:val="000000"/>
        </w:rPr>
      </w:pPr>
      <w:proofErr w:type="gramStart"/>
      <w:ins w:id="551" w:author="Unknown">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    </w:t>
        </w:r>
      </w:ins>
    </w:p>
    <w:p w:rsidR="0022463A" w:rsidRDefault="0022463A" w:rsidP="0024115A">
      <w:pPr>
        <w:pStyle w:val="NoSpacing"/>
        <w:ind w:left="720"/>
        <w:rPr>
          <w:ins w:id="552" w:author="Unknown"/>
          <w:color w:val="000000"/>
        </w:rPr>
      </w:pPr>
      <w:ins w:id="553" w:author="Unknown">
        <w:r>
          <w:rPr>
            <w:color w:val="000000"/>
            <w:bdr w:val="none" w:sz="0" w:space="0" w:color="auto" w:frame="1"/>
          </w:rPr>
          <w:t>    </w:t>
        </w:r>
        <w:r>
          <w:rPr>
            <w:rStyle w:val="comment"/>
            <w:rFonts w:ascii="Verdana" w:hAnsi="Verdana"/>
            <w:color w:val="008200"/>
            <w:sz w:val="20"/>
            <w:szCs w:val="20"/>
            <w:bdr w:val="none" w:sz="0" w:space="0" w:color="auto" w:frame="1"/>
          </w:rPr>
          <w:t>//Declaring String variable</w:t>
        </w:r>
        <w:r>
          <w:rPr>
            <w:color w:val="000000"/>
            <w:bdr w:val="none" w:sz="0" w:space="0" w:color="auto" w:frame="1"/>
          </w:rPr>
          <w:t>  </w:t>
        </w:r>
      </w:ins>
    </w:p>
    <w:p w:rsidR="0022463A" w:rsidRDefault="0022463A" w:rsidP="0024115A">
      <w:pPr>
        <w:pStyle w:val="NoSpacing"/>
        <w:ind w:left="720"/>
        <w:rPr>
          <w:ins w:id="554" w:author="Unknown"/>
          <w:color w:val="000000"/>
        </w:rPr>
      </w:pPr>
      <w:ins w:id="555" w:author="Unknown">
        <w:r>
          <w:rPr>
            <w:color w:val="000000"/>
            <w:bdr w:val="none" w:sz="0" w:space="0" w:color="auto" w:frame="1"/>
          </w:rPr>
          <w:t>    String </w:t>
        </w:r>
        <w:proofErr w:type="spellStart"/>
        <w:r>
          <w:rPr>
            <w:color w:val="000000"/>
            <w:bdr w:val="none" w:sz="0" w:space="0" w:color="auto" w:frame="1"/>
          </w:rPr>
          <w:t>levelString</w:t>
        </w:r>
        <w:proofErr w:type="spellEnd"/>
        <w:r>
          <w:rPr>
            <w:color w:val="000000"/>
            <w:bdr w:val="none" w:sz="0" w:space="0" w:color="auto" w:frame="1"/>
          </w:rPr>
          <w:t>=</w:t>
        </w:r>
        <w:r>
          <w:rPr>
            <w:rStyle w:val="string"/>
            <w:rFonts w:ascii="Verdana" w:hAnsi="Verdana"/>
            <w:color w:val="0000FF"/>
            <w:sz w:val="20"/>
            <w:szCs w:val="20"/>
            <w:bdr w:val="none" w:sz="0" w:space="0" w:color="auto" w:frame="1"/>
          </w:rPr>
          <w:t>"Expert"</w:t>
        </w:r>
        <w:r>
          <w:rPr>
            <w:color w:val="000000"/>
            <w:bdr w:val="none" w:sz="0" w:space="0" w:color="auto" w:frame="1"/>
          </w:rPr>
          <w:t>;  </w:t>
        </w:r>
      </w:ins>
    </w:p>
    <w:p w:rsidR="0022463A" w:rsidRDefault="0022463A" w:rsidP="0024115A">
      <w:pPr>
        <w:pStyle w:val="NoSpacing"/>
        <w:ind w:left="720"/>
        <w:rPr>
          <w:ins w:id="556" w:author="Unknown"/>
          <w:color w:val="000000"/>
        </w:rPr>
      </w:pPr>
      <w:ins w:id="557" w:author="Unknown">
        <w:r>
          <w:rPr>
            <w:color w:val="00000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level=</w:t>
        </w:r>
        <w:r>
          <w:rPr>
            <w:rStyle w:val="number"/>
            <w:rFonts w:ascii="Verdana" w:hAnsi="Verdana"/>
            <w:color w:val="C00000"/>
            <w:sz w:val="20"/>
            <w:szCs w:val="20"/>
            <w:bdr w:val="none" w:sz="0" w:space="0" w:color="auto" w:frame="1"/>
          </w:rPr>
          <w:t>0</w:t>
        </w:r>
        <w:r>
          <w:rPr>
            <w:color w:val="000000"/>
            <w:bdr w:val="none" w:sz="0" w:space="0" w:color="auto" w:frame="1"/>
          </w:rPr>
          <w:t>;  </w:t>
        </w:r>
      </w:ins>
    </w:p>
    <w:p w:rsidR="0022463A" w:rsidRDefault="0022463A" w:rsidP="0024115A">
      <w:pPr>
        <w:pStyle w:val="NoSpacing"/>
        <w:ind w:left="720"/>
        <w:rPr>
          <w:ins w:id="558" w:author="Unknown"/>
          <w:color w:val="000000"/>
        </w:rPr>
      </w:pPr>
      <w:ins w:id="559" w:author="Unknown">
        <w:r>
          <w:rPr>
            <w:color w:val="000000"/>
            <w:bdr w:val="none" w:sz="0" w:space="0" w:color="auto" w:frame="1"/>
          </w:rPr>
          <w:t>    </w:t>
        </w:r>
        <w:r>
          <w:rPr>
            <w:rStyle w:val="comment"/>
            <w:rFonts w:ascii="Verdana" w:hAnsi="Verdana"/>
            <w:color w:val="008200"/>
            <w:sz w:val="20"/>
            <w:szCs w:val="20"/>
            <w:bdr w:val="none" w:sz="0" w:space="0" w:color="auto" w:frame="1"/>
          </w:rPr>
          <w:t>//Using String in Switch expression</w:t>
        </w:r>
        <w:r>
          <w:rPr>
            <w:color w:val="000000"/>
            <w:bdr w:val="none" w:sz="0" w:space="0" w:color="auto" w:frame="1"/>
          </w:rPr>
          <w:t>  </w:t>
        </w:r>
      </w:ins>
    </w:p>
    <w:p w:rsidR="0022463A" w:rsidRDefault="0022463A" w:rsidP="0024115A">
      <w:pPr>
        <w:pStyle w:val="NoSpacing"/>
        <w:ind w:left="720"/>
        <w:rPr>
          <w:ins w:id="560" w:author="Unknown"/>
          <w:color w:val="000000"/>
        </w:rPr>
      </w:pPr>
      <w:ins w:id="56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r>
          <w:rPr>
            <w:color w:val="000000"/>
            <w:bdr w:val="none" w:sz="0" w:space="0" w:color="auto" w:frame="1"/>
          </w:rPr>
          <w:t>(</w:t>
        </w:r>
        <w:proofErr w:type="spellStart"/>
        <w:proofErr w:type="gramEnd"/>
        <w:r>
          <w:rPr>
            <w:color w:val="000000"/>
            <w:bdr w:val="none" w:sz="0" w:space="0" w:color="auto" w:frame="1"/>
          </w:rPr>
          <w:t>levelString</w:t>
        </w:r>
        <w:proofErr w:type="spellEnd"/>
        <w:r>
          <w:rPr>
            <w:color w:val="000000"/>
            <w:bdr w:val="none" w:sz="0" w:space="0" w:color="auto" w:frame="1"/>
          </w:rPr>
          <w:t>){    </w:t>
        </w:r>
      </w:ins>
    </w:p>
    <w:p w:rsidR="0022463A" w:rsidRDefault="0022463A" w:rsidP="0024115A">
      <w:pPr>
        <w:pStyle w:val="NoSpacing"/>
        <w:ind w:left="720"/>
        <w:rPr>
          <w:ins w:id="562" w:author="Unknown"/>
          <w:color w:val="000000"/>
        </w:rPr>
      </w:pPr>
      <w:ins w:id="563" w:author="Unknown">
        <w:r>
          <w:rPr>
            <w:color w:val="000000"/>
            <w:bdr w:val="none" w:sz="0" w:space="0" w:color="auto" w:frame="1"/>
          </w:rPr>
          <w:t>    </w:t>
        </w:r>
        <w:r>
          <w:rPr>
            <w:rStyle w:val="comment"/>
            <w:rFonts w:ascii="Verdana" w:hAnsi="Verdana"/>
            <w:color w:val="008200"/>
            <w:sz w:val="20"/>
            <w:szCs w:val="20"/>
            <w:bdr w:val="none" w:sz="0" w:space="0" w:color="auto" w:frame="1"/>
          </w:rPr>
          <w:t>//Using String Literal in Switch case</w:t>
        </w:r>
        <w:r>
          <w:rPr>
            <w:color w:val="000000"/>
            <w:bdr w:val="none" w:sz="0" w:space="0" w:color="auto" w:frame="1"/>
          </w:rPr>
          <w:t>  </w:t>
        </w:r>
      </w:ins>
    </w:p>
    <w:p w:rsidR="0022463A" w:rsidRDefault="0022463A" w:rsidP="0024115A">
      <w:pPr>
        <w:pStyle w:val="NoSpacing"/>
        <w:ind w:left="720"/>
        <w:rPr>
          <w:ins w:id="564" w:author="Unknown"/>
          <w:color w:val="000000"/>
        </w:rPr>
      </w:pPr>
      <w:ins w:id="56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"Beginner"</w:t>
        </w:r>
        <w:r>
          <w:rPr>
            <w:color w:val="000000"/>
            <w:bdr w:val="none" w:sz="0" w:space="0" w:color="auto" w:frame="1"/>
          </w:rPr>
          <w:t>: level=</w:t>
        </w:r>
        <w:r>
          <w:rPr>
            <w:rStyle w:val="number"/>
            <w:rFonts w:ascii="Verdana" w:hAnsi="Verdana"/>
            <w:color w:val="C00000"/>
            <w:sz w:val="20"/>
            <w:szCs w:val="20"/>
            <w:bdr w:val="none" w:sz="0" w:space="0" w:color="auto" w:frame="1"/>
          </w:rPr>
          <w:t>1</w:t>
        </w:r>
        <w:r>
          <w:rPr>
            <w:color w:val="000000"/>
            <w:bdr w:val="none" w:sz="0" w:space="0" w:color="auto" w:frame="1"/>
          </w:rPr>
          <w:t>;  </w:t>
        </w:r>
      </w:ins>
    </w:p>
    <w:p w:rsidR="0022463A" w:rsidRDefault="0022463A" w:rsidP="0024115A">
      <w:pPr>
        <w:pStyle w:val="NoSpacing"/>
        <w:ind w:left="720"/>
        <w:rPr>
          <w:ins w:id="566" w:author="Unknown"/>
          <w:color w:val="000000"/>
        </w:rPr>
      </w:pPr>
      <w:ins w:id="567" w:author="Unknown">
        <w:r>
          <w:rPr>
            <w:color w:val="000000"/>
            <w:bdr w:val="none" w:sz="0" w:space="0" w:color="auto" w:frame="1"/>
          </w:rPr>
          <w:lastRenderedPageBreak/>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568" w:author="Unknown"/>
          <w:color w:val="000000"/>
        </w:rPr>
      </w:pPr>
      <w:ins w:id="56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"Intermediate"</w:t>
        </w:r>
        <w:r>
          <w:rPr>
            <w:color w:val="000000"/>
            <w:bdr w:val="none" w:sz="0" w:space="0" w:color="auto" w:frame="1"/>
          </w:rPr>
          <w:t>: level=</w:t>
        </w:r>
        <w:r>
          <w:rPr>
            <w:rStyle w:val="number"/>
            <w:rFonts w:ascii="Verdana" w:hAnsi="Verdana"/>
            <w:color w:val="C00000"/>
            <w:sz w:val="20"/>
            <w:szCs w:val="20"/>
            <w:bdr w:val="none" w:sz="0" w:space="0" w:color="auto" w:frame="1"/>
          </w:rPr>
          <w:t>2</w:t>
        </w:r>
        <w:r>
          <w:rPr>
            <w:color w:val="000000"/>
            <w:bdr w:val="none" w:sz="0" w:space="0" w:color="auto" w:frame="1"/>
          </w:rPr>
          <w:t>;  </w:t>
        </w:r>
      </w:ins>
    </w:p>
    <w:p w:rsidR="0022463A" w:rsidRDefault="0022463A" w:rsidP="0024115A">
      <w:pPr>
        <w:pStyle w:val="NoSpacing"/>
        <w:ind w:left="720"/>
        <w:rPr>
          <w:ins w:id="570" w:author="Unknown"/>
          <w:color w:val="000000"/>
        </w:rPr>
      </w:pPr>
      <w:ins w:id="57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572" w:author="Unknown"/>
          <w:color w:val="000000"/>
        </w:rPr>
      </w:pPr>
      <w:ins w:id="57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"Expert"</w:t>
        </w:r>
        <w:r>
          <w:rPr>
            <w:color w:val="000000"/>
            <w:bdr w:val="none" w:sz="0" w:space="0" w:color="auto" w:frame="1"/>
          </w:rPr>
          <w:t>: level=</w:t>
        </w:r>
        <w:r>
          <w:rPr>
            <w:rStyle w:val="number"/>
            <w:rFonts w:ascii="Verdana" w:hAnsi="Verdana"/>
            <w:color w:val="C00000"/>
            <w:sz w:val="20"/>
            <w:szCs w:val="20"/>
            <w:bdr w:val="none" w:sz="0" w:space="0" w:color="auto" w:frame="1"/>
          </w:rPr>
          <w:t>3</w:t>
        </w:r>
        <w:r>
          <w:rPr>
            <w:color w:val="000000"/>
            <w:bdr w:val="none" w:sz="0" w:space="0" w:color="auto" w:frame="1"/>
          </w:rPr>
          <w:t>;  </w:t>
        </w:r>
      </w:ins>
    </w:p>
    <w:p w:rsidR="0022463A" w:rsidRDefault="0022463A" w:rsidP="0024115A">
      <w:pPr>
        <w:pStyle w:val="NoSpacing"/>
        <w:ind w:left="720"/>
        <w:rPr>
          <w:ins w:id="574" w:author="Unknown"/>
          <w:color w:val="000000"/>
        </w:rPr>
      </w:pPr>
      <w:ins w:id="57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576" w:author="Unknown"/>
          <w:color w:val="000000"/>
        </w:rPr>
      </w:pPr>
      <w:ins w:id="57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default</w:t>
        </w:r>
        <w:proofErr w:type="gramEnd"/>
        <w:r>
          <w:rPr>
            <w:color w:val="000000"/>
            <w:bdr w:val="none" w:sz="0" w:space="0" w:color="auto" w:frame="1"/>
          </w:rPr>
          <w:t>: level=</w:t>
        </w:r>
        <w:r>
          <w:rPr>
            <w:rStyle w:val="number"/>
            <w:rFonts w:ascii="Verdana" w:hAnsi="Verdana"/>
            <w:color w:val="C00000"/>
            <w:sz w:val="20"/>
            <w:szCs w:val="20"/>
            <w:bdr w:val="none" w:sz="0" w:space="0" w:color="auto" w:frame="1"/>
          </w:rPr>
          <w:t>0</w:t>
        </w:r>
        <w:r>
          <w:rPr>
            <w:color w:val="000000"/>
            <w:bdr w:val="none" w:sz="0" w:space="0" w:color="auto" w:frame="1"/>
          </w:rPr>
          <w:t>;  </w:t>
        </w:r>
      </w:ins>
    </w:p>
    <w:p w:rsidR="0022463A" w:rsidRDefault="0022463A" w:rsidP="0024115A">
      <w:pPr>
        <w:pStyle w:val="NoSpacing"/>
        <w:ind w:left="720"/>
        <w:rPr>
          <w:ins w:id="578" w:author="Unknown"/>
          <w:color w:val="000000"/>
        </w:rPr>
      </w:pPr>
      <w:ins w:id="57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580" w:author="Unknown"/>
          <w:color w:val="000000"/>
        </w:rPr>
      </w:pPr>
      <w:ins w:id="581" w:author="Unknown">
        <w:r>
          <w:rPr>
            <w:color w:val="000000"/>
            <w:bdr w:val="none" w:sz="0" w:space="0" w:color="auto" w:frame="1"/>
          </w:rPr>
          <w:t>    }    </w:t>
        </w:r>
      </w:ins>
    </w:p>
    <w:p w:rsidR="0022463A" w:rsidRDefault="0022463A" w:rsidP="0024115A">
      <w:pPr>
        <w:pStyle w:val="NoSpacing"/>
        <w:ind w:left="720"/>
        <w:rPr>
          <w:ins w:id="582" w:author="Unknown"/>
          <w:color w:val="000000"/>
        </w:rPr>
      </w:pPr>
      <w:ins w:id="583"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"Your Level is: "</w:t>
        </w:r>
        <w:r>
          <w:rPr>
            <w:color w:val="000000"/>
            <w:bdr w:val="none" w:sz="0" w:space="0" w:color="auto" w:frame="1"/>
          </w:rPr>
          <w:t>+level);  </w:t>
        </w:r>
      </w:ins>
    </w:p>
    <w:p w:rsidR="0022463A" w:rsidRDefault="0022463A" w:rsidP="0024115A">
      <w:pPr>
        <w:pStyle w:val="NoSpacing"/>
        <w:ind w:left="720"/>
        <w:rPr>
          <w:ins w:id="584" w:author="Unknown"/>
          <w:color w:val="000000"/>
        </w:rPr>
      </w:pPr>
      <w:ins w:id="585" w:author="Unknown">
        <w:r>
          <w:rPr>
            <w:color w:val="000000"/>
            <w:bdr w:val="none" w:sz="0" w:space="0" w:color="auto" w:frame="1"/>
          </w:rPr>
          <w:t>}    </w:t>
        </w:r>
      </w:ins>
    </w:p>
    <w:p w:rsidR="0022463A" w:rsidRDefault="0022463A" w:rsidP="0024115A">
      <w:pPr>
        <w:pStyle w:val="NoSpacing"/>
        <w:ind w:left="720"/>
        <w:rPr>
          <w:ins w:id="586" w:author="Unknown"/>
          <w:color w:val="000000"/>
        </w:rPr>
      </w:pPr>
      <w:ins w:id="587" w:author="Unknown">
        <w:r>
          <w:rPr>
            <w:color w:val="000000"/>
            <w:bdr w:val="none" w:sz="0" w:space="0" w:color="auto" w:frame="1"/>
          </w:rPr>
          <w:t>}   </w:t>
        </w:r>
      </w:ins>
    </w:p>
    <w:p w:rsidR="0022463A" w:rsidRDefault="0022463A" w:rsidP="0022463A">
      <w:pPr>
        <w:pStyle w:val="NormalWeb"/>
        <w:shd w:val="clear" w:color="auto" w:fill="FFFFFF"/>
        <w:rPr>
          <w:ins w:id="588" w:author="Unknown"/>
          <w:rFonts w:ascii="Verdana" w:hAnsi="Verdana"/>
          <w:color w:val="000000"/>
          <w:sz w:val="20"/>
          <w:szCs w:val="20"/>
        </w:rPr>
      </w:pPr>
      <w:ins w:id="589" w:author="Unknown">
        <w:r>
          <w:rPr>
            <w:rFonts w:ascii="Verdana" w:hAnsi="Verdana"/>
            <w:color w:val="000000"/>
            <w:sz w:val="20"/>
            <w:szCs w:val="20"/>
          </w:rPr>
          <w:t>Output:</w:t>
        </w:r>
      </w:ins>
    </w:p>
    <w:p w:rsidR="0022463A" w:rsidRDefault="0022463A" w:rsidP="0024115A">
      <w:pPr>
        <w:pStyle w:val="HTMLPreformatted"/>
        <w:shd w:val="clear" w:color="auto" w:fill="F9FBF9"/>
        <w:ind w:firstLine="720"/>
        <w:rPr>
          <w:ins w:id="590" w:author="Unknown"/>
          <w:color w:val="000000"/>
        </w:rPr>
      </w:pPr>
      <w:ins w:id="591" w:author="Unknown">
        <w:r>
          <w:rPr>
            <w:color w:val="000000"/>
          </w:rPr>
          <w:t>Your Level is: 3</w:t>
        </w:r>
      </w:ins>
    </w:p>
    <w:p w:rsidR="0022463A" w:rsidRDefault="0022463A" w:rsidP="0024115A">
      <w:pPr>
        <w:pStyle w:val="Heading3"/>
        <w:rPr>
          <w:ins w:id="592" w:author="Unknown"/>
        </w:rPr>
      </w:pPr>
      <w:ins w:id="593" w:author="Unknown">
        <w:r>
          <w:t>Java Nested Switch Statement</w:t>
        </w:r>
      </w:ins>
    </w:p>
    <w:p w:rsidR="0022463A" w:rsidRDefault="0022463A" w:rsidP="0024115A">
      <w:pPr>
        <w:pStyle w:val="NoSpacing"/>
        <w:ind w:left="720"/>
        <w:rPr>
          <w:ins w:id="594" w:author="Unknown"/>
        </w:rPr>
      </w:pPr>
      <w:ins w:id="595" w:author="Unknown">
        <w:r>
          <w:t>We can use switch statement inside other switch statement in Java. It is known as nested switch statement.</w:t>
        </w:r>
      </w:ins>
    </w:p>
    <w:p w:rsidR="0022463A" w:rsidRDefault="0022463A" w:rsidP="0022463A">
      <w:pPr>
        <w:pStyle w:val="NormalWeb"/>
        <w:shd w:val="clear" w:color="auto" w:fill="FFFFFF"/>
        <w:rPr>
          <w:ins w:id="596" w:author="Unknown"/>
          <w:rFonts w:ascii="Verdana" w:hAnsi="Verdana"/>
          <w:color w:val="000000"/>
          <w:sz w:val="20"/>
          <w:szCs w:val="20"/>
        </w:rPr>
      </w:pPr>
      <w:ins w:id="597" w:author="Unknown">
        <w:r>
          <w:rPr>
            <w:rStyle w:val="Strong"/>
            <w:rFonts w:ascii="Verdana" w:hAnsi="Verdana"/>
            <w:color w:val="000000"/>
            <w:sz w:val="20"/>
            <w:szCs w:val="20"/>
          </w:rPr>
          <w:t>Example:</w:t>
        </w:r>
      </w:ins>
    </w:p>
    <w:p w:rsidR="0022463A" w:rsidRDefault="0022463A" w:rsidP="0024115A">
      <w:pPr>
        <w:pStyle w:val="NoSpacing"/>
        <w:ind w:left="720"/>
        <w:rPr>
          <w:ins w:id="598" w:author="Unknown"/>
          <w:color w:val="000000"/>
        </w:rPr>
      </w:pPr>
      <w:ins w:id="599" w:author="Unknown">
        <w:r>
          <w:rPr>
            <w:rStyle w:val="comment"/>
            <w:rFonts w:ascii="Verdana" w:hAnsi="Verdana"/>
            <w:color w:val="008200"/>
            <w:sz w:val="20"/>
            <w:szCs w:val="20"/>
            <w:bdr w:val="none" w:sz="0" w:space="0" w:color="auto" w:frame="1"/>
          </w:rPr>
          <w:t>//Java Program to demonstrate the use of Java Nested Switch</w:t>
        </w:r>
        <w:r>
          <w:rPr>
            <w:color w:val="000000"/>
            <w:bdr w:val="none" w:sz="0" w:space="0" w:color="auto" w:frame="1"/>
          </w:rPr>
          <w:t>  </w:t>
        </w:r>
      </w:ins>
    </w:p>
    <w:p w:rsidR="0022463A" w:rsidRDefault="0022463A" w:rsidP="0024115A">
      <w:pPr>
        <w:pStyle w:val="NoSpacing"/>
        <w:ind w:left="720"/>
        <w:rPr>
          <w:ins w:id="600" w:author="Unknown"/>
          <w:color w:val="000000"/>
        </w:rPr>
      </w:pPr>
      <w:proofErr w:type="gramStart"/>
      <w:ins w:id="601" w:author="Unknown">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class</w:t>
        </w:r>
        <w:r>
          <w:rPr>
            <w:color w:val="000000"/>
            <w:bdr w:val="none" w:sz="0" w:space="0" w:color="auto" w:frame="1"/>
          </w:rPr>
          <w:t> </w:t>
        </w:r>
        <w:proofErr w:type="spellStart"/>
        <w:r>
          <w:rPr>
            <w:color w:val="000000"/>
            <w:bdr w:val="none" w:sz="0" w:space="0" w:color="auto" w:frame="1"/>
          </w:rPr>
          <w:t>NestedSwitchExample</w:t>
        </w:r>
        <w:proofErr w:type="spellEnd"/>
        <w:r>
          <w:rPr>
            <w:color w:val="000000"/>
            <w:bdr w:val="none" w:sz="0" w:space="0" w:color="auto" w:frame="1"/>
          </w:rPr>
          <w:t> {    </w:t>
        </w:r>
      </w:ins>
    </w:p>
    <w:p w:rsidR="0022463A" w:rsidRDefault="0022463A" w:rsidP="0024115A">
      <w:pPr>
        <w:pStyle w:val="NoSpacing"/>
        <w:ind w:left="720"/>
        <w:rPr>
          <w:ins w:id="602" w:author="Unknown"/>
          <w:color w:val="000000"/>
        </w:rPr>
      </w:pPr>
      <w:ins w:id="60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ins>
    </w:p>
    <w:p w:rsidR="0022463A" w:rsidRDefault="0022463A" w:rsidP="0024115A">
      <w:pPr>
        <w:pStyle w:val="NoSpacing"/>
        <w:ind w:left="720"/>
        <w:rPr>
          <w:ins w:id="604" w:author="Unknown"/>
          <w:color w:val="000000"/>
        </w:rPr>
      </w:pPr>
      <w:ins w:id="605" w:author="Unknown">
        <w:r>
          <w:rPr>
            <w:color w:val="000000"/>
            <w:bdr w:val="none" w:sz="0" w:space="0" w:color="auto" w:frame="1"/>
          </w:rPr>
          <w:t>      {  </w:t>
        </w:r>
      </w:ins>
    </w:p>
    <w:p w:rsidR="0022463A" w:rsidRDefault="0022463A" w:rsidP="0024115A">
      <w:pPr>
        <w:pStyle w:val="NoSpacing"/>
        <w:ind w:left="720"/>
        <w:rPr>
          <w:ins w:id="606" w:author="Unknown"/>
          <w:color w:val="000000"/>
        </w:rPr>
      </w:pPr>
      <w:ins w:id="607" w:author="Unknown">
        <w:r>
          <w:rPr>
            <w:color w:val="000000"/>
            <w:bdr w:val="none" w:sz="0" w:space="0" w:color="auto" w:frame="1"/>
          </w:rPr>
          <w:t>      </w:t>
        </w:r>
        <w:r>
          <w:rPr>
            <w:rStyle w:val="comment"/>
            <w:rFonts w:ascii="Verdana" w:hAnsi="Verdana"/>
            <w:color w:val="008200"/>
            <w:sz w:val="20"/>
            <w:szCs w:val="20"/>
            <w:bdr w:val="none" w:sz="0" w:space="0" w:color="auto" w:frame="1"/>
          </w:rPr>
          <w:t>//C - CSE, E - ECE, M - Mechanical</w:t>
        </w:r>
        <w:r>
          <w:rPr>
            <w:color w:val="000000"/>
            <w:bdr w:val="none" w:sz="0" w:space="0" w:color="auto" w:frame="1"/>
          </w:rPr>
          <w:t>  </w:t>
        </w:r>
      </w:ins>
    </w:p>
    <w:p w:rsidR="0022463A" w:rsidRDefault="0022463A" w:rsidP="0024115A">
      <w:pPr>
        <w:pStyle w:val="NoSpacing"/>
        <w:ind w:left="720"/>
        <w:rPr>
          <w:ins w:id="608" w:author="Unknown"/>
          <w:color w:val="000000"/>
        </w:rPr>
      </w:pPr>
      <w:ins w:id="60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char</w:t>
        </w:r>
        <w:proofErr w:type="gramEnd"/>
        <w:r>
          <w:rPr>
            <w:color w:val="000000"/>
            <w:bdr w:val="none" w:sz="0" w:space="0" w:color="auto" w:frame="1"/>
          </w:rPr>
          <w:t> branch = </w:t>
        </w:r>
        <w:r>
          <w:rPr>
            <w:rStyle w:val="string"/>
            <w:rFonts w:ascii="Verdana" w:hAnsi="Verdana"/>
            <w:color w:val="0000FF"/>
            <w:sz w:val="20"/>
            <w:szCs w:val="20"/>
            <w:bdr w:val="none" w:sz="0" w:space="0" w:color="auto" w:frame="1"/>
          </w:rPr>
          <w:t>'C'</w:t>
        </w:r>
        <w:r>
          <w:rPr>
            <w:color w:val="000000"/>
            <w:bdr w:val="none" w:sz="0" w:space="0" w:color="auto" w:frame="1"/>
          </w:rPr>
          <w:t>;                 </w:t>
        </w:r>
      </w:ins>
    </w:p>
    <w:p w:rsidR="0022463A" w:rsidRDefault="0022463A" w:rsidP="0024115A">
      <w:pPr>
        <w:pStyle w:val="NoSpacing"/>
        <w:ind w:left="720"/>
        <w:rPr>
          <w:ins w:id="610" w:author="Unknown"/>
          <w:color w:val="000000"/>
        </w:rPr>
      </w:pPr>
      <w:ins w:id="611" w:author="Unknown">
        <w:r>
          <w:rPr>
            <w:color w:val="00000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w:t>
        </w:r>
        <w:proofErr w:type="spellStart"/>
        <w:r>
          <w:rPr>
            <w:color w:val="000000"/>
            <w:bdr w:val="none" w:sz="0" w:space="0" w:color="auto" w:frame="1"/>
          </w:rPr>
          <w:t>collegeYear</w:t>
        </w:r>
        <w:proofErr w:type="spellEnd"/>
        <w:r>
          <w:rPr>
            <w:color w:val="000000"/>
            <w:bdr w:val="none" w:sz="0" w:space="0" w:color="auto" w:frame="1"/>
          </w:rPr>
          <w:t> = </w:t>
        </w:r>
        <w:r>
          <w:rPr>
            <w:rStyle w:val="number"/>
            <w:rFonts w:ascii="Verdana" w:hAnsi="Verdana"/>
            <w:color w:val="C00000"/>
            <w:sz w:val="20"/>
            <w:szCs w:val="20"/>
            <w:bdr w:val="none" w:sz="0" w:space="0" w:color="auto" w:frame="1"/>
          </w:rPr>
          <w:t>4</w:t>
        </w:r>
        <w:r>
          <w:rPr>
            <w:color w:val="000000"/>
            <w:bdr w:val="none" w:sz="0" w:space="0" w:color="auto" w:frame="1"/>
          </w:rPr>
          <w:t>;  </w:t>
        </w:r>
      </w:ins>
    </w:p>
    <w:p w:rsidR="0022463A" w:rsidRDefault="0022463A" w:rsidP="0024115A">
      <w:pPr>
        <w:pStyle w:val="NoSpacing"/>
        <w:ind w:left="720"/>
        <w:rPr>
          <w:ins w:id="612" w:author="Unknown"/>
          <w:color w:val="000000"/>
        </w:rPr>
      </w:pPr>
      <w:ins w:id="61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r>
          <w:rPr>
            <w:color w:val="000000"/>
            <w:bdr w:val="none" w:sz="0" w:space="0" w:color="auto" w:frame="1"/>
          </w:rPr>
          <w:t>(</w:t>
        </w:r>
        <w:proofErr w:type="gramEnd"/>
        <w:r>
          <w:rPr>
            <w:color w:val="000000"/>
            <w:bdr w:val="none" w:sz="0" w:space="0" w:color="auto" w:frame="1"/>
          </w:rPr>
          <w:t> </w:t>
        </w:r>
        <w:proofErr w:type="spellStart"/>
        <w:r>
          <w:rPr>
            <w:color w:val="000000"/>
            <w:bdr w:val="none" w:sz="0" w:space="0" w:color="auto" w:frame="1"/>
          </w:rPr>
          <w:t>collegeYear</w:t>
        </w:r>
        <w:proofErr w:type="spellEnd"/>
        <w:r>
          <w:rPr>
            <w:color w:val="000000"/>
            <w:bdr w:val="none" w:sz="0" w:space="0" w:color="auto" w:frame="1"/>
          </w:rPr>
          <w:t> )  </w:t>
        </w:r>
      </w:ins>
    </w:p>
    <w:p w:rsidR="0022463A" w:rsidRDefault="0022463A" w:rsidP="0024115A">
      <w:pPr>
        <w:pStyle w:val="NoSpacing"/>
        <w:ind w:left="720"/>
        <w:rPr>
          <w:ins w:id="614" w:author="Unknown"/>
          <w:color w:val="000000"/>
        </w:rPr>
      </w:pPr>
      <w:ins w:id="615" w:author="Unknown">
        <w:r>
          <w:rPr>
            <w:color w:val="000000"/>
            <w:bdr w:val="none" w:sz="0" w:space="0" w:color="auto" w:frame="1"/>
          </w:rPr>
          <w:t>        {  </w:t>
        </w:r>
      </w:ins>
    </w:p>
    <w:p w:rsidR="0022463A" w:rsidRDefault="0022463A" w:rsidP="0024115A">
      <w:pPr>
        <w:pStyle w:val="NoSpacing"/>
        <w:ind w:left="720"/>
        <w:rPr>
          <w:ins w:id="616" w:author="Unknown"/>
          <w:color w:val="000000"/>
        </w:rPr>
      </w:pPr>
      <w:ins w:id="61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1</w:t>
        </w:r>
        <w:r>
          <w:rPr>
            <w:color w:val="000000"/>
            <w:bdr w:val="none" w:sz="0" w:space="0" w:color="auto" w:frame="1"/>
          </w:rPr>
          <w:t>:  </w:t>
        </w:r>
      </w:ins>
    </w:p>
    <w:p w:rsidR="0022463A" w:rsidRDefault="0022463A" w:rsidP="0024115A">
      <w:pPr>
        <w:pStyle w:val="NoSpacing"/>
        <w:ind w:left="720"/>
        <w:rPr>
          <w:ins w:id="618" w:author="Unknown"/>
          <w:color w:val="000000"/>
        </w:rPr>
      </w:pPr>
      <w:ins w:id="619"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"English, </w:t>
        </w:r>
        <w:proofErr w:type="spellStart"/>
        <w:r>
          <w:rPr>
            <w:rStyle w:val="string"/>
            <w:rFonts w:ascii="Verdana" w:hAnsi="Verdana"/>
            <w:color w:val="0000FF"/>
            <w:sz w:val="20"/>
            <w:szCs w:val="20"/>
            <w:bdr w:val="none" w:sz="0" w:space="0" w:color="auto" w:frame="1"/>
          </w:rPr>
          <w:t>Maths</w:t>
        </w:r>
        <w:proofErr w:type="spellEnd"/>
        <w:r>
          <w:rPr>
            <w:rStyle w:val="string"/>
            <w:rFonts w:ascii="Verdana" w:hAnsi="Verdana"/>
            <w:color w:val="0000FF"/>
            <w:sz w:val="20"/>
            <w:szCs w:val="20"/>
            <w:bdr w:val="none" w:sz="0" w:space="0" w:color="auto" w:frame="1"/>
          </w:rPr>
          <w:t>, Science"</w:t>
        </w:r>
        <w:r>
          <w:rPr>
            <w:color w:val="000000"/>
            <w:bdr w:val="none" w:sz="0" w:space="0" w:color="auto" w:frame="1"/>
          </w:rPr>
          <w:t>);  </w:t>
        </w:r>
      </w:ins>
    </w:p>
    <w:p w:rsidR="0022463A" w:rsidRDefault="0022463A" w:rsidP="0024115A">
      <w:pPr>
        <w:pStyle w:val="NoSpacing"/>
        <w:ind w:left="720"/>
        <w:rPr>
          <w:ins w:id="620" w:author="Unknown"/>
          <w:color w:val="000000"/>
        </w:rPr>
      </w:pPr>
      <w:ins w:id="62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22" w:author="Unknown"/>
          <w:color w:val="000000"/>
        </w:rPr>
      </w:pPr>
      <w:ins w:id="62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2</w:t>
        </w:r>
        <w:r>
          <w:rPr>
            <w:color w:val="000000"/>
            <w:bdr w:val="none" w:sz="0" w:space="0" w:color="auto" w:frame="1"/>
          </w:rPr>
          <w:t>:  </w:t>
        </w:r>
      </w:ins>
    </w:p>
    <w:p w:rsidR="0022463A" w:rsidRDefault="0022463A" w:rsidP="0024115A">
      <w:pPr>
        <w:pStyle w:val="NoSpacing"/>
        <w:ind w:left="720"/>
        <w:rPr>
          <w:ins w:id="624" w:author="Unknown"/>
          <w:color w:val="000000"/>
        </w:rPr>
      </w:pPr>
      <w:ins w:id="62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r>
          <w:rPr>
            <w:color w:val="000000"/>
            <w:bdr w:val="none" w:sz="0" w:space="0" w:color="auto" w:frame="1"/>
          </w:rPr>
          <w:t>(</w:t>
        </w:r>
        <w:proofErr w:type="gramEnd"/>
        <w:r>
          <w:rPr>
            <w:color w:val="000000"/>
            <w:bdr w:val="none" w:sz="0" w:space="0" w:color="auto" w:frame="1"/>
          </w:rPr>
          <w:t> branch )   </w:t>
        </w:r>
      </w:ins>
    </w:p>
    <w:p w:rsidR="0022463A" w:rsidRDefault="0022463A" w:rsidP="0024115A">
      <w:pPr>
        <w:pStyle w:val="NoSpacing"/>
        <w:ind w:left="720"/>
        <w:rPr>
          <w:ins w:id="626" w:author="Unknown"/>
          <w:color w:val="000000"/>
        </w:rPr>
      </w:pPr>
      <w:ins w:id="627" w:author="Unknown">
        <w:r>
          <w:rPr>
            <w:color w:val="000000"/>
            <w:bdr w:val="none" w:sz="0" w:space="0" w:color="auto" w:frame="1"/>
          </w:rPr>
          <w:t>                {  </w:t>
        </w:r>
      </w:ins>
    </w:p>
    <w:p w:rsidR="0022463A" w:rsidRDefault="0022463A" w:rsidP="0024115A">
      <w:pPr>
        <w:pStyle w:val="NoSpacing"/>
        <w:ind w:left="720"/>
        <w:rPr>
          <w:ins w:id="628" w:author="Unknown"/>
          <w:color w:val="000000"/>
        </w:rPr>
      </w:pPr>
      <w:ins w:id="62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'C'</w:t>
        </w:r>
        <w:r>
          <w:rPr>
            <w:color w:val="000000"/>
            <w:bdr w:val="none" w:sz="0" w:space="0" w:color="auto" w:frame="1"/>
          </w:rPr>
          <w:t>:  </w:t>
        </w:r>
      </w:ins>
    </w:p>
    <w:p w:rsidR="0022463A" w:rsidRDefault="0022463A" w:rsidP="0024115A">
      <w:pPr>
        <w:pStyle w:val="NoSpacing"/>
        <w:ind w:left="720"/>
        <w:rPr>
          <w:ins w:id="630" w:author="Unknown"/>
          <w:color w:val="000000"/>
        </w:rPr>
      </w:pPr>
      <w:ins w:id="631"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"Operating System, Java, Data Structure"</w:t>
        </w:r>
        <w:r>
          <w:rPr>
            <w:color w:val="000000"/>
            <w:bdr w:val="none" w:sz="0" w:space="0" w:color="auto" w:frame="1"/>
          </w:rPr>
          <w:t>);  </w:t>
        </w:r>
      </w:ins>
    </w:p>
    <w:p w:rsidR="0022463A" w:rsidRDefault="0022463A" w:rsidP="0024115A">
      <w:pPr>
        <w:pStyle w:val="NoSpacing"/>
        <w:ind w:left="720"/>
        <w:rPr>
          <w:ins w:id="632" w:author="Unknown"/>
          <w:color w:val="000000"/>
        </w:rPr>
      </w:pPr>
      <w:ins w:id="63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34" w:author="Unknown"/>
          <w:color w:val="000000"/>
        </w:rPr>
      </w:pPr>
      <w:ins w:id="63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'E'</w:t>
        </w:r>
        <w:r>
          <w:rPr>
            <w:color w:val="000000"/>
            <w:bdr w:val="none" w:sz="0" w:space="0" w:color="auto" w:frame="1"/>
          </w:rPr>
          <w:t>:  </w:t>
        </w:r>
      </w:ins>
    </w:p>
    <w:p w:rsidR="0022463A" w:rsidRDefault="0022463A" w:rsidP="0024115A">
      <w:pPr>
        <w:pStyle w:val="NoSpacing"/>
        <w:ind w:left="720"/>
        <w:rPr>
          <w:ins w:id="636" w:author="Unknown"/>
          <w:color w:val="000000"/>
        </w:rPr>
      </w:pPr>
      <w:ins w:id="637"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"Micro processors, Logic switching theory"</w:t>
        </w:r>
        <w:r>
          <w:rPr>
            <w:color w:val="000000"/>
            <w:bdr w:val="none" w:sz="0" w:space="0" w:color="auto" w:frame="1"/>
          </w:rPr>
          <w:t>);  </w:t>
        </w:r>
      </w:ins>
    </w:p>
    <w:p w:rsidR="0022463A" w:rsidRDefault="0022463A" w:rsidP="0024115A">
      <w:pPr>
        <w:pStyle w:val="NoSpacing"/>
        <w:ind w:left="720"/>
        <w:rPr>
          <w:ins w:id="638" w:author="Unknown"/>
          <w:color w:val="000000"/>
        </w:rPr>
      </w:pPr>
      <w:ins w:id="63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40" w:author="Unknown"/>
          <w:color w:val="000000"/>
        </w:rPr>
      </w:pPr>
      <w:ins w:id="64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'M'</w:t>
        </w:r>
        <w:r>
          <w:rPr>
            <w:color w:val="000000"/>
            <w:bdr w:val="none" w:sz="0" w:space="0" w:color="auto" w:frame="1"/>
          </w:rPr>
          <w:t>:  </w:t>
        </w:r>
      </w:ins>
    </w:p>
    <w:p w:rsidR="0022463A" w:rsidRDefault="0022463A" w:rsidP="0024115A">
      <w:pPr>
        <w:pStyle w:val="NoSpacing"/>
        <w:ind w:left="720"/>
        <w:rPr>
          <w:ins w:id="642" w:author="Unknown"/>
          <w:color w:val="000000"/>
        </w:rPr>
      </w:pPr>
      <w:ins w:id="643"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"Drawing, Manufacturing Machines"</w:t>
        </w:r>
        <w:r>
          <w:rPr>
            <w:color w:val="000000"/>
            <w:bdr w:val="none" w:sz="0" w:space="0" w:color="auto" w:frame="1"/>
          </w:rPr>
          <w:t>);  </w:t>
        </w:r>
      </w:ins>
    </w:p>
    <w:p w:rsidR="0022463A" w:rsidRDefault="0022463A" w:rsidP="0024115A">
      <w:pPr>
        <w:pStyle w:val="NoSpacing"/>
        <w:ind w:left="720"/>
        <w:rPr>
          <w:ins w:id="644" w:author="Unknown"/>
          <w:color w:val="000000"/>
        </w:rPr>
      </w:pPr>
      <w:ins w:id="64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46" w:author="Unknown"/>
          <w:color w:val="000000"/>
        </w:rPr>
      </w:pPr>
      <w:ins w:id="647" w:author="Unknown">
        <w:r>
          <w:rPr>
            <w:color w:val="000000"/>
            <w:bdr w:val="none" w:sz="0" w:space="0" w:color="auto" w:frame="1"/>
          </w:rPr>
          <w:t>                }  </w:t>
        </w:r>
      </w:ins>
    </w:p>
    <w:p w:rsidR="0022463A" w:rsidRDefault="0022463A" w:rsidP="0024115A">
      <w:pPr>
        <w:pStyle w:val="NoSpacing"/>
        <w:ind w:left="720"/>
        <w:rPr>
          <w:ins w:id="648" w:author="Unknown"/>
          <w:color w:val="000000"/>
        </w:rPr>
      </w:pPr>
      <w:ins w:id="64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50" w:author="Unknown"/>
          <w:color w:val="000000"/>
        </w:rPr>
      </w:pPr>
      <w:ins w:id="651" w:author="Unknown">
        <w:r>
          <w:rPr>
            <w:color w:val="000000"/>
            <w:bdr w:val="none" w:sz="0" w:space="0" w:color="auto" w:frame="1"/>
          </w:rPr>
          <w:lastRenderedPageBreak/>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3</w:t>
        </w:r>
        <w:r>
          <w:rPr>
            <w:color w:val="000000"/>
            <w:bdr w:val="none" w:sz="0" w:space="0" w:color="auto" w:frame="1"/>
          </w:rPr>
          <w:t>:  </w:t>
        </w:r>
      </w:ins>
    </w:p>
    <w:p w:rsidR="0022463A" w:rsidRDefault="0022463A" w:rsidP="0024115A">
      <w:pPr>
        <w:pStyle w:val="NoSpacing"/>
        <w:ind w:left="720"/>
        <w:rPr>
          <w:ins w:id="652" w:author="Unknown"/>
          <w:color w:val="000000"/>
        </w:rPr>
      </w:pPr>
      <w:ins w:id="65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r>
          <w:rPr>
            <w:color w:val="000000"/>
            <w:bdr w:val="none" w:sz="0" w:space="0" w:color="auto" w:frame="1"/>
          </w:rPr>
          <w:t>(</w:t>
        </w:r>
        <w:proofErr w:type="gramEnd"/>
        <w:r>
          <w:rPr>
            <w:color w:val="000000"/>
            <w:bdr w:val="none" w:sz="0" w:space="0" w:color="auto" w:frame="1"/>
          </w:rPr>
          <w:t> branch )   </w:t>
        </w:r>
      </w:ins>
    </w:p>
    <w:p w:rsidR="0022463A" w:rsidRDefault="0022463A" w:rsidP="0024115A">
      <w:pPr>
        <w:pStyle w:val="NoSpacing"/>
        <w:ind w:left="720"/>
        <w:rPr>
          <w:ins w:id="654" w:author="Unknown"/>
          <w:color w:val="000000"/>
        </w:rPr>
      </w:pPr>
      <w:ins w:id="655" w:author="Unknown">
        <w:r>
          <w:rPr>
            <w:color w:val="000000"/>
            <w:bdr w:val="none" w:sz="0" w:space="0" w:color="auto" w:frame="1"/>
          </w:rPr>
          <w:t>                {  </w:t>
        </w:r>
      </w:ins>
    </w:p>
    <w:p w:rsidR="0022463A" w:rsidRDefault="0022463A" w:rsidP="0024115A">
      <w:pPr>
        <w:pStyle w:val="NoSpacing"/>
        <w:ind w:left="720"/>
        <w:rPr>
          <w:ins w:id="656" w:author="Unknown"/>
          <w:color w:val="000000"/>
        </w:rPr>
      </w:pPr>
      <w:ins w:id="65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'C'</w:t>
        </w:r>
        <w:r>
          <w:rPr>
            <w:color w:val="000000"/>
            <w:bdr w:val="none" w:sz="0" w:space="0" w:color="auto" w:frame="1"/>
          </w:rPr>
          <w:t>:  </w:t>
        </w:r>
      </w:ins>
    </w:p>
    <w:p w:rsidR="0022463A" w:rsidRDefault="0022463A" w:rsidP="0024115A">
      <w:pPr>
        <w:pStyle w:val="NoSpacing"/>
        <w:ind w:left="720"/>
        <w:rPr>
          <w:ins w:id="658" w:author="Unknown"/>
          <w:color w:val="000000"/>
        </w:rPr>
      </w:pPr>
      <w:ins w:id="659"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"Computer Organization, MultiMedia"</w:t>
        </w:r>
        <w:r>
          <w:rPr>
            <w:color w:val="000000"/>
            <w:bdr w:val="none" w:sz="0" w:space="0" w:color="auto" w:frame="1"/>
          </w:rPr>
          <w:t>);  </w:t>
        </w:r>
      </w:ins>
    </w:p>
    <w:p w:rsidR="0022463A" w:rsidRDefault="0022463A" w:rsidP="0024115A">
      <w:pPr>
        <w:pStyle w:val="NoSpacing"/>
        <w:ind w:left="720"/>
        <w:rPr>
          <w:ins w:id="660" w:author="Unknown"/>
          <w:color w:val="000000"/>
        </w:rPr>
      </w:pPr>
      <w:ins w:id="66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62" w:author="Unknown"/>
          <w:color w:val="000000"/>
        </w:rPr>
      </w:pPr>
      <w:ins w:id="66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'E'</w:t>
        </w:r>
        <w:r>
          <w:rPr>
            <w:color w:val="000000"/>
            <w:bdr w:val="none" w:sz="0" w:space="0" w:color="auto" w:frame="1"/>
          </w:rPr>
          <w:t>:  </w:t>
        </w:r>
      </w:ins>
    </w:p>
    <w:p w:rsidR="0022463A" w:rsidRDefault="0022463A" w:rsidP="0024115A">
      <w:pPr>
        <w:pStyle w:val="NoSpacing"/>
        <w:ind w:left="720"/>
        <w:rPr>
          <w:ins w:id="664" w:author="Unknown"/>
          <w:color w:val="000000"/>
        </w:rPr>
      </w:pPr>
      <w:ins w:id="665"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"Fundamentals of Logic Design, Microelectronics"</w:t>
        </w:r>
        <w:r>
          <w:rPr>
            <w:color w:val="000000"/>
            <w:bdr w:val="none" w:sz="0" w:space="0" w:color="auto" w:frame="1"/>
          </w:rPr>
          <w:t>);  </w:t>
        </w:r>
      </w:ins>
    </w:p>
    <w:p w:rsidR="0022463A" w:rsidRDefault="0022463A" w:rsidP="0024115A">
      <w:pPr>
        <w:pStyle w:val="NoSpacing"/>
        <w:ind w:left="720"/>
        <w:rPr>
          <w:ins w:id="666" w:author="Unknown"/>
          <w:color w:val="000000"/>
        </w:rPr>
      </w:pPr>
      <w:ins w:id="66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68" w:author="Unknown"/>
          <w:color w:val="000000"/>
        </w:rPr>
      </w:pPr>
      <w:ins w:id="66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'M'</w:t>
        </w:r>
        <w:r>
          <w:rPr>
            <w:color w:val="000000"/>
            <w:bdr w:val="none" w:sz="0" w:space="0" w:color="auto" w:frame="1"/>
          </w:rPr>
          <w:t>:  </w:t>
        </w:r>
      </w:ins>
    </w:p>
    <w:p w:rsidR="0022463A" w:rsidRDefault="0022463A" w:rsidP="0024115A">
      <w:pPr>
        <w:pStyle w:val="NoSpacing"/>
        <w:ind w:left="720"/>
        <w:rPr>
          <w:ins w:id="670" w:author="Unknown"/>
          <w:color w:val="000000"/>
        </w:rPr>
      </w:pPr>
      <w:ins w:id="671"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"Internal Combustion Engines, Mechanical Vibration"</w:t>
        </w:r>
        <w:r>
          <w:rPr>
            <w:color w:val="000000"/>
            <w:bdr w:val="none" w:sz="0" w:space="0" w:color="auto" w:frame="1"/>
          </w:rPr>
          <w:t>);  </w:t>
        </w:r>
      </w:ins>
    </w:p>
    <w:p w:rsidR="0022463A" w:rsidRDefault="0022463A" w:rsidP="0024115A">
      <w:pPr>
        <w:pStyle w:val="NoSpacing"/>
        <w:ind w:left="720"/>
        <w:rPr>
          <w:ins w:id="672" w:author="Unknown"/>
          <w:color w:val="000000"/>
        </w:rPr>
      </w:pPr>
      <w:ins w:id="67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74" w:author="Unknown"/>
          <w:color w:val="000000"/>
        </w:rPr>
      </w:pPr>
      <w:ins w:id="675" w:author="Unknown">
        <w:r>
          <w:rPr>
            <w:color w:val="000000"/>
            <w:bdr w:val="none" w:sz="0" w:space="0" w:color="auto" w:frame="1"/>
          </w:rPr>
          <w:t>                }  </w:t>
        </w:r>
      </w:ins>
    </w:p>
    <w:p w:rsidR="0022463A" w:rsidRDefault="0022463A" w:rsidP="0024115A">
      <w:pPr>
        <w:pStyle w:val="NoSpacing"/>
        <w:ind w:left="720"/>
        <w:rPr>
          <w:ins w:id="676" w:author="Unknown"/>
          <w:color w:val="000000"/>
        </w:rPr>
      </w:pPr>
      <w:ins w:id="67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78" w:author="Unknown"/>
          <w:color w:val="000000"/>
        </w:rPr>
      </w:pPr>
      <w:ins w:id="67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4</w:t>
        </w:r>
        <w:r>
          <w:rPr>
            <w:color w:val="000000"/>
            <w:bdr w:val="none" w:sz="0" w:space="0" w:color="auto" w:frame="1"/>
          </w:rPr>
          <w:t>:  </w:t>
        </w:r>
      </w:ins>
    </w:p>
    <w:p w:rsidR="0022463A" w:rsidRDefault="0022463A" w:rsidP="0024115A">
      <w:pPr>
        <w:pStyle w:val="NoSpacing"/>
        <w:ind w:left="720"/>
        <w:rPr>
          <w:ins w:id="680" w:author="Unknown"/>
          <w:color w:val="000000"/>
        </w:rPr>
      </w:pPr>
      <w:ins w:id="68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r>
          <w:rPr>
            <w:color w:val="000000"/>
            <w:bdr w:val="none" w:sz="0" w:space="0" w:color="auto" w:frame="1"/>
          </w:rPr>
          <w:t>(</w:t>
        </w:r>
        <w:proofErr w:type="gramEnd"/>
        <w:r>
          <w:rPr>
            <w:color w:val="000000"/>
            <w:bdr w:val="none" w:sz="0" w:space="0" w:color="auto" w:frame="1"/>
          </w:rPr>
          <w:t> branch )   </w:t>
        </w:r>
      </w:ins>
    </w:p>
    <w:p w:rsidR="0022463A" w:rsidRDefault="0022463A" w:rsidP="0024115A">
      <w:pPr>
        <w:pStyle w:val="NoSpacing"/>
        <w:ind w:left="720"/>
        <w:rPr>
          <w:ins w:id="682" w:author="Unknown"/>
          <w:color w:val="000000"/>
        </w:rPr>
      </w:pPr>
      <w:ins w:id="683" w:author="Unknown">
        <w:r>
          <w:rPr>
            <w:color w:val="000000"/>
            <w:bdr w:val="none" w:sz="0" w:space="0" w:color="auto" w:frame="1"/>
          </w:rPr>
          <w:t>                {  </w:t>
        </w:r>
      </w:ins>
    </w:p>
    <w:p w:rsidR="0022463A" w:rsidRDefault="0022463A" w:rsidP="0024115A">
      <w:pPr>
        <w:pStyle w:val="NoSpacing"/>
        <w:ind w:left="720"/>
        <w:rPr>
          <w:ins w:id="684" w:author="Unknown"/>
          <w:color w:val="000000"/>
        </w:rPr>
      </w:pPr>
      <w:ins w:id="68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'C'</w:t>
        </w:r>
        <w:r>
          <w:rPr>
            <w:color w:val="000000"/>
            <w:bdr w:val="none" w:sz="0" w:space="0" w:color="auto" w:frame="1"/>
          </w:rPr>
          <w:t>:  </w:t>
        </w:r>
      </w:ins>
    </w:p>
    <w:p w:rsidR="0022463A" w:rsidRDefault="0022463A" w:rsidP="0024115A">
      <w:pPr>
        <w:pStyle w:val="NoSpacing"/>
        <w:ind w:left="720"/>
        <w:rPr>
          <w:ins w:id="686" w:author="Unknown"/>
          <w:color w:val="000000"/>
        </w:rPr>
      </w:pPr>
      <w:ins w:id="687"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"Data Communication and Networks, MultiMedia"</w:t>
        </w:r>
        <w:r>
          <w:rPr>
            <w:color w:val="000000"/>
            <w:bdr w:val="none" w:sz="0" w:space="0" w:color="auto" w:frame="1"/>
          </w:rPr>
          <w:t>);  </w:t>
        </w:r>
      </w:ins>
    </w:p>
    <w:p w:rsidR="0022463A" w:rsidRDefault="0022463A" w:rsidP="0024115A">
      <w:pPr>
        <w:pStyle w:val="NoSpacing"/>
        <w:ind w:left="720"/>
        <w:rPr>
          <w:ins w:id="688" w:author="Unknown"/>
          <w:color w:val="000000"/>
        </w:rPr>
      </w:pPr>
      <w:ins w:id="68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90" w:author="Unknown"/>
          <w:color w:val="000000"/>
        </w:rPr>
      </w:pPr>
      <w:ins w:id="69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'E'</w:t>
        </w:r>
        <w:r>
          <w:rPr>
            <w:color w:val="000000"/>
            <w:bdr w:val="none" w:sz="0" w:space="0" w:color="auto" w:frame="1"/>
          </w:rPr>
          <w:t>:  </w:t>
        </w:r>
      </w:ins>
    </w:p>
    <w:p w:rsidR="0022463A" w:rsidRDefault="0022463A" w:rsidP="0024115A">
      <w:pPr>
        <w:pStyle w:val="NoSpacing"/>
        <w:ind w:left="720"/>
        <w:rPr>
          <w:ins w:id="692" w:author="Unknown"/>
          <w:color w:val="000000"/>
        </w:rPr>
      </w:pPr>
      <w:ins w:id="693"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"Embedded System, Image Processing"</w:t>
        </w:r>
        <w:r>
          <w:rPr>
            <w:color w:val="000000"/>
            <w:bdr w:val="none" w:sz="0" w:space="0" w:color="auto" w:frame="1"/>
          </w:rPr>
          <w:t>);  </w:t>
        </w:r>
      </w:ins>
    </w:p>
    <w:p w:rsidR="0022463A" w:rsidRDefault="0022463A" w:rsidP="0024115A">
      <w:pPr>
        <w:pStyle w:val="NoSpacing"/>
        <w:ind w:left="720"/>
        <w:rPr>
          <w:ins w:id="694" w:author="Unknown"/>
          <w:color w:val="000000"/>
        </w:rPr>
      </w:pPr>
      <w:ins w:id="69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696" w:author="Unknown"/>
          <w:color w:val="000000"/>
        </w:rPr>
      </w:pPr>
      <w:ins w:id="69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string"/>
            <w:rFonts w:ascii="Verdana" w:hAnsi="Verdana"/>
            <w:color w:val="0000FF"/>
            <w:sz w:val="20"/>
            <w:szCs w:val="20"/>
            <w:bdr w:val="none" w:sz="0" w:space="0" w:color="auto" w:frame="1"/>
          </w:rPr>
          <w:t>'M'</w:t>
        </w:r>
        <w:r>
          <w:rPr>
            <w:color w:val="000000"/>
            <w:bdr w:val="none" w:sz="0" w:space="0" w:color="auto" w:frame="1"/>
          </w:rPr>
          <w:t>:  </w:t>
        </w:r>
      </w:ins>
    </w:p>
    <w:p w:rsidR="0022463A" w:rsidRDefault="0022463A" w:rsidP="0024115A">
      <w:pPr>
        <w:pStyle w:val="NoSpacing"/>
        <w:ind w:left="720"/>
        <w:rPr>
          <w:ins w:id="698" w:author="Unknown"/>
          <w:color w:val="000000"/>
        </w:rPr>
      </w:pPr>
      <w:ins w:id="699"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"Production Technology, Thermal Engineering"</w:t>
        </w:r>
        <w:r>
          <w:rPr>
            <w:color w:val="000000"/>
            <w:bdr w:val="none" w:sz="0" w:space="0" w:color="auto" w:frame="1"/>
          </w:rPr>
          <w:t>);  </w:t>
        </w:r>
      </w:ins>
    </w:p>
    <w:p w:rsidR="0022463A" w:rsidRDefault="0022463A" w:rsidP="0024115A">
      <w:pPr>
        <w:pStyle w:val="NoSpacing"/>
        <w:ind w:left="720"/>
        <w:rPr>
          <w:ins w:id="700" w:author="Unknown"/>
          <w:color w:val="000000"/>
        </w:rPr>
      </w:pPr>
      <w:ins w:id="70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02" w:author="Unknown"/>
          <w:color w:val="000000"/>
        </w:rPr>
      </w:pPr>
      <w:ins w:id="703" w:author="Unknown">
        <w:r>
          <w:rPr>
            <w:color w:val="000000"/>
            <w:bdr w:val="none" w:sz="0" w:space="0" w:color="auto" w:frame="1"/>
          </w:rPr>
          <w:t>                }  </w:t>
        </w:r>
      </w:ins>
    </w:p>
    <w:p w:rsidR="0022463A" w:rsidRDefault="0022463A" w:rsidP="0024115A">
      <w:pPr>
        <w:pStyle w:val="NoSpacing"/>
        <w:ind w:left="720"/>
        <w:rPr>
          <w:ins w:id="704" w:author="Unknown"/>
          <w:color w:val="000000"/>
        </w:rPr>
      </w:pPr>
      <w:ins w:id="70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06" w:author="Unknown"/>
          <w:color w:val="000000"/>
        </w:rPr>
      </w:pPr>
      <w:ins w:id="707" w:author="Unknown">
        <w:r>
          <w:rPr>
            <w:color w:val="000000"/>
            <w:bdr w:val="none" w:sz="0" w:space="0" w:color="auto" w:frame="1"/>
          </w:rPr>
          <w:t>        }  </w:t>
        </w:r>
      </w:ins>
    </w:p>
    <w:p w:rsidR="0022463A" w:rsidRDefault="0022463A" w:rsidP="0024115A">
      <w:pPr>
        <w:pStyle w:val="NoSpacing"/>
        <w:ind w:left="720"/>
        <w:rPr>
          <w:ins w:id="708" w:author="Unknown"/>
          <w:color w:val="000000"/>
        </w:rPr>
      </w:pPr>
      <w:ins w:id="709" w:author="Unknown">
        <w:r>
          <w:rPr>
            <w:color w:val="000000"/>
            <w:bdr w:val="none" w:sz="0" w:space="0" w:color="auto" w:frame="1"/>
          </w:rPr>
          <w:t>    }  </w:t>
        </w:r>
      </w:ins>
    </w:p>
    <w:p w:rsidR="0022463A" w:rsidRDefault="0022463A" w:rsidP="0024115A">
      <w:pPr>
        <w:pStyle w:val="NoSpacing"/>
        <w:ind w:left="720"/>
        <w:rPr>
          <w:ins w:id="710" w:author="Unknown"/>
          <w:color w:val="000000"/>
        </w:rPr>
      </w:pPr>
      <w:ins w:id="711" w:author="Unknown">
        <w:r>
          <w:rPr>
            <w:color w:val="000000"/>
            <w:bdr w:val="none" w:sz="0" w:space="0" w:color="auto" w:frame="1"/>
          </w:rPr>
          <w:t>}  </w:t>
        </w:r>
      </w:ins>
    </w:p>
    <w:p w:rsidR="0022463A" w:rsidRDefault="0022463A" w:rsidP="0022463A">
      <w:pPr>
        <w:pStyle w:val="NormalWeb"/>
        <w:shd w:val="clear" w:color="auto" w:fill="FFFFFF"/>
        <w:rPr>
          <w:ins w:id="712" w:author="Unknown"/>
          <w:rFonts w:ascii="Verdana" w:hAnsi="Verdana"/>
          <w:color w:val="000000"/>
          <w:sz w:val="20"/>
          <w:szCs w:val="20"/>
        </w:rPr>
      </w:pPr>
      <w:ins w:id="713" w:author="Unknown">
        <w:r>
          <w:rPr>
            <w:rFonts w:ascii="Verdana" w:hAnsi="Verdana"/>
            <w:color w:val="000000"/>
            <w:sz w:val="20"/>
            <w:szCs w:val="20"/>
          </w:rPr>
          <w:t>Output:</w:t>
        </w:r>
      </w:ins>
    </w:p>
    <w:p w:rsidR="0022463A" w:rsidRDefault="0022463A" w:rsidP="0024115A">
      <w:pPr>
        <w:pStyle w:val="NoSpacing"/>
        <w:ind w:firstLine="720"/>
        <w:rPr>
          <w:ins w:id="714" w:author="Unknown"/>
        </w:rPr>
      </w:pPr>
      <w:ins w:id="715" w:author="Unknown">
        <w:r>
          <w:t xml:space="preserve">Data Communication and Networks, </w:t>
        </w:r>
        <w:proofErr w:type="spellStart"/>
        <w:r>
          <w:t>MultiMedia</w:t>
        </w:r>
        <w:proofErr w:type="spellEnd"/>
      </w:ins>
    </w:p>
    <w:p w:rsidR="0022463A" w:rsidRDefault="0022463A" w:rsidP="0024115A">
      <w:pPr>
        <w:pStyle w:val="Heading3"/>
        <w:rPr>
          <w:ins w:id="716" w:author="Unknown"/>
        </w:rPr>
      </w:pPr>
      <w:ins w:id="717" w:author="Unknown">
        <w:r>
          <w:t xml:space="preserve">Java </w:t>
        </w:r>
        <w:proofErr w:type="spellStart"/>
        <w:r>
          <w:t>Enum</w:t>
        </w:r>
        <w:proofErr w:type="spellEnd"/>
        <w:r>
          <w:t xml:space="preserve"> in Switch Statement</w:t>
        </w:r>
      </w:ins>
    </w:p>
    <w:p w:rsidR="0022463A" w:rsidRDefault="0022463A" w:rsidP="0024115A">
      <w:pPr>
        <w:pStyle w:val="NoSpacing"/>
        <w:rPr>
          <w:ins w:id="718" w:author="Unknown"/>
        </w:rPr>
      </w:pPr>
      <w:ins w:id="719" w:author="Unknown">
        <w:r>
          <w:t xml:space="preserve">Java allows us to use </w:t>
        </w:r>
        <w:proofErr w:type="spellStart"/>
        <w:r>
          <w:t>enum</w:t>
        </w:r>
        <w:proofErr w:type="spellEnd"/>
        <w:r>
          <w:t xml:space="preserve"> in switch statement.</w:t>
        </w:r>
      </w:ins>
    </w:p>
    <w:p w:rsidR="0022463A" w:rsidRDefault="0022463A" w:rsidP="0022463A">
      <w:pPr>
        <w:pStyle w:val="NormalWeb"/>
        <w:shd w:val="clear" w:color="auto" w:fill="FFFFFF"/>
        <w:rPr>
          <w:ins w:id="720" w:author="Unknown"/>
          <w:rFonts w:ascii="Verdana" w:hAnsi="Verdana"/>
          <w:color w:val="000000"/>
          <w:sz w:val="20"/>
          <w:szCs w:val="20"/>
        </w:rPr>
      </w:pPr>
      <w:ins w:id="721" w:author="Unknown">
        <w:r>
          <w:rPr>
            <w:rStyle w:val="Strong"/>
            <w:rFonts w:ascii="Verdana" w:hAnsi="Verdana"/>
            <w:color w:val="000000"/>
            <w:sz w:val="20"/>
            <w:szCs w:val="20"/>
          </w:rPr>
          <w:t>Example:</w:t>
        </w:r>
      </w:ins>
    </w:p>
    <w:p w:rsidR="0022463A" w:rsidRDefault="0022463A" w:rsidP="0024115A">
      <w:pPr>
        <w:pStyle w:val="NoSpacing"/>
        <w:ind w:left="720"/>
        <w:rPr>
          <w:ins w:id="722" w:author="Unknown"/>
          <w:color w:val="000000"/>
        </w:rPr>
      </w:pPr>
      <w:ins w:id="723" w:author="Unknown">
        <w:r>
          <w:rPr>
            <w:rStyle w:val="comment"/>
            <w:rFonts w:ascii="Verdana" w:hAnsi="Verdana"/>
            <w:color w:val="008200"/>
            <w:sz w:val="20"/>
            <w:szCs w:val="20"/>
            <w:bdr w:val="none" w:sz="0" w:space="0" w:color="auto" w:frame="1"/>
          </w:rPr>
          <w:t>//Java Program to demonstrate the use of </w:t>
        </w:r>
        <w:proofErr w:type="spellStart"/>
        <w:r>
          <w:rPr>
            <w:rStyle w:val="comment"/>
            <w:rFonts w:ascii="Verdana" w:hAnsi="Verdana"/>
            <w:color w:val="008200"/>
            <w:sz w:val="20"/>
            <w:szCs w:val="20"/>
            <w:bdr w:val="none" w:sz="0" w:space="0" w:color="auto" w:frame="1"/>
          </w:rPr>
          <w:t>Enum</w:t>
        </w:r>
        <w:proofErr w:type="spellEnd"/>
        <w:r>
          <w:rPr>
            <w:color w:val="000000"/>
            <w:bdr w:val="none" w:sz="0" w:space="0" w:color="auto" w:frame="1"/>
          </w:rPr>
          <w:t>  </w:t>
        </w:r>
      </w:ins>
    </w:p>
    <w:p w:rsidR="0022463A" w:rsidRDefault="0022463A" w:rsidP="0024115A">
      <w:pPr>
        <w:pStyle w:val="NoSpacing"/>
        <w:ind w:left="720"/>
        <w:rPr>
          <w:ins w:id="724" w:author="Unknown"/>
          <w:color w:val="000000"/>
        </w:rPr>
      </w:pPr>
      <w:ins w:id="725" w:author="Unknown">
        <w:r>
          <w:rPr>
            <w:rStyle w:val="comment"/>
            <w:rFonts w:ascii="Verdana" w:hAnsi="Verdana"/>
            <w:color w:val="008200"/>
            <w:sz w:val="20"/>
            <w:szCs w:val="20"/>
            <w:bdr w:val="none" w:sz="0" w:space="0" w:color="auto" w:frame="1"/>
          </w:rPr>
          <w:t>//in switch statement</w:t>
        </w:r>
        <w:r>
          <w:rPr>
            <w:color w:val="000000"/>
            <w:bdr w:val="none" w:sz="0" w:space="0" w:color="auto" w:frame="1"/>
          </w:rPr>
          <w:t>  </w:t>
        </w:r>
      </w:ins>
    </w:p>
    <w:p w:rsidR="0022463A" w:rsidRDefault="0022463A" w:rsidP="0024115A">
      <w:pPr>
        <w:pStyle w:val="NoSpacing"/>
        <w:ind w:left="720"/>
        <w:rPr>
          <w:ins w:id="726" w:author="Unknown"/>
          <w:color w:val="000000"/>
        </w:rPr>
      </w:pPr>
      <w:proofErr w:type="gramStart"/>
      <w:ins w:id="727" w:author="Unknown">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class</w:t>
        </w:r>
        <w:r>
          <w:rPr>
            <w:color w:val="000000"/>
            <w:bdr w:val="none" w:sz="0" w:space="0" w:color="auto" w:frame="1"/>
          </w:rPr>
          <w:t> </w:t>
        </w:r>
        <w:proofErr w:type="spellStart"/>
        <w:r>
          <w:rPr>
            <w:color w:val="000000"/>
            <w:bdr w:val="none" w:sz="0" w:space="0" w:color="auto" w:frame="1"/>
          </w:rPr>
          <w:t>JavaSwitchEnumExample</w:t>
        </w:r>
        <w:proofErr w:type="spellEnd"/>
        <w:r>
          <w:rPr>
            <w:color w:val="000000"/>
            <w:bdr w:val="none" w:sz="0" w:space="0" w:color="auto" w:frame="1"/>
          </w:rPr>
          <w:t> {      </w:t>
        </w:r>
      </w:ins>
    </w:p>
    <w:p w:rsidR="0022463A" w:rsidRDefault="0022463A" w:rsidP="0024115A">
      <w:pPr>
        <w:pStyle w:val="NoSpacing"/>
        <w:ind w:left="720"/>
        <w:rPr>
          <w:ins w:id="728" w:author="Unknown"/>
          <w:color w:val="000000"/>
        </w:rPr>
      </w:pPr>
      <w:ins w:id="72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enum</w:t>
        </w:r>
        <w:r>
          <w:rPr>
            <w:color w:val="000000"/>
            <w:bdr w:val="none" w:sz="0" w:space="0" w:color="auto" w:frame="1"/>
          </w:rPr>
          <w:t> Day {  Sun, Mon, Tue, Wed, Thu, Fri, Sat  }    </w:t>
        </w:r>
      </w:ins>
    </w:p>
    <w:p w:rsidR="0022463A" w:rsidRDefault="0022463A" w:rsidP="0024115A">
      <w:pPr>
        <w:pStyle w:val="NoSpacing"/>
        <w:ind w:left="720"/>
        <w:rPr>
          <w:ins w:id="730" w:author="Unknown"/>
          <w:color w:val="000000"/>
        </w:rPr>
      </w:pPr>
      <w:ins w:id="73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ins>
    </w:p>
    <w:p w:rsidR="0022463A" w:rsidRDefault="0022463A" w:rsidP="0024115A">
      <w:pPr>
        <w:pStyle w:val="NoSpacing"/>
        <w:ind w:left="720"/>
        <w:rPr>
          <w:ins w:id="732" w:author="Unknown"/>
          <w:color w:val="000000"/>
        </w:rPr>
      </w:pPr>
      <w:ins w:id="733" w:author="Unknown">
        <w:r>
          <w:rPr>
            <w:color w:val="000000"/>
            <w:bdr w:val="none" w:sz="0" w:space="0" w:color="auto" w:frame="1"/>
          </w:rPr>
          <w:t>       {    </w:t>
        </w:r>
      </w:ins>
    </w:p>
    <w:p w:rsidR="0022463A" w:rsidRDefault="0022463A" w:rsidP="0024115A">
      <w:pPr>
        <w:pStyle w:val="NoSpacing"/>
        <w:ind w:left="720"/>
        <w:rPr>
          <w:ins w:id="734" w:author="Unknown"/>
          <w:color w:val="000000"/>
        </w:rPr>
      </w:pPr>
      <w:ins w:id="735" w:author="Unknown">
        <w:r>
          <w:rPr>
            <w:color w:val="000000"/>
            <w:bdr w:val="none" w:sz="0" w:space="0" w:color="auto" w:frame="1"/>
          </w:rPr>
          <w:t>         </w:t>
        </w:r>
        <w:proofErr w:type="gramStart"/>
        <w:r>
          <w:rPr>
            <w:color w:val="000000"/>
            <w:bdr w:val="none" w:sz="0" w:space="0" w:color="auto" w:frame="1"/>
          </w:rPr>
          <w:t>Day[</w:t>
        </w:r>
        <w:proofErr w:type="gramEnd"/>
        <w:r>
          <w:rPr>
            <w:color w:val="000000"/>
            <w:bdr w:val="none" w:sz="0" w:space="0" w:color="auto" w:frame="1"/>
          </w:rPr>
          <w:t>] </w:t>
        </w:r>
        <w:proofErr w:type="spellStart"/>
        <w:r>
          <w:rPr>
            <w:color w:val="000000"/>
            <w:bdr w:val="none" w:sz="0" w:space="0" w:color="auto" w:frame="1"/>
          </w:rPr>
          <w:t>DayNow</w:t>
        </w:r>
        <w:proofErr w:type="spellEnd"/>
        <w:r>
          <w:rPr>
            <w:color w:val="000000"/>
            <w:bdr w:val="none" w:sz="0" w:space="0" w:color="auto" w:frame="1"/>
          </w:rPr>
          <w:t> = </w:t>
        </w:r>
        <w:proofErr w:type="spellStart"/>
        <w:r>
          <w:rPr>
            <w:color w:val="000000"/>
            <w:bdr w:val="none" w:sz="0" w:space="0" w:color="auto" w:frame="1"/>
          </w:rPr>
          <w:t>Day.values</w:t>
        </w:r>
        <w:proofErr w:type="spellEnd"/>
        <w:r>
          <w:rPr>
            <w:color w:val="000000"/>
            <w:bdr w:val="none" w:sz="0" w:space="0" w:color="auto" w:frame="1"/>
          </w:rPr>
          <w:t>();    </w:t>
        </w:r>
      </w:ins>
    </w:p>
    <w:p w:rsidR="0022463A" w:rsidRDefault="0022463A" w:rsidP="0024115A">
      <w:pPr>
        <w:pStyle w:val="NoSpacing"/>
        <w:ind w:left="720"/>
        <w:rPr>
          <w:ins w:id="736" w:author="Unknown"/>
          <w:color w:val="000000"/>
        </w:rPr>
      </w:pPr>
      <w:ins w:id="737" w:author="Unknown">
        <w:r>
          <w:rPr>
            <w:color w:val="000000"/>
            <w:bdr w:val="none" w:sz="0" w:space="0" w:color="auto" w:frame="1"/>
          </w:rPr>
          <w:lastRenderedPageBreak/>
          <w:t>           </w:t>
        </w:r>
        <w:proofErr w:type="gramStart"/>
        <w:r>
          <w:rPr>
            <w:rStyle w:val="keyword"/>
            <w:rFonts w:ascii="Verdana" w:hAnsi="Verdana"/>
            <w:b/>
            <w:bCs/>
            <w:color w:val="006699"/>
            <w:sz w:val="20"/>
            <w:szCs w:val="20"/>
            <w:bdr w:val="none" w:sz="0" w:space="0" w:color="auto" w:frame="1"/>
          </w:rPr>
          <w:t>for</w:t>
        </w:r>
        <w:proofErr w:type="gramEnd"/>
        <w:r>
          <w:rPr>
            <w:color w:val="000000"/>
            <w:bdr w:val="none" w:sz="0" w:space="0" w:color="auto" w:frame="1"/>
          </w:rPr>
          <w:t> (Day Now : </w:t>
        </w:r>
        <w:proofErr w:type="spellStart"/>
        <w:r>
          <w:rPr>
            <w:color w:val="000000"/>
            <w:bdr w:val="none" w:sz="0" w:space="0" w:color="auto" w:frame="1"/>
          </w:rPr>
          <w:t>DayNow</w:t>
        </w:r>
        <w:proofErr w:type="spellEnd"/>
        <w:r>
          <w:rPr>
            <w:color w:val="000000"/>
            <w:bdr w:val="none" w:sz="0" w:space="0" w:color="auto" w:frame="1"/>
          </w:rPr>
          <w:t>)    </w:t>
        </w:r>
      </w:ins>
    </w:p>
    <w:p w:rsidR="0022463A" w:rsidRDefault="0022463A" w:rsidP="0024115A">
      <w:pPr>
        <w:pStyle w:val="NoSpacing"/>
        <w:ind w:left="720"/>
        <w:rPr>
          <w:ins w:id="738" w:author="Unknown"/>
          <w:color w:val="000000"/>
        </w:rPr>
      </w:pPr>
      <w:ins w:id="739" w:author="Unknown">
        <w:r>
          <w:rPr>
            <w:color w:val="000000"/>
            <w:bdr w:val="none" w:sz="0" w:space="0" w:color="auto" w:frame="1"/>
          </w:rPr>
          <w:t>           {    </w:t>
        </w:r>
      </w:ins>
    </w:p>
    <w:p w:rsidR="0022463A" w:rsidRDefault="0022463A" w:rsidP="0024115A">
      <w:pPr>
        <w:pStyle w:val="NoSpacing"/>
        <w:ind w:left="720"/>
        <w:rPr>
          <w:ins w:id="740" w:author="Unknown"/>
          <w:color w:val="000000"/>
        </w:rPr>
      </w:pPr>
      <w:ins w:id="74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proofErr w:type="gramEnd"/>
        <w:r>
          <w:rPr>
            <w:color w:val="000000"/>
            <w:bdr w:val="none" w:sz="0" w:space="0" w:color="auto" w:frame="1"/>
          </w:rPr>
          <w:t> (Now)    </w:t>
        </w:r>
      </w:ins>
    </w:p>
    <w:p w:rsidR="0022463A" w:rsidRDefault="0022463A" w:rsidP="0024115A">
      <w:pPr>
        <w:pStyle w:val="NoSpacing"/>
        <w:ind w:left="720"/>
        <w:rPr>
          <w:ins w:id="742" w:author="Unknown"/>
          <w:color w:val="000000"/>
        </w:rPr>
      </w:pPr>
      <w:ins w:id="743" w:author="Unknown">
        <w:r>
          <w:rPr>
            <w:color w:val="000000"/>
            <w:bdr w:val="none" w:sz="0" w:space="0" w:color="auto" w:frame="1"/>
          </w:rPr>
          <w:t>                {    </w:t>
        </w:r>
      </w:ins>
    </w:p>
    <w:p w:rsidR="0022463A" w:rsidRDefault="0022463A" w:rsidP="0024115A">
      <w:pPr>
        <w:pStyle w:val="NoSpacing"/>
        <w:ind w:left="720"/>
        <w:rPr>
          <w:ins w:id="744" w:author="Unknown"/>
          <w:color w:val="000000"/>
        </w:rPr>
      </w:pPr>
      <w:ins w:id="74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Sun:    </w:t>
        </w:r>
      </w:ins>
    </w:p>
    <w:p w:rsidR="0022463A" w:rsidRDefault="0022463A" w:rsidP="0024115A">
      <w:pPr>
        <w:pStyle w:val="NoSpacing"/>
        <w:ind w:left="720"/>
        <w:rPr>
          <w:ins w:id="746" w:author="Unknown"/>
          <w:color w:val="000000"/>
        </w:rPr>
      </w:pPr>
      <w:ins w:id="747"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"Sunday"</w:t>
        </w:r>
        <w:r>
          <w:rPr>
            <w:color w:val="000000"/>
            <w:bdr w:val="none" w:sz="0" w:space="0" w:color="auto" w:frame="1"/>
          </w:rPr>
          <w:t>);    </w:t>
        </w:r>
      </w:ins>
    </w:p>
    <w:p w:rsidR="0022463A" w:rsidRDefault="0022463A" w:rsidP="0024115A">
      <w:pPr>
        <w:pStyle w:val="NoSpacing"/>
        <w:ind w:left="720"/>
        <w:rPr>
          <w:ins w:id="748" w:author="Unknown"/>
          <w:color w:val="000000"/>
        </w:rPr>
      </w:pPr>
      <w:ins w:id="74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50" w:author="Unknown"/>
          <w:color w:val="000000"/>
        </w:rPr>
      </w:pPr>
      <w:ins w:id="75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Mon:    </w:t>
        </w:r>
      </w:ins>
    </w:p>
    <w:p w:rsidR="0022463A" w:rsidRDefault="0022463A" w:rsidP="0024115A">
      <w:pPr>
        <w:pStyle w:val="NoSpacing"/>
        <w:ind w:left="720"/>
        <w:rPr>
          <w:ins w:id="752" w:author="Unknown"/>
          <w:color w:val="000000"/>
        </w:rPr>
      </w:pPr>
      <w:ins w:id="753"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"Monday"</w:t>
        </w:r>
        <w:r>
          <w:rPr>
            <w:color w:val="000000"/>
            <w:bdr w:val="none" w:sz="0" w:space="0" w:color="auto" w:frame="1"/>
          </w:rPr>
          <w:t>);    </w:t>
        </w:r>
      </w:ins>
    </w:p>
    <w:p w:rsidR="0022463A" w:rsidRDefault="0022463A" w:rsidP="0024115A">
      <w:pPr>
        <w:pStyle w:val="NoSpacing"/>
        <w:ind w:left="720"/>
        <w:rPr>
          <w:ins w:id="754" w:author="Unknown"/>
          <w:color w:val="000000"/>
        </w:rPr>
      </w:pPr>
      <w:ins w:id="75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56" w:author="Unknown"/>
          <w:color w:val="000000"/>
        </w:rPr>
      </w:pPr>
      <w:ins w:id="75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Tue:    </w:t>
        </w:r>
      </w:ins>
    </w:p>
    <w:p w:rsidR="0022463A" w:rsidRDefault="0022463A" w:rsidP="0024115A">
      <w:pPr>
        <w:pStyle w:val="NoSpacing"/>
        <w:ind w:left="720"/>
        <w:rPr>
          <w:ins w:id="758" w:author="Unknown"/>
          <w:color w:val="000000"/>
        </w:rPr>
      </w:pPr>
      <w:ins w:id="759"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"Tuesday"</w:t>
        </w:r>
        <w:r>
          <w:rPr>
            <w:color w:val="000000"/>
            <w:bdr w:val="none" w:sz="0" w:space="0" w:color="auto" w:frame="1"/>
          </w:rPr>
          <w:t>);    </w:t>
        </w:r>
      </w:ins>
    </w:p>
    <w:p w:rsidR="0022463A" w:rsidRDefault="0022463A" w:rsidP="0024115A">
      <w:pPr>
        <w:pStyle w:val="NoSpacing"/>
        <w:ind w:left="720"/>
        <w:rPr>
          <w:ins w:id="760" w:author="Unknown"/>
          <w:color w:val="000000"/>
        </w:rPr>
      </w:pPr>
      <w:ins w:id="76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62" w:author="Unknown"/>
          <w:color w:val="000000"/>
        </w:rPr>
      </w:pPr>
      <w:ins w:id="76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Wed:    </w:t>
        </w:r>
      </w:ins>
    </w:p>
    <w:p w:rsidR="0022463A" w:rsidRDefault="0022463A" w:rsidP="0024115A">
      <w:pPr>
        <w:pStyle w:val="NoSpacing"/>
        <w:ind w:left="720"/>
        <w:rPr>
          <w:ins w:id="764" w:author="Unknown"/>
          <w:color w:val="000000"/>
        </w:rPr>
      </w:pPr>
      <w:ins w:id="765"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"Wednesday"</w:t>
        </w:r>
        <w:r>
          <w:rPr>
            <w:color w:val="000000"/>
            <w:bdr w:val="none" w:sz="0" w:space="0" w:color="auto" w:frame="1"/>
          </w:rPr>
          <w:t>);    </w:t>
        </w:r>
      </w:ins>
    </w:p>
    <w:p w:rsidR="0022463A" w:rsidRDefault="0022463A" w:rsidP="0024115A">
      <w:pPr>
        <w:pStyle w:val="NoSpacing"/>
        <w:ind w:left="720"/>
        <w:rPr>
          <w:ins w:id="766" w:author="Unknown"/>
          <w:color w:val="000000"/>
        </w:rPr>
      </w:pPr>
      <w:ins w:id="76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68" w:author="Unknown"/>
          <w:color w:val="000000"/>
        </w:rPr>
      </w:pPr>
      <w:ins w:id="76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Thu:    </w:t>
        </w:r>
      </w:ins>
    </w:p>
    <w:p w:rsidR="0022463A" w:rsidRDefault="0022463A" w:rsidP="0024115A">
      <w:pPr>
        <w:pStyle w:val="NoSpacing"/>
        <w:ind w:left="720"/>
        <w:rPr>
          <w:ins w:id="770" w:author="Unknown"/>
          <w:color w:val="000000"/>
        </w:rPr>
      </w:pPr>
      <w:ins w:id="771"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"Thursday"</w:t>
        </w:r>
        <w:r>
          <w:rPr>
            <w:color w:val="000000"/>
            <w:bdr w:val="none" w:sz="0" w:space="0" w:color="auto" w:frame="1"/>
          </w:rPr>
          <w:t>);    </w:t>
        </w:r>
      </w:ins>
    </w:p>
    <w:p w:rsidR="0022463A" w:rsidRDefault="0022463A" w:rsidP="0024115A">
      <w:pPr>
        <w:pStyle w:val="NoSpacing"/>
        <w:ind w:left="720"/>
        <w:rPr>
          <w:ins w:id="772" w:author="Unknown"/>
          <w:color w:val="000000"/>
        </w:rPr>
      </w:pPr>
      <w:ins w:id="77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74" w:author="Unknown"/>
          <w:color w:val="000000"/>
        </w:rPr>
      </w:pPr>
      <w:ins w:id="77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Fri:    </w:t>
        </w:r>
      </w:ins>
    </w:p>
    <w:p w:rsidR="0022463A" w:rsidRDefault="0022463A" w:rsidP="0024115A">
      <w:pPr>
        <w:pStyle w:val="NoSpacing"/>
        <w:ind w:left="720"/>
        <w:rPr>
          <w:ins w:id="776" w:author="Unknown"/>
          <w:color w:val="000000"/>
        </w:rPr>
      </w:pPr>
      <w:ins w:id="777"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"Friday"</w:t>
        </w:r>
        <w:r>
          <w:rPr>
            <w:color w:val="000000"/>
            <w:bdr w:val="none" w:sz="0" w:space="0" w:color="auto" w:frame="1"/>
          </w:rPr>
          <w:t>);    </w:t>
        </w:r>
      </w:ins>
    </w:p>
    <w:p w:rsidR="0022463A" w:rsidRDefault="0022463A" w:rsidP="0024115A">
      <w:pPr>
        <w:pStyle w:val="NoSpacing"/>
        <w:ind w:left="720"/>
        <w:rPr>
          <w:ins w:id="778" w:author="Unknown"/>
          <w:color w:val="000000"/>
        </w:rPr>
      </w:pPr>
      <w:ins w:id="77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80" w:author="Unknown"/>
          <w:color w:val="000000"/>
        </w:rPr>
      </w:pPr>
      <w:ins w:id="78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Sat:    </w:t>
        </w:r>
      </w:ins>
    </w:p>
    <w:p w:rsidR="0022463A" w:rsidRDefault="0022463A" w:rsidP="0024115A">
      <w:pPr>
        <w:pStyle w:val="NoSpacing"/>
        <w:ind w:left="720"/>
        <w:rPr>
          <w:ins w:id="782" w:author="Unknown"/>
          <w:color w:val="000000"/>
        </w:rPr>
      </w:pPr>
      <w:ins w:id="783"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"Saturday"</w:t>
        </w:r>
        <w:r>
          <w:rPr>
            <w:color w:val="000000"/>
            <w:bdr w:val="none" w:sz="0" w:space="0" w:color="auto" w:frame="1"/>
          </w:rPr>
          <w:t>);    </w:t>
        </w:r>
      </w:ins>
    </w:p>
    <w:p w:rsidR="0022463A" w:rsidRDefault="0022463A" w:rsidP="0024115A">
      <w:pPr>
        <w:pStyle w:val="NoSpacing"/>
        <w:ind w:left="720"/>
        <w:rPr>
          <w:ins w:id="784" w:author="Unknown"/>
          <w:color w:val="000000"/>
        </w:rPr>
      </w:pPr>
      <w:ins w:id="78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ind w:left="720"/>
        <w:rPr>
          <w:ins w:id="786" w:author="Unknown"/>
          <w:color w:val="000000"/>
        </w:rPr>
      </w:pPr>
      <w:ins w:id="787" w:author="Unknown">
        <w:r>
          <w:rPr>
            <w:color w:val="000000"/>
            <w:bdr w:val="none" w:sz="0" w:space="0" w:color="auto" w:frame="1"/>
          </w:rPr>
          <w:t>                }    </w:t>
        </w:r>
      </w:ins>
    </w:p>
    <w:p w:rsidR="0022463A" w:rsidRDefault="0022463A" w:rsidP="0024115A">
      <w:pPr>
        <w:pStyle w:val="NoSpacing"/>
        <w:ind w:left="720"/>
        <w:rPr>
          <w:ins w:id="788" w:author="Unknown"/>
          <w:color w:val="000000"/>
        </w:rPr>
      </w:pPr>
      <w:ins w:id="789" w:author="Unknown">
        <w:r>
          <w:rPr>
            <w:color w:val="000000"/>
            <w:bdr w:val="none" w:sz="0" w:space="0" w:color="auto" w:frame="1"/>
          </w:rPr>
          <w:t>            }    </w:t>
        </w:r>
      </w:ins>
    </w:p>
    <w:p w:rsidR="0022463A" w:rsidRDefault="0022463A" w:rsidP="0024115A">
      <w:pPr>
        <w:pStyle w:val="NoSpacing"/>
        <w:ind w:left="720"/>
        <w:rPr>
          <w:ins w:id="790" w:author="Unknown"/>
          <w:color w:val="000000"/>
        </w:rPr>
      </w:pPr>
      <w:ins w:id="791" w:author="Unknown">
        <w:r>
          <w:rPr>
            <w:color w:val="000000"/>
            <w:bdr w:val="none" w:sz="0" w:space="0" w:color="auto" w:frame="1"/>
          </w:rPr>
          <w:t>        }    </w:t>
        </w:r>
      </w:ins>
    </w:p>
    <w:p w:rsidR="0022463A" w:rsidRDefault="0022463A" w:rsidP="0024115A">
      <w:pPr>
        <w:pStyle w:val="NoSpacing"/>
        <w:ind w:left="720"/>
        <w:rPr>
          <w:ins w:id="792" w:author="Unknown"/>
          <w:color w:val="000000"/>
        </w:rPr>
      </w:pPr>
      <w:ins w:id="793" w:author="Unknown">
        <w:r>
          <w:rPr>
            <w:color w:val="000000"/>
            <w:bdr w:val="none" w:sz="0" w:space="0" w:color="auto" w:frame="1"/>
          </w:rPr>
          <w:t>}    </w:t>
        </w:r>
      </w:ins>
    </w:p>
    <w:p w:rsidR="0022463A" w:rsidRDefault="0022463A" w:rsidP="0022463A">
      <w:pPr>
        <w:spacing w:line="240" w:lineRule="auto"/>
        <w:rPr>
          <w:ins w:id="794" w:author="Unknown"/>
          <w:rFonts w:ascii="Times New Roman" w:hAnsi="Times New Roman"/>
          <w:sz w:val="24"/>
          <w:szCs w:val="24"/>
        </w:rPr>
      </w:pPr>
      <w:ins w:id="795" w:author="Unknown">
        <w:r>
          <w:rPr>
            <w:rStyle w:val="testit"/>
            <w:rFonts w:ascii="Verdana" w:hAnsi="Verdana"/>
            <w:color w:val="000000"/>
            <w:sz w:val="20"/>
            <w:szCs w:val="20"/>
            <w:shd w:val="clear" w:color="auto" w:fill="FFFFFF"/>
          </w:rPr>
          <w:fldChar w:fldCharType="begin"/>
        </w:r>
        <w:r>
          <w:rPr>
            <w:rStyle w:val="testit"/>
            <w:rFonts w:ascii="Verdana" w:hAnsi="Verdana"/>
            <w:color w:val="000000"/>
            <w:sz w:val="20"/>
            <w:szCs w:val="20"/>
            <w:shd w:val="clear" w:color="auto" w:fill="FFFFFF"/>
          </w:rPr>
          <w:instrText xml:space="preserve"> HYPERLINK "https://compiler.javatpoint.com/opr/test.jsp?filename=JavaSwitchEnumExample" \t "_blank" </w:instrText>
        </w:r>
        <w:r>
          <w:rPr>
            <w:rStyle w:val="testit"/>
            <w:rFonts w:ascii="Verdana" w:hAnsi="Verdana"/>
            <w:color w:val="000000"/>
            <w:sz w:val="20"/>
            <w:szCs w:val="20"/>
            <w:shd w:val="clear" w:color="auto" w:fill="FFFFFF"/>
          </w:rPr>
          <w:fldChar w:fldCharType="separate"/>
        </w:r>
        <w:r>
          <w:rPr>
            <w:rStyle w:val="Hyperlink"/>
            <w:rFonts w:ascii="Verdana" w:hAnsi="Verdana"/>
            <w:b/>
            <w:bCs/>
            <w:color w:val="FFFFFF"/>
            <w:sz w:val="20"/>
            <w:szCs w:val="20"/>
            <w:u w:val="none"/>
            <w:shd w:val="clear" w:color="auto" w:fill="8BC34A"/>
          </w:rPr>
          <w:t xml:space="preserve">Test it </w:t>
        </w:r>
        <w:proofErr w:type="gramStart"/>
        <w:r>
          <w:rPr>
            <w:rStyle w:val="Hyperlink"/>
            <w:rFonts w:ascii="Verdana" w:hAnsi="Verdana"/>
            <w:b/>
            <w:bCs/>
            <w:color w:val="FFFFFF"/>
            <w:sz w:val="20"/>
            <w:szCs w:val="20"/>
            <w:u w:val="none"/>
            <w:shd w:val="clear" w:color="auto" w:fill="8BC34A"/>
          </w:rPr>
          <w:t>Now</w:t>
        </w:r>
        <w:proofErr w:type="gramEnd"/>
        <w:r>
          <w:rPr>
            <w:rStyle w:val="testit"/>
            <w:rFonts w:ascii="Verdana" w:hAnsi="Verdana"/>
            <w:color w:val="000000"/>
            <w:sz w:val="20"/>
            <w:szCs w:val="20"/>
            <w:shd w:val="clear" w:color="auto" w:fill="FFFFFF"/>
          </w:rPr>
          <w:fldChar w:fldCharType="end"/>
        </w:r>
      </w:ins>
    </w:p>
    <w:p w:rsidR="0022463A" w:rsidRDefault="0022463A" w:rsidP="0022463A">
      <w:pPr>
        <w:pStyle w:val="NormalWeb"/>
        <w:shd w:val="clear" w:color="auto" w:fill="FFFFFF"/>
        <w:rPr>
          <w:ins w:id="796" w:author="Unknown"/>
          <w:rFonts w:ascii="Verdana" w:hAnsi="Verdana"/>
          <w:color w:val="000000"/>
          <w:sz w:val="20"/>
          <w:szCs w:val="20"/>
        </w:rPr>
      </w:pPr>
      <w:ins w:id="797" w:author="Unknown">
        <w:r>
          <w:rPr>
            <w:rFonts w:ascii="Verdana" w:hAnsi="Verdana"/>
            <w:color w:val="000000"/>
            <w:sz w:val="20"/>
            <w:szCs w:val="20"/>
          </w:rPr>
          <w:t>Output:</w:t>
        </w:r>
      </w:ins>
    </w:p>
    <w:p w:rsidR="0022463A" w:rsidRDefault="0022463A" w:rsidP="0024115A">
      <w:pPr>
        <w:pStyle w:val="NoSpacing"/>
        <w:ind w:left="720"/>
        <w:rPr>
          <w:ins w:id="798" w:author="Unknown"/>
        </w:rPr>
      </w:pPr>
      <w:ins w:id="799" w:author="Unknown">
        <w:r>
          <w:t>Sunday</w:t>
        </w:r>
      </w:ins>
    </w:p>
    <w:p w:rsidR="0022463A" w:rsidRDefault="0022463A" w:rsidP="0024115A">
      <w:pPr>
        <w:pStyle w:val="NoSpacing"/>
        <w:ind w:left="720"/>
        <w:rPr>
          <w:ins w:id="800" w:author="Unknown"/>
        </w:rPr>
      </w:pPr>
      <w:ins w:id="801" w:author="Unknown">
        <w:r>
          <w:t>Monday</w:t>
        </w:r>
      </w:ins>
    </w:p>
    <w:p w:rsidR="0022463A" w:rsidRDefault="0022463A" w:rsidP="0024115A">
      <w:pPr>
        <w:pStyle w:val="NoSpacing"/>
        <w:ind w:left="720"/>
        <w:rPr>
          <w:ins w:id="802" w:author="Unknown"/>
        </w:rPr>
      </w:pPr>
      <w:proofErr w:type="spellStart"/>
      <w:ins w:id="803" w:author="Unknown">
        <w:r>
          <w:t>Twesday</w:t>
        </w:r>
        <w:proofErr w:type="spellEnd"/>
      </w:ins>
    </w:p>
    <w:p w:rsidR="0022463A" w:rsidRDefault="0022463A" w:rsidP="0024115A">
      <w:pPr>
        <w:pStyle w:val="NoSpacing"/>
        <w:ind w:left="720"/>
        <w:rPr>
          <w:ins w:id="804" w:author="Unknown"/>
        </w:rPr>
      </w:pPr>
      <w:ins w:id="805" w:author="Unknown">
        <w:r>
          <w:t>Wednesday</w:t>
        </w:r>
      </w:ins>
    </w:p>
    <w:p w:rsidR="0022463A" w:rsidRDefault="0022463A" w:rsidP="0024115A">
      <w:pPr>
        <w:pStyle w:val="NoSpacing"/>
        <w:ind w:left="720"/>
        <w:rPr>
          <w:ins w:id="806" w:author="Unknown"/>
        </w:rPr>
      </w:pPr>
      <w:ins w:id="807" w:author="Unknown">
        <w:r>
          <w:t>Thursday</w:t>
        </w:r>
      </w:ins>
    </w:p>
    <w:p w:rsidR="0022463A" w:rsidRDefault="0022463A" w:rsidP="0024115A">
      <w:pPr>
        <w:pStyle w:val="NoSpacing"/>
        <w:ind w:left="720"/>
        <w:rPr>
          <w:ins w:id="808" w:author="Unknown"/>
        </w:rPr>
      </w:pPr>
      <w:ins w:id="809" w:author="Unknown">
        <w:r>
          <w:t>Friday</w:t>
        </w:r>
      </w:ins>
    </w:p>
    <w:p w:rsidR="0022463A" w:rsidRDefault="0022463A" w:rsidP="0024115A">
      <w:pPr>
        <w:pStyle w:val="NoSpacing"/>
        <w:ind w:left="720"/>
        <w:rPr>
          <w:ins w:id="810" w:author="Unknown"/>
        </w:rPr>
      </w:pPr>
      <w:ins w:id="811" w:author="Unknown">
        <w:r>
          <w:t>Saturday</w:t>
        </w:r>
      </w:ins>
    </w:p>
    <w:p w:rsidR="0022463A" w:rsidRDefault="0022463A" w:rsidP="0024115A">
      <w:pPr>
        <w:pStyle w:val="Heading3"/>
        <w:rPr>
          <w:ins w:id="812" w:author="Unknown"/>
        </w:rPr>
      </w:pPr>
      <w:ins w:id="813" w:author="Unknown">
        <w:r>
          <w:t>Java Wrapper in Switch Statement</w:t>
        </w:r>
      </w:ins>
    </w:p>
    <w:p w:rsidR="0022463A" w:rsidRDefault="0022463A" w:rsidP="0024115A">
      <w:pPr>
        <w:pStyle w:val="NoSpacing"/>
        <w:rPr>
          <w:ins w:id="814" w:author="Unknown"/>
        </w:rPr>
      </w:pPr>
      <w:ins w:id="815" w:author="Unknown">
        <w:r>
          <w:t>Java allows us to use four wrapper classes: Byte, Short, Integer and Long in switch statement.</w:t>
        </w:r>
      </w:ins>
    </w:p>
    <w:p w:rsidR="0022463A" w:rsidRDefault="0022463A" w:rsidP="0022463A">
      <w:pPr>
        <w:pStyle w:val="NormalWeb"/>
        <w:shd w:val="clear" w:color="auto" w:fill="FFFFFF"/>
        <w:rPr>
          <w:ins w:id="816" w:author="Unknown"/>
          <w:rFonts w:ascii="Verdana" w:hAnsi="Verdana"/>
          <w:color w:val="000000"/>
          <w:sz w:val="20"/>
          <w:szCs w:val="20"/>
        </w:rPr>
      </w:pPr>
      <w:ins w:id="817" w:author="Unknown">
        <w:r>
          <w:rPr>
            <w:rStyle w:val="Strong"/>
            <w:rFonts w:ascii="Verdana" w:hAnsi="Verdana"/>
            <w:color w:val="000000"/>
            <w:sz w:val="20"/>
            <w:szCs w:val="20"/>
          </w:rPr>
          <w:t>Example:</w:t>
        </w:r>
      </w:ins>
    </w:p>
    <w:p w:rsidR="0022463A" w:rsidRDefault="0022463A" w:rsidP="0024115A">
      <w:pPr>
        <w:pStyle w:val="NoSpacing"/>
        <w:rPr>
          <w:ins w:id="818" w:author="Unknown"/>
          <w:color w:val="000000"/>
        </w:rPr>
      </w:pPr>
      <w:ins w:id="819" w:author="Unknown">
        <w:r>
          <w:rPr>
            <w:rStyle w:val="comment"/>
            <w:rFonts w:ascii="Verdana" w:hAnsi="Verdana"/>
            <w:color w:val="008200"/>
            <w:sz w:val="20"/>
            <w:szCs w:val="20"/>
            <w:bdr w:val="none" w:sz="0" w:space="0" w:color="auto" w:frame="1"/>
          </w:rPr>
          <w:t>//Java Program to demonstrate the use of Wrapper class</w:t>
        </w:r>
        <w:r>
          <w:rPr>
            <w:color w:val="000000"/>
            <w:bdr w:val="none" w:sz="0" w:space="0" w:color="auto" w:frame="1"/>
          </w:rPr>
          <w:t>  </w:t>
        </w:r>
      </w:ins>
    </w:p>
    <w:p w:rsidR="0022463A" w:rsidRDefault="0022463A" w:rsidP="0024115A">
      <w:pPr>
        <w:pStyle w:val="NoSpacing"/>
        <w:rPr>
          <w:ins w:id="820" w:author="Unknown"/>
          <w:color w:val="000000"/>
        </w:rPr>
      </w:pPr>
      <w:ins w:id="821" w:author="Unknown">
        <w:r>
          <w:rPr>
            <w:rStyle w:val="comment"/>
            <w:rFonts w:ascii="Verdana" w:hAnsi="Verdana"/>
            <w:color w:val="008200"/>
            <w:sz w:val="20"/>
            <w:szCs w:val="20"/>
            <w:bdr w:val="none" w:sz="0" w:space="0" w:color="auto" w:frame="1"/>
          </w:rPr>
          <w:t>//in switch statement</w:t>
        </w:r>
        <w:r>
          <w:rPr>
            <w:color w:val="000000"/>
            <w:bdr w:val="none" w:sz="0" w:space="0" w:color="auto" w:frame="1"/>
          </w:rPr>
          <w:t>  </w:t>
        </w:r>
      </w:ins>
    </w:p>
    <w:p w:rsidR="0022463A" w:rsidRDefault="0022463A" w:rsidP="0024115A">
      <w:pPr>
        <w:pStyle w:val="NoSpacing"/>
        <w:rPr>
          <w:ins w:id="822" w:author="Unknown"/>
          <w:color w:val="000000"/>
        </w:rPr>
      </w:pPr>
      <w:proofErr w:type="gramStart"/>
      <w:ins w:id="823" w:author="Unknown">
        <w:r>
          <w:rPr>
            <w:rStyle w:val="keyword"/>
            <w:rFonts w:ascii="Verdana" w:hAnsi="Verdana"/>
            <w:b/>
            <w:bCs/>
            <w:color w:val="006699"/>
            <w:sz w:val="20"/>
            <w:szCs w:val="20"/>
            <w:bdr w:val="none" w:sz="0" w:space="0" w:color="auto" w:frame="1"/>
          </w:rPr>
          <w:lastRenderedPageBreak/>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class</w:t>
        </w:r>
        <w:r>
          <w:rPr>
            <w:color w:val="000000"/>
            <w:bdr w:val="none" w:sz="0" w:space="0" w:color="auto" w:frame="1"/>
          </w:rPr>
          <w:t> </w:t>
        </w:r>
        <w:proofErr w:type="spellStart"/>
        <w:r>
          <w:rPr>
            <w:color w:val="000000"/>
            <w:bdr w:val="none" w:sz="0" w:space="0" w:color="auto" w:frame="1"/>
          </w:rPr>
          <w:t>WrapperInSwitchCaseExample</w:t>
        </w:r>
        <w:proofErr w:type="spellEnd"/>
        <w:r>
          <w:rPr>
            <w:color w:val="000000"/>
            <w:bdr w:val="none" w:sz="0" w:space="0" w:color="auto" w:frame="1"/>
          </w:rPr>
          <w:t> {       </w:t>
        </w:r>
      </w:ins>
    </w:p>
    <w:p w:rsidR="0022463A" w:rsidRDefault="0022463A" w:rsidP="0024115A">
      <w:pPr>
        <w:pStyle w:val="NoSpacing"/>
        <w:rPr>
          <w:ins w:id="824" w:author="Unknown"/>
          <w:color w:val="000000"/>
        </w:rPr>
      </w:pPr>
      <w:ins w:id="82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ins>
    </w:p>
    <w:p w:rsidR="0022463A" w:rsidRDefault="0022463A" w:rsidP="0024115A">
      <w:pPr>
        <w:pStyle w:val="NoSpacing"/>
        <w:rPr>
          <w:ins w:id="826" w:author="Unknown"/>
          <w:color w:val="000000"/>
        </w:rPr>
      </w:pPr>
      <w:ins w:id="827" w:author="Unknown">
        <w:r>
          <w:rPr>
            <w:color w:val="000000"/>
            <w:bdr w:val="none" w:sz="0" w:space="0" w:color="auto" w:frame="1"/>
          </w:rPr>
          <w:t>       {         </w:t>
        </w:r>
      </w:ins>
    </w:p>
    <w:p w:rsidR="0022463A" w:rsidRDefault="0022463A" w:rsidP="0024115A">
      <w:pPr>
        <w:pStyle w:val="NoSpacing"/>
        <w:rPr>
          <w:ins w:id="828" w:author="Unknown"/>
          <w:color w:val="000000"/>
        </w:rPr>
      </w:pPr>
      <w:ins w:id="829" w:author="Unknown">
        <w:r>
          <w:rPr>
            <w:color w:val="000000"/>
            <w:bdr w:val="none" w:sz="0" w:space="0" w:color="auto" w:frame="1"/>
          </w:rPr>
          <w:t>            Integer age = </w:t>
        </w:r>
        <w:r>
          <w:rPr>
            <w:rStyle w:val="number"/>
            <w:rFonts w:ascii="Verdana" w:hAnsi="Verdana"/>
            <w:color w:val="C00000"/>
            <w:sz w:val="20"/>
            <w:szCs w:val="20"/>
            <w:bdr w:val="none" w:sz="0" w:space="0" w:color="auto" w:frame="1"/>
          </w:rPr>
          <w:t>18</w:t>
        </w:r>
        <w:r>
          <w:rPr>
            <w:color w:val="000000"/>
            <w:bdr w:val="none" w:sz="0" w:space="0" w:color="auto" w:frame="1"/>
          </w:rPr>
          <w:t>;        </w:t>
        </w:r>
      </w:ins>
    </w:p>
    <w:p w:rsidR="0022463A" w:rsidRDefault="0022463A" w:rsidP="0024115A">
      <w:pPr>
        <w:pStyle w:val="NoSpacing"/>
        <w:rPr>
          <w:ins w:id="830" w:author="Unknown"/>
          <w:color w:val="000000"/>
        </w:rPr>
      </w:pPr>
      <w:ins w:id="83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switch</w:t>
        </w:r>
        <w:proofErr w:type="gramEnd"/>
        <w:r>
          <w:rPr>
            <w:color w:val="000000"/>
            <w:bdr w:val="none" w:sz="0" w:space="0" w:color="auto" w:frame="1"/>
          </w:rPr>
          <w:t> (age)  </w:t>
        </w:r>
      </w:ins>
    </w:p>
    <w:p w:rsidR="0022463A" w:rsidRDefault="0022463A" w:rsidP="0024115A">
      <w:pPr>
        <w:pStyle w:val="NoSpacing"/>
        <w:rPr>
          <w:ins w:id="832" w:author="Unknown"/>
          <w:color w:val="000000"/>
        </w:rPr>
      </w:pPr>
      <w:ins w:id="833" w:author="Unknown">
        <w:r>
          <w:rPr>
            <w:color w:val="000000"/>
            <w:bdr w:val="none" w:sz="0" w:space="0" w:color="auto" w:frame="1"/>
          </w:rPr>
          <w:t>            {  </w:t>
        </w:r>
      </w:ins>
    </w:p>
    <w:p w:rsidR="0022463A" w:rsidRDefault="0022463A" w:rsidP="0024115A">
      <w:pPr>
        <w:pStyle w:val="NoSpacing"/>
        <w:rPr>
          <w:ins w:id="834" w:author="Unknown"/>
          <w:color w:val="000000"/>
        </w:rPr>
      </w:pPr>
      <w:ins w:id="83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16</w:t>
        </w:r>
        <w:r>
          <w:rPr>
            <w:color w:val="000000"/>
            <w:bdr w:val="none" w:sz="0" w:space="0" w:color="auto" w:frame="1"/>
          </w:rPr>
          <w:t>):            </w:t>
        </w:r>
      </w:ins>
    </w:p>
    <w:p w:rsidR="0022463A" w:rsidRDefault="0022463A" w:rsidP="0024115A">
      <w:pPr>
        <w:pStyle w:val="NoSpacing"/>
        <w:rPr>
          <w:ins w:id="836" w:author="Unknown"/>
          <w:color w:val="000000"/>
        </w:rPr>
      </w:pPr>
      <w:ins w:id="837" w:author="Unknown">
        <w:r>
          <w:rPr>
            <w:color w:val="000000"/>
            <w:bdr w:val="none" w:sz="0" w:space="0" w:color="auto" w:frame="1"/>
          </w:rPr>
          <w:t>                    </w:t>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rStyle w:val="string"/>
            <w:rFonts w:ascii="Verdana" w:hAnsi="Verdana"/>
            <w:color w:val="0000FF"/>
            <w:sz w:val="20"/>
            <w:szCs w:val="20"/>
            <w:bdr w:val="none" w:sz="0" w:space="0" w:color="auto" w:frame="1"/>
          </w:rPr>
          <w:t>"You are under 18."</w:t>
        </w:r>
        <w:r>
          <w:rPr>
            <w:color w:val="000000"/>
            <w:bdr w:val="none" w:sz="0" w:space="0" w:color="auto" w:frame="1"/>
          </w:rPr>
          <w:t>);  </w:t>
        </w:r>
      </w:ins>
    </w:p>
    <w:p w:rsidR="0022463A" w:rsidRDefault="0022463A" w:rsidP="0024115A">
      <w:pPr>
        <w:pStyle w:val="NoSpacing"/>
        <w:rPr>
          <w:ins w:id="838" w:author="Unknown"/>
          <w:color w:val="000000"/>
        </w:rPr>
      </w:pPr>
      <w:ins w:id="839"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rPr>
          <w:ins w:id="840" w:author="Unknown"/>
          <w:color w:val="000000"/>
        </w:rPr>
      </w:pPr>
      <w:ins w:id="84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18</w:t>
        </w:r>
        <w:r>
          <w:rPr>
            <w:color w:val="000000"/>
            <w:bdr w:val="none" w:sz="0" w:space="0" w:color="auto" w:frame="1"/>
          </w:rPr>
          <w:t>):                </w:t>
        </w:r>
      </w:ins>
    </w:p>
    <w:p w:rsidR="0022463A" w:rsidRDefault="0022463A" w:rsidP="0024115A">
      <w:pPr>
        <w:pStyle w:val="NoSpacing"/>
        <w:rPr>
          <w:ins w:id="842" w:author="Unknown"/>
          <w:color w:val="000000"/>
        </w:rPr>
      </w:pPr>
      <w:ins w:id="843"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"You are eligible for vote."</w:t>
        </w:r>
        <w:r>
          <w:rPr>
            <w:color w:val="000000"/>
            <w:bdr w:val="none" w:sz="0" w:space="0" w:color="auto" w:frame="1"/>
          </w:rPr>
          <w:t>);  </w:t>
        </w:r>
      </w:ins>
    </w:p>
    <w:p w:rsidR="0022463A" w:rsidRDefault="0022463A" w:rsidP="0024115A">
      <w:pPr>
        <w:pStyle w:val="NoSpacing"/>
        <w:rPr>
          <w:ins w:id="844" w:author="Unknown"/>
          <w:color w:val="000000"/>
        </w:rPr>
      </w:pPr>
      <w:ins w:id="845"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rPr>
          <w:ins w:id="846" w:author="Unknown"/>
          <w:color w:val="000000"/>
        </w:rPr>
      </w:pPr>
      <w:ins w:id="84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case</w:t>
        </w:r>
        <w:proofErr w:type="gramEnd"/>
        <w:r>
          <w:rPr>
            <w:color w:val="000000"/>
            <w:bdr w:val="none" w:sz="0" w:space="0" w:color="auto" w:frame="1"/>
          </w:rPr>
          <w:t> (</w:t>
        </w:r>
        <w:r>
          <w:rPr>
            <w:rStyle w:val="number"/>
            <w:rFonts w:ascii="Verdana" w:hAnsi="Verdana"/>
            <w:color w:val="C00000"/>
            <w:sz w:val="20"/>
            <w:szCs w:val="20"/>
            <w:bdr w:val="none" w:sz="0" w:space="0" w:color="auto" w:frame="1"/>
          </w:rPr>
          <w:t>65</w:t>
        </w:r>
        <w:r>
          <w:rPr>
            <w:color w:val="000000"/>
            <w:bdr w:val="none" w:sz="0" w:space="0" w:color="auto" w:frame="1"/>
          </w:rPr>
          <w:t>):                </w:t>
        </w:r>
      </w:ins>
    </w:p>
    <w:p w:rsidR="0022463A" w:rsidRDefault="0022463A" w:rsidP="0024115A">
      <w:pPr>
        <w:pStyle w:val="NoSpacing"/>
        <w:rPr>
          <w:ins w:id="848" w:author="Unknown"/>
          <w:color w:val="000000"/>
        </w:rPr>
      </w:pPr>
      <w:ins w:id="849"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"You are senior citizen."</w:t>
        </w:r>
        <w:r>
          <w:rPr>
            <w:color w:val="000000"/>
            <w:bdr w:val="none" w:sz="0" w:space="0" w:color="auto" w:frame="1"/>
          </w:rPr>
          <w:t>);  </w:t>
        </w:r>
      </w:ins>
    </w:p>
    <w:p w:rsidR="0022463A" w:rsidRDefault="0022463A" w:rsidP="0024115A">
      <w:pPr>
        <w:pStyle w:val="NoSpacing"/>
        <w:rPr>
          <w:ins w:id="850" w:author="Unknown"/>
          <w:color w:val="000000"/>
        </w:rPr>
      </w:pPr>
      <w:ins w:id="851"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rPr>
          <w:ins w:id="852" w:author="Unknown"/>
          <w:color w:val="000000"/>
        </w:rPr>
      </w:pPr>
      <w:ins w:id="853"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default</w:t>
        </w:r>
        <w:proofErr w:type="gramEnd"/>
        <w:r>
          <w:rPr>
            <w:color w:val="000000"/>
            <w:bdr w:val="none" w:sz="0" w:space="0" w:color="auto" w:frame="1"/>
          </w:rPr>
          <w:t>:  </w:t>
        </w:r>
      </w:ins>
    </w:p>
    <w:p w:rsidR="0022463A" w:rsidRDefault="0022463A" w:rsidP="0024115A">
      <w:pPr>
        <w:pStyle w:val="NoSpacing"/>
        <w:rPr>
          <w:ins w:id="854" w:author="Unknown"/>
          <w:color w:val="000000"/>
        </w:rPr>
      </w:pPr>
      <w:ins w:id="855" w:author="Unknown">
        <w:r>
          <w:rPr>
            <w:color w:val="000000"/>
            <w:bdr w:val="none" w:sz="0" w:space="0" w:color="auto" w:frame="1"/>
          </w:rPr>
          <w:t>                    </w:t>
        </w:r>
        <w:proofErr w:type="gramStart"/>
        <w:r>
          <w:rPr>
            <w:color w:val="000000"/>
            <w:bdr w:val="none" w:sz="0" w:space="0" w:color="auto" w:frame="1"/>
          </w:rPr>
          <w:t>System.out.println(</w:t>
        </w:r>
        <w:proofErr w:type="gramEnd"/>
        <w:r>
          <w:rPr>
            <w:rStyle w:val="string"/>
            <w:rFonts w:ascii="Verdana" w:hAnsi="Verdana"/>
            <w:color w:val="0000FF"/>
            <w:sz w:val="20"/>
            <w:szCs w:val="20"/>
            <w:bdr w:val="none" w:sz="0" w:space="0" w:color="auto" w:frame="1"/>
          </w:rPr>
          <w:t>"Please give the valid age."</w:t>
        </w:r>
        <w:r>
          <w:rPr>
            <w:color w:val="000000"/>
            <w:bdr w:val="none" w:sz="0" w:space="0" w:color="auto" w:frame="1"/>
          </w:rPr>
          <w:t>);  </w:t>
        </w:r>
      </w:ins>
    </w:p>
    <w:p w:rsidR="0022463A" w:rsidRDefault="0022463A" w:rsidP="0024115A">
      <w:pPr>
        <w:pStyle w:val="NoSpacing"/>
        <w:rPr>
          <w:ins w:id="856" w:author="Unknown"/>
          <w:color w:val="000000"/>
        </w:rPr>
      </w:pPr>
      <w:ins w:id="857" w:author="Unknown">
        <w:r>
          <w:rPr>
            <w:color w:val="00000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color w:val="000000"/>
            <w:bdr w:val="none" w:sz="0" w:space="0" w:color="auto" w:frame="1"/>
          </w:rPr>
          <w:t>;  </w:t>
        </w:r>
      </w:ins>
    </w:p>
    <w:p w:rsidR="0022463A" w:rsidRDefault="0022463A" w:rsidP="0024115A">
      <w:pPr>
        <w:pStyle w:val="NoSpacing"/>
        <w:rPr>
          <w:ins w:id="858" w:author="Unknown"/>
          <w:color w:val="000000"/>
        </w:rPr>
      </w:pPr>
      <w:ins w:id="859" w:author="Unknown">
        <w:r>
          <w:rPr>
            <w:color w:val="000000"/>
            <w:bdr w:val="none" w:sz="0" w:space="0" w:color="auto" w:frame="1"/>
          </w:rPr>
          <w:t>            }             </w:t>
        </w:r>
      </w:ins>
    </w:p>
    <w:p w:rsidR="0022463A" w:rsidRDefault="0022463A" w:rsidP="0024115A">
      <w:pPr>
        <w:pStyle w:val="NoSpacing"/>
        <w:rPr>
          <w:ins w:id="860" w:author="Unknown"/>
          <w:color w:val="000000"/>
        </w:rPr>
      </w:pPr>
      <w:ins w:id="861" w:author="Unknown">
        <w:r>
          <w:rPr>
            <w:color w:val="000000"/>
            <w:bdr w:val="none" w:sz="0" w:space="0" w:color="auto" w:frame="1"/>
          </w:rPr>
          <w:t>        }  </w:t>
        </w:r>
      </w:ins>
    </w:p>
    <w:p w:rsidR="0022463A" w:rsidRDefault="0022463A" w:rsidP="0024115A">
      <w:pPr>
        <w:pStyle w:val="NoSpacing"/>
        <w:rPr>
          <w:ins w:id="862" w:author="Unknown"/>
          <w:color w:val="000000"/>
        </w:rPr>
      </w:pPr>
      <w:ins w:id="863" w:author="Unknown">
        <w:r>
          <w:rPr>
            <w:color w:val="000000"/>
            <w:bdr w:val="none" w:sz="0" w:space="0" w:color="auto" w:frame="1"/>
          </w:rPr>
          <w:t>}  </w:t>
        </w:r>
      </w:ins>
    </w:p>
    <w:p w:rsidR="0022463A" w:rsidRDefault="0022463A" w:rsidP="0022463A">
      <w:pPr>
        <w:pStyle w:val="NormalWeb"/>
        <w:shd w:val="clear" w:color="auto" w:fill="FFFFFF"/>
        <w:rPr>
          <w:ins w:id="864" w:author="Unknown"/>
          <w:rFonts w:ascii="Verdana" w:hAnsi="Verdana"/>
          <w:color w:val="000000"/>
          <w:sz w:val="20"/>
          <w:szCs w:val="20"/>
        </w:rPr>
      </w:pPr>
      <w:ins w:id="865" w:author="Unknown">
        <w:r>
          <w:rPr>
            <w:rFonts w:ascii="Verdana" w:hAnsi="Verdana"/>
            <w:color w:val="000000"/>
            <w:sz w:val="20"/>
            <w:szCs w:val="20"/>
          </w:rPr>
          <w:t>Output:</w:t>
        </w:r>
      </w:ins>
    </w:p>
    <w:p w:rsidR="0022463A" w:rsidRDefault="0022463A" w:rsidP="0024115A">
      <w:pPr>
        <w:pStyle w:val="HTMLPreformatted"/>
        <w:shd w:val="clear" w:color="auto" w:fill="F9FBF9"/>
        <w:ind w:firstLine="720"/>
        <w:rPr>
          <w:ins w:id="866" w:author="Unknown"/>
          <w:color w:val="000000"/>
        </w:rPr>
      </w:pPr>
      <w:ins w:id="867" w:author="Unknown">
        <w:r>
          <w:rPr>
            <w:color w:val="000000"/>
          </w:rPr>
          <w:t>You are eligible for vote.</w:t>
        </w:r>
      </w:ins>
    </w:p>
    <w:p w:rsidR="0022463A" w:rsidRDefault="0022463A"/>
    <w:p w:rsidR="007E789C" w:rsidRPr="007E789C" w:rsidRDefault="007E789C" w:rsidP="007E789C">
      <w:pPr>
        <w:pStyle w:val="Heading3"/>
        <w:rPr>
          <w:rFonts w:eastAsia="Times New Roman"/>
        </w:rPr>
      </w:pPr>
      <w:r w:rsidRPr="007E789C">
        <w:rPr>
          <w:rFonts w:eastAsia="Times New Roman"/>
        </w:rPr>
        <w:t>Loops in Java</w:t>
      </w:r>
    </w:p>
    <w:p w:rsidR="007E789C" w:rsidRPr="007E789C" w:rsidRDefault="007E789C" w:rsidP="007E789C">
      <w:pPr>
        <w:pStyle w:val="NoSpacing"/>
      </w:pPr>
      <w:r w:rsidRPr="007E789C">
        <w:t>In programming languages, loops are used to execute a set of instructions/functions repeatedly when some conditions become true. There are three types of loops in java.</w:t>
      </w:r>
    </w:p>
    <w:p w:rsidR="007E789C" w:rsidRPr="007E789C" w:rsidRDefault="007E789C" w:rsidP="00D95FF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for loop</w:t>
      </w:r>
    </w:p>
    <w:p w:rsidR="007E789C" w:rsidRPr="007E789C" w:rsidRDefault="007E789C" w:rsidP="00D95FF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while loop</w:t>
      </w:r>
    </w:p>
    <w:p w:rsidR="007E789C" w:rsidRPr="007E789C" w:rsidRDefault="007E789C" w:rsidP="00D95FF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do-while loop</w:t>
      </w:r>
    </w:p>
    <w:p w:rsidR="007E789C" w:rsidRPr="007E789C" w:rsidRDefault="007E789C" w:rsidP="007E78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47313" cy="3895972"/>
            <wp:effectExtent l="0" t="0" r="0" b="0"/>
            <wp:docPr id="7" name="Picture 7"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p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454" cy="3896083"/>
                    </a:xfrm>
                    <a:prstGeom prst="rect">
                      <a:avLst/>
                    </a:prstGeom>
                    <a:noFill/>
                    <a:ln>
                      <a:noFill/>
                    </a:ln>
                  </pic:spPr>
                </pic:pic>
              </a:graphicData>
            </a:graphic>
          </wp:inline>
        </w:drawing>
      </w:r>
    </w:p>
    <w:p w:rsidR="007E789C" w:rsidRPr="007E789C" w:rsidRDefault="007E789C" w:rsidP="00B30A5A">
      <w:pPr>
        <w:pStyle w:val="NoSpacing"/>
      </w:pPr>
      <w:r w:rsidRPr="007E789C">
        <w:t xml:space="preserve">Java </w:t>
      </w:r>
      <w:proofErr w:type="gramStart"/>
      <w:r w:rsidRPr="007E789C">
        <w:t>For</w:t>
      </w:r>
      <w:proofErr w:type="gramEnd"/>
      <w:r w:rsidRPr="007E789C">
        <w:t xml:space="preserve"> Loop </w:t>
      </w:r>
      <w:proofErr w:type="spellStart"/>
      <w:r w:rsidRPr="007E789C">
        <w:t>vs</w:t>
      </w:r>
      <w:proofErr w:type="spellEnd"/>
      <w:r w:rsidRPr="007E789C">
        <w:t xml:space="preserve"> While Loop </w:t>
      </w:r>
      <w:proofErr w:type="spellStart"/>
      <w:r w:rsidRPr="007E789C">
        <w:t>vs</w:t>
      </w:r>
      <w:proofErr w:type="spellEnd"/>
      <w:r w:rsidRPr="007E789C">
        <w:t xml:space="preserve"> Do While Loop</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4158"/>
        <w:gridCol w:w="3456"/>
        <w:gridCol w:w="3637"/>
      </w:tblGrid>
      <w:tr w:rsidR="007E789C" w:rsidRPr="007E789C" w:rsidTr="007E789C">
        <w:tc>
          <w:tcPr>
            <w:tcW w:w="0" w:type="auto"/>
            <w:shd w:val="clear" w:color="auto" w:fill="C7CCBE"/>
            <w:tcMar>
              <w:top w:w="180" w:type="dxa"/>
              <w:left w:w="180" w:type="dxa"/>
              <w:bottom w:w="180" w:type="dxa"/>
              <w:right w:w="180" w:type="dxa"/>
            </w:tcMar>
            <w:hideMark/>
          </w:tcPr>
          <w:p w:rsidR="007E789C" w:rsidRPr="007E789C" w:rsidRDefault="007E789C" w:rsidP="00B30A5A">
            <w:pPr>
              <w:pStyle w:val="NoSpacing"/>
              <w:rPr>
                <w:rFonts w:ascii="Times New Roman" w:eastAsia="Times New Roman" w:hAnsi="Times New Roman" w:cs="Times New Roman"/>
                <w:b/>
                <w:bCs/>
                <w:color w:val="000000"/>
                <w:sz w:val="26"/>
                <w:szCs w:val="26"/>
              </w:rPr>
            </w:pPr>
            <w:r w:rsidRPr="007E789C">
              <w:rPr>
                <w:rFonts w:ascii="Times New Roman" w:eastAsia="Times New Roman" w:hAnsi="Times New Roman" w:cs="Times New Roman"/>
                <w:b/>
                <w:bCs/>
                <w:color w:val="000000"/>
                <w:sz w:val="26"/>
                <w:szCs w:val="26"/>
              </w:rPr>
              <w:t>Comparison</w:t>
            </w:r>
          </w:p>
        </w:tc>
        <w:tc>
          <w:tcPr>
            <w:tcW w:w="0" w:type="auto"/>
            <w:shd w:val="clear" w:color="auto" w:fill="C7CCBE"/>
            <w:tcMar>
              <w:top w:w="180" w:type="dxa"/>
              <w:left w:w="180" w:type="dxa"/>
              <w:bottom w:w="180" w:type="dxa"/>
              <w:right w:w="180" w:type="dxa"/>
            </w:tcMar>
            <w:hideMark/>
          </w:tcPr>
          <w:p w:rsidR="007E789C" w:rsidRPr="007E789C" w:rsidRDefault="007E789C" w:rsidP="00B30A5A">
            <w:pPr>
              <w:pStyle w:val="NoSpacing"/>
              <w:rPr>
                <w:rFonts w:ascii="Times New Roman" w:eastAsia="Times New Roman" w:hAnsi="Times New Roman" w:cs="Times New Roman"/>
                <w:b/>
                <w:bCs/>
                <w:color w:val="000000"/>
                <w:sz w:val="26"/>
                <w:szCs w:val="26"/>
              </w:rPr>
            </w:pPr>
            <w:r w:rsidRPr="007E789C">
              <w:rPr>
                <w:rFonts w:ascii="Times New Roman" w:eastAsia="Times New Roman" w:hAnsi="Times New Roman" w:cs="Times New Roman"/>
                <w:b/>
                <w:bCs/>
                <w:color w:val="000000"/>
                <w:sz w:val="26"/>
                <w:szCs w:val="26"/>
              </w:rPr>
              <w:t>for loop</w:t>
            </w:r>
          </w:p>
        </w:tc>
        <w:tc>
          <w:tcPr>
            <w:tcW w:w="0" w:type="auto"/>
            <w:shd w:val="clear" w:color="auto" w:fill="C7CCBE"/>
            <w:tcMar>
              <w:top w:w="180" w:type="dxa"/>
              <w:left w:w="180" w:type="dxa"/>
              <w:bottom w:w="180" w:type="dxa"/>
              <w:right w:w="180" w:type="dxa"/>
            </w:tcMar>
            <w:hideMark/>
          </w:tcPr>
          <w:p w:rsidR="007E789C" w:rsidRPr="007E789C" w:rsidRDefault="007E789C" w:rsidP="00B30A5A">
            <w:pPr>
              <w:pStyle w:val="NoSpacing"/>
              <w:rPr>
                <w:rFonts w:ascii="Times New Roman" w:eastAsia="Times New Roman" w:hAnsi="Times New Roman" w:cs="Times New Roman"/>
                <w:b/>
                <w:bCs/>
                <w:color w:val="000000"/>
                <w:sz w:val="26"/>
                <w:szCs w:val="26"/>
              </w:rPr>
            </w:pPr>
            <w:r w:rsidRPr="007E789C">
              <w:rPr>
                <w:rFonts w:ascii="Times New Roman" w:eastAsia="Times New Roman" w:hAnsi="Times New Roman" w:cs="Times New Roman"/>
                <w:b/>
                <w:bCs/>
                <w:color w:val="000000"/>
                <w:sz w:val="26"/>
                <w:szCs w:val="26"/>
              </w:rPr>
              <w:t>while loop</w:t>
            </w:r>
          </w:p>
        </w:tc>
        <w:tc>
          <w:tcPr>
            <w:tcW w:w="0" w:type="auto"/>
            <w:shd w:val="clear" w:color="auto" w:fill="C7CCBE"/>
            <w:tcMar>
              <w:top w:w="180" w:type="dxa"/>
              <w:left w:w="180" w:type="dxa"/>
              <w:bottom w:w="180" w:type="dxa"/>
              <w:right w:w="180" w:type="dxa"/>
            </w:tcMar>
            <w:hideMark/>
          </w:tcPr>
          <w:p w:rsidR="007E789C" w:rsidRPr="007E789C" w:rsidRDefault="007E789C" w:rsidP="00B30A5A">
            <w:pPr>
              <w:pStyle w:val="NoSpacing"/>
              <w:rPr>
                <w:rFonts w:ascii="Times New Roman" w:eastAsia="Times New Roman" w:hAnsi="Times New Roman" w:cs="Times New Roman"/>
                <w:b/>
                <w:bCs/>
                <w:color w:val="000000"/>
                <w:sz w:val="26"/>
                <w:szCs w:val="26"/>
              </w:rPr>
            </w:pPr>
            <w:r w:rsidRPr="007E789C">
              <w:rPr>
                <w:rFonts w:ascii="Times New Roman" w:eastAsia="Times New Roman" w:hAnsi="Times New Roman" w:cs="Times New Roman"/>
                <w:b/>
                <w:bCs/>
                <w:color w:val="000000"/>
                <w:sz w:val="26"/>
                <w:szCs w:val="26"/>
              </w:rPr>
              <w:t>do while loop</w:t>
            </w:r>
          </w:p>
        </w:tc>
      </w:tr>
      <w:tr w:rsidR="007E789C" w:rsidRPr="007E789C" w:rsidTr="007E78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Introduction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The Java for loop is a control flow statement that iterates a part of the programs multiple times.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 xml:space="preserve">The Java while loop is a control flow statement that executes a part of the programs repeatedly on the basis of given </w:t>
            </w:r>
            <w:proofErr w:type="spellStart"/>
            <w:r w:rsidRPr="007E789C">
              <w:rPr>
                <w:rFonts w:ascii="Verdana" w:eastAsia="Times New Roman" w:hAnsi="Verdana" w:cs="Times New Roman"/>
                <w:color w:val="000000"/>
                <w:sz w:val="20"/>
                <w:szCs w:val="20"/>
              </w:rPr>
              <w:t>boolean</w:t>
            </w:r>
            <w:proofErr w:type="spellEnd"/>
            <w:r w:rsidRPr="007E789C">
              <w:rPr>
                <w:rFonts w:ascii="Verdana" w:eastAsia="Times New Roman" w:hAnsi="Verdana" w:cs="Times New Roman"/>
                <w:color w:val="000000"/>
                <w:sz w:val="20"/>
                <w:szCs w:val="20"/>
              </w:rPr>
              <w:t xml:space="preserve">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 xml:space="preserve">The Java do while loop is a control flow statement that executes a part of the programs at least once and the further execution depends upon the given </w:t>
            </w:r>
            <w:proofErr w:type="spellStart"/>
            <w:r w:rsidRPr="007E789C">
              <w:rPr>
                <w:rFonts w:ascii="Verdana" w:eastAsia="Times New Roman" w:hAnsi="Verdana" w:cs="Times New Roman"/>
                <w:color w:val="000000"/>
                <w:sz w:val="20"/>
                <w:szCs w:val="20"/>
              </w:rPr>
              <w:t>boolean</w:t>
            </w:r>
            <w:proofErr w:type="spellEnd"/>
            <w:r w:rsidRPr="007E789C">
              <w:rPr>
                <w:rFonts w:ascii="Verdana" w:eastAsia="Times New Roman" w:hAnsi="Verdana" w:cs="Times New Roman"/>
                <w:color w:val="000000"/>
                <w:sz w:val="20"/>
                <w:szCs w:val="20"/>
              </w:rPr>
              <w:t xml:space="preserve"> condition.</w:t>
            </w:r>
          </w:p>
        </w:tc>
      </w:tr>
      <w:tr w:rsidR="007E789C" w:rsidRPr="007E789C" w:rsidTr="007E78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When to 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If the number of iteration is fixed, it is recommended to use for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If the number of iteration is not fixed, it is recommended to use while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If the number of iteration is not fixed and you must have to execute the loop at least once, it is recommended to use the do-while loop.</w:t>
            </w:r>
          </w:p>
        </w:tc>
      </w:tr>
      <w:tr w:rsidR="007E789C" w:rsidRPr="007E789C" w:rsidTr="007E78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for(</w:t>
            </w:r>
            <w:proofErr w:type="spellStart"/>
            <w:r w:rsidRPr="007E789C">
              <w:rPr>
                <w:rFonts w:ascii="Courier New" w:eastAsia="Times New Roman" w:hAnsi="Courier New" w:cs="Courier New"/>
                <w:color w:val="000000"/>
                <w:sz w:val="20"/>
                <w:szCs w:val="20"/>
              </w:rPr>
              <w:t>init;condition;incr</w:t>
            </w:r>
            <w:proofErr w:type="spellEnd"/>
            <w:r w:rsidRPr="007E789C">
              <w:rPr>
                <w:rFonts w:ascii="Courier New" w:eastAsia="Times New Roman" w:hAnsi="Courier New" w:cs="Courier New"/>
                <w:color w:val="000000"/>
                <w:sz w:val="20"/>
                <w:szCs w:val="20"/>
              </w:rPr>
              <w:t>/</w:t>
            </w:r>
            <w:proofErr w:type="spellStart"/>
            <w:r w:rsidRPr="007E789C">
              <w:rPr>
                <w:rFonts w:ascii="Courier New" w:eastAsia="Times New Roman" w:hAnsi="Courier New" w:cs="Courier New"/>
                <w:color w:val="000000"/>
                <w:sz w:val="20"/>
                <w:szCs w:val="20"/>
              </w:rPr>
              <w:t>decr</w:t>
            </w:r>
            <w:proofErr w:type="spellEnd"/>
            <w:r w:rsidRPr="007E789C">
              <w:rPr>
                <w:rFonts w:ascii="Courier New" w:eastAsia="Times New Roman" w:hAnsi="Courier New" w:cs="Courier New"/>
                <w:color w:val="000000"/>
                <w:sz w:val="20"/>
                <w:szCs w:val="20"/>
              </w:rPr>
              <w:t xml:space="preserve">){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 code to be executed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while(condition){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//code to be executed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do{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//code to be executed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}while(condition); </w:t>
            </w:r>
          </w:p>
        </w:tc>
      </w:tr>
      <w:tr w:rsidR="007E789C" w:rsidRPr="007E789C" w:rsidTr="007E78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Example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//for loop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for(</w:t>
            </w:r>
            <w:proofErr w:type="spellStart"/>
            <w:r w:rsidRPr="007E789C">
              <w:rPr>
                <w:rFonts w:ascii="Courier New" w:eastAsia="Times New Roman" w:hAnsi="Courier New" w:cs="Courier New"/>
                <w:color w:val="000000"/>
                <w:sz w:val="20"/>
                <w:szCs w:val="20"/>
              </w:rPr>
              <w:t>int</w:t>
            </w:r>
            <w:proofErr w:type="spellEnd"/>
            <w:r w:rsidRPr="007E789C">
              <w:rPr>
                <w:rFonts w:ascii="Courier New" w:eastAsia="Times New Roman" w:hAnsi="Courier New" w:cs="Courier New"/>
                <w:color w:val="000000"/>
                <w:sz w:val="20"/>
                <w:szCs w:val="20"/>
              </w:rPr>
              <w:t xml:space="preserve"> i=1;i&lt;=10;i++){  </w:t>
            </w:r>
          </w:p>
          <w:p w:rsidR="007E789C" w:rsidRPr="007E789C" w:rsidRDefault="007E789C" w:rsidP="00B30A5A">
            <w:pPr>
              <w:pStyle w:val="NoSpacing"/>
              <w:rPr>
                <w:rFonts w:ascii="Courier New" w:eastAsia="Times New Roman" w:hAnsi="Courier New" w:cs="Courier New"/>
                <w:color w:val="000000"/>
                <w:sz w:val="20"/>
                <w:szCs w:val="20"/>
              </w:rPr>
            </w:pPr>
            <w:proofErr w:type="spellStart"/>
            <w:r w:rsidRPr="007E789C">
              <w:rPr>
                <w:rFonts w:ascii="Courier New" w:eastAsia="Times New Roman" w:hAnsi="Courier New" w:cs="Courier New"/>
                <w:color w:val="000000"/>
                <w:sz w:val="20"/>
                <w:szCs w:val="20"/>
              </w:rPr>
              <w:t>System.out.println</w:t>
            </w:r>
            <w:proofErr w:type="spellEnd"/>
            <w:r w:rsidRPr="007E789C">
              <w:rPr>
                <w:rFonts w:ascii="Courier New" w:eastAsia="Times New Roman" w:hAnsi="Courier New" w:cs="Courier New"/>
                <w:color w:val="000000"/>
                <w:sz w:val="20"/>
                <w:szCs w:val="20"/>
              </w:rPr>
              <w:t xml:space="preserve">(i);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//while loop  </w:t>
            </w:r>
          </w:p>
          <w:p w:rsidR="007E789C" w:rsidRPr="007E789C" w:rsidRDefault="007E789C" w:rsidP="00B30A5A">
            <w:pPr>
              <w:pStyle w:val="NoSpacing"/>
              <w:rPr>
                <w:rFonts w:ascii="Courier New" w:eastAsia="Times New Roman" w:hAnsi="Courier New" w:cs="Courier New"/>
                <w:color w:val="000000"/>
                <w:sz w:val="20"/>
                <w:szCs w:val="20"/>
              </w:rPr>
            </w:pPr>
            <w:proofErr w:type="spellStart"/>
            <w:r w:rsidRPr="007E789C">
              <w:rPr>
                <w:rFonts w:ascii="Courier New" w:eastAsia="Times New Roman" w:hAnsi="Courier New" w:cs="Courier New"/>
                <w:color w:val="000000"/>
                <w:sz w:val="20"/>
                <w:szCs w:val="20"/>
              </w:rPr>
              <w:t>int</w:t>
            </w:r>
            <w:proofErr w:type="spellEnd"/>
            <w:r w:rsidRPr="007E789C">
              <w:rPr>
                <w:rFonts w:ascii="Courier New" w:eastAsia="Times New Roman" w:hAnsi="Courier New" w:cs="Courier New"/>
                <w:color w:val="000000"/>
                <w:sz w:val="20"/>
                <w:szCs w:val="20"/>
              </w:rPr>
              <w:t xml:space="preserve"> i=1;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while(i&lt;=10){  </w:t>
            </w:r>
          </w:p>
          <w:p w:rsidR="007E789C" w:rsidRPr="007E789C" w:rsidRDefault="007E789C" w:rsidP="00B30A5A">
            <w:pPr>
              <w:pStyle w:val="NoSpacing"/>
              <w:rPr>
                <w:rFonts w:ascii="Courier New" w:eastAsia="Times New Roman" w:hAnsi="Courier New" w:cs="Courier New"/>
                <w:color w:val="000000"/>
                <w:sz w:val="20"/>
                <w:szCs w:val="20"/>
              </w:rPr>
            </w:pPr>
            <w:proofErr w:type="spellStart"/>
            <w:r w:rsidRPr="007E789C">
              <w:rPr>
                <w:rFonts w:ascii="Courier New" w:eastAsia="Times New Roman" w:hAnsi="Courier New" w:cs="Courier New"/>
                <w:color w:val="000000"/>
                <w:sz w:val="20"/>
                <w:szCs w:val="20"/>
              </w:rPr>
              <w:t>System.out.println</w:t>
            </w:r>
            <w:proofErr w:type="spellEnd"/>
            <w:r w:rsidRPr="007E789C">
              <w:rPr>
                <w:rFonts w:ascii="Courier New" w:eastAsia="Times New Roman" w:hAnsi="Courier New" w:cs="Courier New"/>
                <w:color w:val="000000"/>
                <w:sz w:val="20"/>
                <w:szCs w:val="20"/>
              </w:rPr>
              <w:t xml:space="preserve">(i);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i++;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//do-while loop  </w:t>
            </w:r>
          </w:p>
          <w:p w:rsidR="007E789C" w:rsidRPr="007E789C" w:rsidRDefault="007E789C" w:rsidP="00B30A5A">
            <w:pPr>
              <w:pStyle w:val="NoSpacing"/>
              <w:rPr>
                <w:rFonts w:ascii="Courier New" w:eastAsia="Times New Roman" w:hAnsi="Courier New" w:cs="Courier New"/>
                <w:color w:val="000000"/>
                <w:sz w:val="20"/>
                <w:szCs w:val="20"/>
              </w:rPr>
            </w:pPr>
            <w:proofErr w:type="spellStart"/>
            <w:r w:rsidRPr="007E789C">
              <w:rPr>
                <w:rFonts w:ascii="Courier New" w:eastAsia="Times New Roman" w:hAnsi="Courier New" w:cs="Courier New"/>
                <w:color w:val="000000"/>
                <w:sz w:val="20"/>
                <w:szCs w:val="20"/>
              </w:rPr>
              <w:t>int</w:t>
            </w:r>
            <w:proofErr w:type="spellEnd"/>
            <w:r w:rsidRPr="007E789C">
              <w:rPr>
                <w:rFonts w:ascii="Courier New" w:eastAsia="Times New Roman" w:hAnsi="Courier New" w:cs="Courier New"/>
                <w:color w:val="000000"/>
                <w:sz w:val="20"/>
                <w:szCs w:val="20"/>
              </w:rPr>
              <w:t xml:space="preserve"> i=1;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do{  </w:t>
            </w:r>
          </w:p>
          <w:p w:rsidR="007E789C" w:rsidRPr="007E789C" w:rsidRDefault="007E789C" w:rsidP="00B30A5A">
            <w:pPr>
              <w:pStyle w:val="NoSpacing"/>
              <w:rPr>
                <w:rFonts w:ascii="Courier New" w:eastAsia="Times New Roman" w:hAnsi="Courier New" w:cs="Courier New"/>
                <w:color w:val="000000"/>
                <w:sz w:val="20"/>
                <w:szCs w:val="20"/>
              </w:rPr>
            </w:pPr>
            <w:proofErr w:type="spellStart"/>
            <w:r w:rsidRPr="007E789C">
              <w:rPr>
                <w:rFonts w:ascii="Courier New" w:eastAsia="Times New Roman" w:hAnsi="Courier New" w:cs="Courier New"/>
                <w:color w:val="000000"/>
                <w:sz w:val="20"/>
                <w:szCs w:val="20"/>
              </w:rPr>
              <w:t>System.out.println</w:t>
            </w:r>
            <w:proofErr w:type="spellEnd"/>
            <w:r w:rsidRPr="007E789C">
              <w:rPr>
                <w:rFonts w:ascii="Courier New" w:eastAsia="Times New Roman" w:hAnsi="Courier New" w:cs="Courier New"/>
                <w:color w:val="000000"/>
                <w:sz w:val="20"/>
                <w:szCs w:val="20"/>
              </w:rPr>
              <w:t xml:space="preserve">(i);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i++;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}while(i&lt;=10); </w:t>
            </w:r>
          </w:p>
        </w:tc>
      </w:tr>
      <w:tr w:rsidR="007E789C" w:rsidRPr="007E789C" w:rsidTr="007E78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lastRenderedPageBreak/>
              <w:t>Syntax for infinitive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proofErr w:type="gramStart"/>
            <w:r w:rsidRPr="007E789C">
              <w:rPr>
                <w:rFonts w:ascii="Courier New" w:eastAsia="Times New Roman" w:hAnsi="Courier New" w:cs="Courier New"/>
                <w:color w:val="000000"/>
                <w:sz w:val="20"/>
                <w:szCs w:val="20"/>
              </w:rPr>
              <w:t>for(</w:t>
            </w:r>
            <w:proofErr w:type="gramEnd"/>
            <w:r w:rsidRPr="007E789C">
              <w:rPr>
                <w:rFonts w:ascii="Courier New" w:eastAsia="Times New Roman" w:hAnsi="Courier New" w:cs="Courier New"/>
                <w:color w:val="000000"/>
                <w:sz w:val="20"/>
                <w:szCs w:val="20"/>
              </w:rPr>
              <w:t xml:space="preserve">;;){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//code to be executed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while(true){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//code to be executed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do{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//code to be executed  </w:t>
            </w:r>
          </w:p>
          <w:p w:rsidR="007E789C" w:rsidRPr="007E789C" w:rsidRDefault="007E789C" w:rsidP="00B30A5A">
            <w:pPr>
              <w:pStyle w:val="NoSpacing"/>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 xml:space="preserve">}while(true);  </w:t>
            </w:r>
          </w:p>
        </w:tc>
      </w:tr>
    </w:tbl>
    <w:p w:rsidR="007E789C" w:rsidRPr="007E789C" w:rsidRDefault="007E789C" w:rsidP="00B30A5A">
      <w:pPr>
        <w:pStyle w:val="Heading3"/>
        <w:rPr>
          <w:rFonts w:eastAsia="Times New Roman"/>
        </w:rPr>
      </w:pPr>
      <w:r w:rsidRPr="007E789C">
        <w:rPr>
          <w:rFonts w:eastAsia="Times New Roman"/>
        </w:rPr>
        <w:t xml:space="preserve">Java </w:t>
      </w:r>
      <w:proofErr w:type="gramStart"/>
      <w:r w:rsidRPr="007E789C">
        <w:rPr>
          <w:rFonts w:eastAsia="Times New Roman"/>
        </w:rPr>
        <w:t>For</w:t>
      </w:r>
      <w:proofErr w:type="gramEnd"/>
      <w:r w:rsidRPr="007E789C">
        <w:rPr>
          <w:rFonts w:eastAsia="Times New Roman"/>
        </w:rPr>
        <w:t xml:space="preserve"> Loop</w:t>
      </w:r>
    </w:p>
    <w:p w:rsidR="007E789C" w:rsidRPr="007E789C" w:rsidRDefault="007E789C" w:rsidP="00B30A5A">
      <w:pPr>
        <w:pStyle w:val="NoSpacing"/>
      </w:pPr>
      <w:r w:rsidRPr="007E789C">
        <w:t>The Java </w:t>
      </w:r>
      <w:r w:rsidRPr="007E789C">
        <w:rPr>
          <w:i/>
          <w:iCs/>
        </w:rPr>
        <w:t>for loop</w:t>
      </w:r>
      <w:r w:rsidRPr="007E789C">
        <w:t> is used to iterate a part of the program several times. If the number of iteration is fixed, it is recommended to use for loop.</w:t>
      </w:r>
    </w:p>
    <w:p w:rsidR="007E789C" w:rsidRPr="007E789C" w:rsidRDefault="007E789C" w:rsidP="00B30A5A">
      <w:pPr>
        <w:pStyle w:val="NoSpacing"/>
      </w:pPr>
      <w:r w:rsidRPr="007E789C">
        <w:t>There are three types of for loops in java.</w:t>
      </w:r>
    </w:p>
    <w:p w:rsidR="007E789C" w:rsidRPr="007E789C" w:rsidRDefault="007E789C" w:rsidP="00B30A5A">
      <w:pPr>
        <w:pStyle w:val="NoSpacing"/>
      </w:pPr>
      <w:r w:rsidRPr="007E789C">
        <w:t xml:space="preserve">Simple </w:t>
      </w:r>
      <w:proofErr w:type="gramStart"/>
      <w:r w:rsidRPr="007E789C">
        <w:t>For</w:t>
      </w:r>
      <w:proofErr w:type="gramEnd"/>
      <w:r w:rsidRPr="007E789C">
        <w:t xml:space="preserve"> Loop</w:t>
      </w:r>
    </w:p>
    <w:p w:rsidR="007E789C" w:rsidRPr="007E789C" w:rsidRDefault="007E789C" w:rsidP="00B30A5A">
      <w:pPr>
        <w:pStyle w:val="NoSpacing"/>
      </w:pPr>
      <w:r w:rsidRPr="007E789C">
        <w:t>For-each or Enhanced For Loop</w:t>
      </w:r>
    </w:p>
    <w:p w:rsidR="007E789C" w:rsidRPr="007E789C" w:rsidRDefault="007E789C" w:rsidP="00B30A5A">
      <w:pPr>
        <w:pStyle w:val="NoSpacing"/>
      </w:pPr>
      <w:r w:rsidRPr="007E789C">
        <w:t>Labeled For Loop</w:t>
      </w:r>
    </w:p>
    <w:p w:rsidR="007E789C" w:rsidRPr="007E789C" w:rsidRDefault="007E789C" w:rsidP="00B30A5A">
      <w:pPr>
        <w:pStyle w:val="NoSpacing"/>
      </w:pPr>
      <w:r w:rsidRPr="007E789C">
        <w:t xml:space="preserve">Java Simple </w:t>
      </w:r>
      <w:proofErr w:type="gramStart"/>
      <w:r w:rsidRPr="007E789C">
        <w:t>For</w:t>
      </w:r>
      <w:proofErr w:type="gramEnd"/>
      <w:r w:rsidRPr="007E789C">
        <w:t xml:space="preserve"> Loop</w:t>
      </w:r>
    </w:p>
    <w:p w:rsidR="007E789C" w:rsidRPr="007E789C" w:rsidRDefault="007E789C" w:rsidP="00B30A5A">
      <w:pPr>
        <w:pStyle w:val="NoSpacing"/>
      </w:pPr>
      <w:r w:rsidRPr="007E789C">
        <w:t>A simple for loop is the same as C/C++. We can initialize the variable, check condition and increment/decrement value. It consists of four parts:</w:t>
      </w:r>
    </w:p>
    <w:p w:rsidR="00B30A5A" w:rsidRDefault="007E789C" w:rsidP="00B30A5A">
      <w:pPr>
        <w:pStyle w:val="NoSpacing"/>
      </w:pPr>
      <w:r w:rsidRPr="007E789C">
        <w:rPr>
          <w:b/>
          <w:bCs/>
        </w:rPr>
        <w:t>Initialization</w:t>
      </w:r>
      <w:r w:rsidRPr="007E789C">
        <w:t xml:space="preserve">: </w:t>
      </w:r>
    </w:p>
    <w:p w:rsidR="007E789C" w:rsidRPr="007E789C" w:rsidRDefault="007E789C" w:rsidP="00B30A5A">
      <w:pPr>
        <w:pStyle w:val="NoSpacing"/>
        <w:ind w:firstLine="720"/>
      </w:pPr>
      <w:r w:rsidRPr="007E789C">
        <w:t>It is the initial condition which is executed once when the loop starts. Here, we can initialize the variable, or we can use an already initialized variable. It is an optional condition.</w:t>
      </w:r>
    </w:p>
    <w:p w:rsidR="00B30A5A" w:rsidRDefault="007E789C" w:rsidP="00B30A5A">
      <w:pPr>
        <w:pStyle w:val="NoSpacing"/>
      </w:pPr>
      <w:r w:rsidRPr="007E789C">
        <w:rPr>
          <w:b/>
          <w:bCs/>
        </w:rPr>
        <w:t>Condition</w:t>
      </w:r>
      <w:r w:rsidRPr="007E789C">
        <w:t>:</w:t>
      </w:r>
    </w:p>
    <w:p w:rsidR="007E789C" w:rsidRPr="007E789C" w:rsidRDefault="007E789C" w:rsidP="00B30A5A">
      <w:pPr>
        <w:pStyle w:val="NoSpacing"/>
        <w:ind w:firstLine="720"/>
      </w:pPr>
      <w:r w:rsidRPr="007E789C">
        <w:t xml:space="preserve"> It is the second condition which is executed each time to test the condition of the loop. It continues execution until the condition is false. It must return </w:t>
      </w:r>
      <w:proofErr w:type="spellStart"/>
      <w:proofErr w:type="gramStart"/>
      <w:r w:rsidRPr="007E789C">
        <w:t>boolean</w:t>
      </w:r>
      <w:proofErr w:type="spellEnd"/>
      <w:proofErr w:type="gramEnd"/>
      <w:r w:rsidRPr="007E789C">
        <w:t xml:space="preserve"> value either true or false. It is an optional condition.</w:t>
      </w:r>
    </w:p>
    <w:p w:rsidR="00B30A5A" w:rsidRDefault="007E789C" w:rsidP="00B30A5A">
      <w:pPr>
        <w:pStyle w:val="NoSpacing"/>
      </w:pPr>
      <w:r w:rsidRPr="007E789C">
        <w:rPr>
          <w:b/>
          <w:bCs/>
        </w:rPr>
        <w:t>Statement</w:t>
      </w:r>
      <w:r w:rsidRPr="007E789C">
        <w:t xml:space="preserve">: </w:t>
      </w:r>
    </w:p>
    <w:p w:rsidR="007E789C" w:rsidRPr="007E789C" w:rsidRDefault="007E789C" w:rsidP="00B30A5A">
      <w:pPr>
        <w:pStyle w:val="NoSpacing"/>
        <w:ind w:firstLine="720"/>
      </w:pPr>
      <w:r w:rsidRPr="007E789C">
        <w:t>The statement of the loop is executed each time until the second condition is false.</w:t>
      </w:r>
    </w:p>
    <w:p w:rsidR="007E789C" w:rsidRPr="007E789C" w:rsidRDefault="007E789C" w:rsidP="00B30A5A">
      <w:pPr>
        <w:pStyle w:val="NoSpacing"/>
      </w:pPr>
      <w:r w:rsidRPr="007E789C">
        <w:rPr>
          <w:b/>
          <w:bCs/>
        </w:rPr>
        <w:t>Increment/Decrement</w:t>
      </w:r>
      <w:r w:rsidRPr="007E789C">
        <w:t>: It increments or decrements the variable value. It is an optional condition.</w:t>
      </w:r>
    </w:p>
    <w:p w:rsidR="007E789C" w:rsidRPr="007E789C" w:rsidRDefault="007E789C" w:rsidP="007E789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789C">
        <w:rPr>
          <w:rFonts w:ascii="Verdana" w:eastAsia="Times New Roman" w:hAnsi="Verdana" w:cs="Times New Roman"/>
          <w:b/>
          <w:bCs/>
          <w:color w:val="000000"/>
          <w:sz w:val="20"/>
          <w:szCs w:val="20"/>
        </w:rPr>
        <w:t>Syntax:</w:t>
      </w:r>
    </w:p>
    <w:p w:rsidR="007E789C" w:rsidRPr="007E789C" w:rsidRDefault="007E789C" w:rsidP="00B30A5A">
      <w:pPr>
        <w:ind w:left="720"/>
      </w:pPr>
      <w:proofErr w:type="gramStart"/>
      <w:r w:rsidRPr="007E789C">
        <w:rPr>
          <w:b/>
          <w:bCs/>
          <w:color w:val="006699"/>
          <w:bdr w:val="none" w:sz="0" w:space="0" w:color="auto" w:frame="1"/>
        </w:rPr>
        <w:t>for</w:t>
      </w:r>
      <w:r w:rsidRPr="007E789C">
        <w:rPr>
          <w:bdr w:val="none" w:sz="0" w:space="0" w:color="auto" w:frame="1"/>
        </w:rPr>
        <w:t>(</w:t>
      </w:r>
      <w:proofErr w:type="spellStart"/>
      <w:proofErr w:type="gramEnd"/>
      <w:r w:rsidRPr="007E789C">
        <w:rPr>
          <w:bdr w:val="none" w:sz="0" w:space="0" w:color="auto" w:frame="1"/>
        </w:rPr>
        <w:t>initialization;condition;incr</w:t>
      </w:r>
      <w:proofErr w:type="spellEnd"/>
      <w:r w:rsidRPr="007E789C">
        <w:rPr>
          <w:bdr w:val="none" w:sz="0" w:space="0" w:color="auto" w:frame="1"/>
        </w:rPr>
        <w:t>/</w:t>
      </w:r>
      <w:proofErr w:type="spellStart"/>
      <w:r w:rsidRPr="007E789C">
        <w:rPr>
          <w:bdr w:val="none" w:sz="0" w:space="0" w:color="auto" w:frame="1"/>
        </w:rPr>
        <w:t>decr</w:t>
      </w:r>
      <w:proofErr w:type="spellEnd"/>
      <w:r w:rsidRPr="007E789C">
        <w:rPr>
          <w:bdr w:val="none" w:sz="0" w:space="0" w:color="auto" w:frame="1"/>
        </w:rPr>
        <w:t>){  </w:t>
      </w:r>
    </w:p>
    <w:p w:rsidR="007E789C" w:rsidRPr="007E789C" w:rsidRDefault="007E789C" w:rsidP="00B30A5A">
      <w:pPr>
        <w:ind w:left="720"/>
      </w:pPr>
      <w:r w:rsidRPr="007E789C">
        <w:rPr>
          <w:color w:val="008200"/>
          <w:bdr w:val="none" w:sz="0" w:space="0" w:color="auto" w:frame="1"/>
        </w:rPr>
        <w:t>//statement or code to be executed</w:t>
      </w:r>
      <w:r w:rsidRPr="007E789C">
        <w:rPr>
          <w:bdr w:val="none" w:sz="0" w:space="0" w:color="auto" w:frame="1"/>
        </w:rPr>
        <w:t>  </w:t>
      </w:r>
    </w:p>
    <w:p w:rsidR="007E789C" w:rsidRPr="007E789C" w:rsidRDefault="007E789C" w:rsidP="00B30A5A">
      <w:pPr>
        <w:ind w:left="720"/>
      </w:pPr>
      <w:r w:rsidRPr="007E789C">
        <w:rPr>
          <w:bdr w:val="none" w:sz="0" w:space="0" w:color="auto" w:frame="1"/>
        </w:rPr>
        <w:t>}  </w:t>
      </w:r>
    </w:p>
    <w:p w:rsidR="007E789C" w:rsidRPr="007E789C" w:rsidRDefault="007E789C" w:rsidP="007E789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789C">
        <w:rPr>
          <w:rFonts w:ascii="Verdana" w:eastAsia="Times New Roman" w:hAnsi="Verdana" w:cs="Times New Roman"/>
          <w:b/>
          <w:bCs/>
          <w:color w:val="000000"/>
          <w:sz w:val="20"/>
          <w:szCs w:val="20"/>
        </w:rPr>
        <w:t>Flowchart:</w:t>
      </w:r>
    </w:p>
    <w:p w:rsidR="007E789C" w:rsidRPr="007E789C" w:rsidRDefault="007E789C" w:rsidP="007E78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77319" cy="3742239"/>
            <wp:effectExtent l="0" t="0" r="4445" b="0"/>
            <wp:docPr id="6" name="Picture 6"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 loop in java flow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274" cy="3742178"/>
                    </a:xfrm>
                    <a:prstGeom prst="rect">
                      <a:avLst/>
                    </a:prstGeom>
                    <a:noFill/>
                    <a:ln>
                      <a:noFill/>
                    </a:ln>
                  </pic:spPr>
                </pic:pic>
              </a:graphicData>
            </a:graphic>
          </wp:inline>
        </w:drawing>
      </w:r>
    </w:p>
    <w:p w:rsidR="007E789C" w:rsidRPr="007E789C" w:rsidRDefault="007E789C" w:rsidP="007E789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789C">
        <w:rPr>
          <w:rFonts w:ascii="Verdana" w:eastAsia="Times New Roman" w:hAnsi="Verdana" w:cs="Times New Roman"/>
          <w:b/>
          <w:bCs/>
          <w:color w:val="000000"/>
          <w:sz w:val="20"/>
          <w:szCs w:val="20"/>
        </w:rPr>
        <w:t>Example:</w:t>
      </w:r>
    </w:p>
    <w:p w:rsidR="007E789C" w:rsidRPr="007E789C" w:rsidRDefault="007E789C" w:rsidP="00B30A5A">
      <w:pPr>
        <w:ind w:left="720"/>
        <w:rPr>
          <w:color w:val="000000"/>
        </w:rPr>
      </w:pPr>
      <w:r w:rsidRPr="007E789C">
        <w:rPr>
          <w:bdr w:val="none" w:sz="0" w:space="0" w:color="auto" w:frame="1"/>
        </w:rPr>
        <w:t>//Java Program to demonstrate the example of for loop</w:t>
      </w:r>
      <w:r w:rsidRPr="007E789C">
        <w:rPr>
          <w:color w:val="000000"/>
          <w:bdr w:val="none" w:sz="0" w:space="0" w:color="auto" w:frame="1"/>
        </w:rPr>
        <w:t>  </w:t>
      </w:r>
    </w:p>
    <w:p w:rsidR="007E789C" w:rsidRPr="007E789C" w:rsidRDefault="007E789C" w:rsidP="00B30A5A">
      <w:pPr>
        <w:ind w:left="720"/>
        <w:rPr>
          <w:color w:val="000000"/>
        </w:rPr>
      </w:pPr>
      <w:r w:rsidRPr="007E789C">
        <w:rPr>
          <w:bdr w:val="none" w:sz="0" w:space="0" w:color="auto" w:frame="1"/>
        </w:rPr>
        <w:t>//which prints table of 1</w:t>
      </w:r>
      <w:r w:rsidRPr="007E789C">
        <w:rPr>
          <w:color w:val="000000"/>
          <w:bdr w:val="none" w:sz="0" w:space="0" w:color="auto" w:frame="1"/>
        </w:rPr>
        <w:t>  </w:t>
      </w:r>
    </w:p>
    <w:p w:rsidR="007E789C" w:rsidRPr="007E789C" w:rsidRDefault="007E789C" w:rsidP="00B30A5A">
      <w:pPr>
        <w:ind w:left="720"/>
        <w:rPr>
          <w:color w:val="000000"/>
        </w:rPr>
      </w:pPr>
      <w:proofErr w:type="gramStart"/>
      <w:r w:rsidRPr="007E789C">
        <w:rPr>
          <w:b/>
          <w:bCs/>
          <w:color w:val="006699"/>
          <w:bdr w:val="none" w:sz="0" w:space="0" w:color="auto" w:frame="1"/>
        </w:rPr>
        <w:t>public</w:t>
      </w:r>
      <w:proofErr w:type="gramEnd"/>
      <w:r w:rsidRPr="007E789C">
        <w:rPr>
          <w:color w:val="000000"/>
          <w:bdr w:val="none" w:sz="0" w:space="0" w:color="auto" w:frame="1"/>
        </w:rPr>
        <w:t> </w:t>
      </w:r>
      <w:r w:rsidRPr="007E789C">
        <w:rPr>
          <w:b/>
          <w:bCs/>
          <w:color w:val="006699"/>
          <w:bdr w:val="none" w:sz="0" w:space="0" w:color="auto" w:frame="1"/>
        </w:rPr>
        <w:t>class</w:t>
      </w:r>
      <w:r w:rsidRPr="007E789C">
        <w:rPr>
          <w:color w:val="000000"/>
          <w:bdr w:val="none" w:sz="0" w:space="0" w:color="auto" w:frame="1"/>
        </w:rPr>
        <w:t> </w:t>
      </w:r>
      <w:proofErr w:type="spellStart"/>
      <w:r w:rsidRPr="007E789C">
        <w:rPr>
          <w:color w:val="000000"/>
          <w:bdr w:val="none" w:sz="0" w:space="0" w:color="auto" w:frame="1"/>
        </w:rPr>
        <w:t>ForExample</w:t>
      </w:r>
      <w:proofErr w:type="spellEnd"/>
      <w:r w:rsidRPr="007E789C">
        <w:rPr>
          <w:color w:val="000000"/>
          <w:bdr w:val="none" w:sz="0" w:space="0" w:color="auto" w:frame="1"/>
        </w:rPr>
        <w:t> {  </w:t>
      </w:r>
    </w:p>
    <w:p w:rsidR="007E789C" w:rsidRPr="007E789C" w:rsidRDefault="007E789C" w:rsidP="00B30A5A">
      <w:pPr>
        <w:ind w:left="720"/>
        <w:rPr>
          <w:color w:val="000000"/>
        </w:rPr>
      </w:pPr>
      <w:proofErr w:type="gramStart"/>
      <w:r w:rsidRPr="007E789C">
        <w:rPr>
          <w:b/>
          <w:bCs/>
          <w:color w:val="006699"/>
          <w:bdr w:val="none" w:sz="0" w:space="0" w:color="auto" w:frame="1"/>
        </w:rPr>
        <w:t>public</w:t>
      </w:r>
      <w:proofErr w:type="gramEnd"/>
      <w:r w:rsidRPr="007E789C">
        <w:rPr>
          <w:color w:val="000000"/>
          <w:bdr w:val="none" w:sz="0" w:space="0" w:color="auto" w:frame="1"/>
        </w:rPr>
        <w:t> </w:t>
      </w:r>
      <w:r w:rsidRPr="007E789C">
        <w:rPr>
          <w:b/>
          <w:bCs/>
          <w:color w:val="006699"/>
          <w:bdr w:val="none" w:sz="0" w:space="0" w:color="auto" w:frame="1"/>
        </w:rPr>
        <w:t>static</w:t>
      </w:r>
      <w:r w:rsidRPr="007E789C">
        <w:rPr>
          <w:color w:val="000000"/>
          <w:bdr w:val="none" w:sz="0" w:space="0" w:color="auto" w:frame="1"/>
        </w:rPr>
        <w:t> </w:t>
      </w:r>
      <w:r w:rsidRPr="007E789C">
        <w:rPr>
          <w:b/>
          <w:bCs/>
          <w:color w:val="006699"/>
          <w:bdr w:val="none" w:sz="0" w:space="0" w:color="auto" w:frame="1"/>
        </w:rPr>
        <w:t>void</w:t>
      </w:r>
      <w:r w:rsidRPr="007E789C">
        <w:rPr>
          <w:color w:val="000000"/>
          <w:bdr w:val="none" w:sz="0" w:space="0" w:color="auto" w:frame="1"/>
        </w:rPr>
        <w:t> main(String[] </w:t>
      </w:r>
      <w:proofErr w:type="spellStart"/>
      <w:r w:rsidRPr="007E789C">
        <w:rPr>
          <w:color w:val="000000"/>
          <w:bdr w:val="none" w:sz="0" w:space="0" w:color="auto" w:frame="1"/>
        </w:rPr>
        <w:t>args</w:t>
      </w:r>
      <w:proofErr w:type="spellEnd"/>
      <w:r w:rsidRPr="007E789C">
        <w:rPr>
          <w:color w:val="000000"/>
          <w:bdr w:val="none" w:sz="0" w:space="0" w:color="auto" w:frame="1"/>
        </w:rPr>
        <w:t>) {  </w:t>
      </w:r>
    </w:p>
    <w:p w:rsidR="007E789C" w:rsidRPr="007E789C" w:rsidRDefault="007E789C" w:rsidP="00B30A5A">
      <w:pPr>
        <w:ind w:left="720"/>
        <w:rPr>
          <w:color w:val="000000"/>
        </w:rPr>
      </w:pPr>
      <w:r w:rsidRPr="007E789C">
        <w:rPr>
          <w:color w:val="000000"/>
          <w:bdr w:val="none" w:sz="0" w:space="0" w:color="auto" w:frame="1"/>
        </w:rPr>
        <w:t>    </w:t>
      </w:r>
      <w:r w:rsidRPr="007E789C">
        <w:rPr>
          <w:bdr w:val="none" w:sz="0" w:space="0" w:color="auto" w:frame="1"/>
        </w:rPr>
        <w:t>//Code of Java for loop</w:t>
      </w:r>
      <w:r w:rsidRPr="007E789C">
        <w:rPr>
          <w:color w:val="000000"/>
          <w:bdr w:val="none" w:sz="0" w:space="0" w:color="auto" w:frame="1"/>
        </w:rPr>
        <w:t>  </w:t>
      </w:r>
    </w:p>
    <w:p w:rsidR="007E789C" w:rsidRPr="007E789C" w:rsidRDefault="007E789C" w:rsidP="00B30A5A">
      <w:pPr>
        <w:ind w:left="720"/>
        <w:rPr>
          <w:color w:val="000000"/>
        </w:rPr>
      </w:pPr>
      <w:r w:rsidRPr="007E789C">
        <w:rPr>
          <w:color w:val="000000"/>
          <w:bdr w:val="none" w:sz="0" w:space="0" w:color="auto" w:frame="1"/>
        </w:rPr>
        <w:t>    </w:t>
      </w:r>
      <w:proofErr w:type="gramStart"/>
      <w:r w:rsidRPr="007E789C">
        <w:rPr>
          <w:b/>
          <w:bCs/>
          <w:color w:val="006699"/>
          <w:bdr w:val="none" w:sz="0" w:space="0" w:color="auto" w:frame="1"/>
        </w:rPr>
        <w:t>for</w:t>
      </w:r>
      <w:r w:rsidRPr="007E789C">
        <w:rPr>
          <w:color w:val="000000"/>
          <w:bdr w:val="none" w:sz="0" w:space="0" w:color="auto" w:frame="1"/>
        </w:rPr>
        <w:t>(</w:t>
      </w:r>
      <w:proofErr w:type="spellStart"/>
      <w:proofErr w:type="gramEnd"/>
      <w:r w:rsidRPr="007E789C">
        <w:rPr>
          <w:b/>
          <w:bCs/>
          <w:color w:val="006699"/>
          <w:bdr w:val="none" w:sz="0" w:space="0" w:color="auto" w:frame="1"/>
        </w:rPr>
        <w:t>int</w:t>
      </w:r>
      <w:proofErr w:type="spellEnd"/>
      <w:r w:rsidRPr="007E789C">
        <w:rPr>
          <w:color w:val="000000"/>
          <w:bdr w:val="none" w:sz="0" w:space="0" w:color="auto" w:frame="1"/>
        </w:rPr>
        <w:t> i=</w:t>
      </w:r>
      <w:r w:rsidRPr="007E789C">
        <w:rPr>
          <w:color w:val="C00000"/>
          <w:bdr w:val="none" w:sz="0" w:space="0" w:color="auto" w:frame="1"/>
        </w:rPr>
        <w:t>1</w:t>
      </w:r>
      <w:r w:rsidRPr="007E789C">
        <w:rPr>
          <w:color w:val="000000"/>
          <w:bdr w:val="none" w:sz="0" w:space="0" w:color="auto" w:frame="1"/>
        </w:rPr>
        <w:t>;i&lt;=</w:t>
      </w:r>
      <w:r w:rsidRPr="007E789C">
        <w:rPr>
          <w:color w:val="C00000"/>
          <w:bdr w:val="none" w:sz="0" w:space="0" w:color="auto" w:frame="1"/>
        </w:rPr>
        <w:t>10</w:t>
      </w:r>
      <w:r w:rsidRPr="007E789C">
        <w:rPr>
          <w:color w:val="000000"/>
          <w:bdr w:val="none" w:sz="0" w:space="0" w:color="auto" w:frame="1"/>
        </w:rPr>
        <w:t>;i++){  </w:t>
      </w:r>
    </w:p>
    <w:p w:rsidR="007E789C" w:rsidRPr="007E789C" w:rsidRDefault="007E789C" w:rsidP="00B30A5A">
      <w:pPr>
        <w:ind w:left="720"/>
        <w:rPr>
          <w:color w:val="000000"/>
        </w:rPr>
      </w:pPr>
      <w:r w:rsidRPr="007E789C">
        <w:rPr>
          <w:color w:val="000000"/>
          <w:bdr w:val="none" w:sz="0" w:space="0" w:color="auto" w:frame="1"/>
        </w:rPr>
        <w:t>        </w:t>
      </w:r>
      <w:proofErr w:type="spellStart"/>
      <w:proofErr w:type="gramStart"/>
      <w:r w:rsidRPr="007E789C">
        <w:rPr>
          <w:color w:val="000000"/>
          <w:bdr w:val="none" w:sz="0" w:space="0" w:color="auto" w:frame="1"/>
        </w:rPr>
        <w:t>System.out.println</w:t>
      </w:r>
      <w:proofErr w:type="spellEnd"/>
      <w:r w:rsidRPr="007E789C">
        <w:rPr>
          <w:color w:val="000000"/>
          <w:bdr w:val="none" w:sz="0" w:space="0" w:color="auto" w:frame="1"/>
        </w:rPr>
        <w:t>(</w:t>
      </w:r>
      <w:proofErr w:type="gramEnd"/>
      <w:r w:rsidRPr="007E789C">
        <w:rPr>
          <w:color w:val="000000"/>
          <w:bdr w:val="none" w:sz="0" w:space="0" w:color="auto" w:frame="1"/>
        </w:rPr>
        <w:t>i);  </w:t>
      </w:r>
    </w:p>
    <w:p w:rsidR="007E789C" w:rsidRPr="007E789C" w:rsidRDefault="007E789C" w:rsidP="00B30A5A">
      <w:pPr>
        <w:ind w:left="720"/>
        <w:rPr>
          <w:color w:val="000000"/>
        </w:rPr>
      </w:pPr>
      <w:r w:rsidRPr="007E789C">
        <w:rPr>
          <w:color w:val="000000"/>
          <w:bdr w:val="none" w:sz="0" w:space="0" w:color="auto" w:frame="1"/>
        </w:rPr>
        <w:t>    }  </w:t>
      </w:r>
    </w:p>
    <w:p w:rsidR="007E789C" w:rsidRPr="007E789C" w:rsidRDefault="007E789C" w:rsidP="00B30A5A">
      <w:pPr>
        <w:ind w:left="720"/>
        <w:rPr>
          <w:color w:val="000000"/>
        </w:rPr>
      </w:pPr>
      <w:r w:rsidRPr="007E789C">
        <w:rPr>
          <w:color w:val="000000"/>
          <w:bdr w:val="none" w:sz="0" w:space="0" w:color="auto" w:frame="1"/>
        </w:rPr>
        <w:t>}  </w:t>
      </w:r>
    </w:p>
    <w:p w:rsidR="007E789C" w:rsidRPr="007E789C" w:rsidRDefault="007E789C" w:rsidP="00B30A5A">
      <w:pPr>
        <w:ind w:left="720"/>
        <w:rPr>
          <w:color w:val="000000"/>
        </w:rPr>
      </w:pPr>
      <w:r w:rsidRPr="007E789C">
        <w:rPr>
          <w:color w:val="000000"/>
          <w:bdr w:val="none" w:sz="0" w:space="0" w:color="auto" w:frame="1"/>
        </w:rPr>
        <w:t>}  </w:t>
      </w:r>
    </w:p>
    <w:p w:rsidR="007E789C" w:rsidRPr="007E789C" w:rsidRDefault="007E789C" w:rsidP="007E789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789C">
        <w:rPr>
          <w:rFonts w:ascii="Verdana" w:eastAsia="Times New Roman" w:hAnsi="Verdana" w:cs="Times New Roman"/>
          <w:color w:val="000000"/>
          <w:sz w:val="20"/>
          <w:szCs w:val="20"/>
        </w:rPr>
        <w:t>Output:</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1</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2</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lastRenderedPageBreak/>
        <w:t>3</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4</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5</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6</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7</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8</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9</w:t>
      </w:r>
    </w:p>
    <w:p w:rsidR="007E789C" w:rsidRPr="007E789C" w:rsidRDefault="007E789C" w:rsidP="00E55D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789C">
        <w:rPr>
          <w:rFonts w:ascii="Courier New" w:eastAsia="Times New Roman" w:hAnsi="Courier New" w:cs="Courier New"/>
          <w:color w:val="000000"/>
          <w:sz w:val="20"/>
          <w:szCs w:val="20"/>
        </w:rPr>
        <w:t>10</w:t>
      </w:r>
    </w:p>
    <w:p w:rsidR="007E789C" w:rsidRPr="00BE22F5" w:rsidRDefault="007E789C" w:rsidP="00BE22F5">
      <w:pPr>
        <w:pStyle w:val="Heading2"/>
        <w:rPr>
          <w:ins w:id="868" w:author="Unknown"/>
          <w:b w:val="0"/>
          <w:sz w:val="28"/>
          <w:szCs w:val="28"/>
        </w:rPr>
      </w:pPr>
      <w:ins w:id="869" w:author="Unknown">
        <w:r w:rsidRPr="00BE22F5">
          <w:rPr>
            <w:b w:val="0"/>
            <w:sz w:val="28"/>
            <w:szCs w:val="28"/>
          </w:rPr>
          <w:t>Java Nested For Loop</w:t>
        </w:r>
      </w:ins>
    </w:p>
    <w:p w:rsidR="007E789C" w:rsidRPr="007E789C" w:rsidRDefault="007E789C" w:rsidP="00BE22F5">
      <w:pPr>
        <w:ind w:left="720"/>
        <w:rPr>
          <w:ins w:id="870" w:author="Unknown"/>
        </w:rPr>
      </w:pPr>
      <w:ins w:id="871" w:author="Unknown">
        <w:r w:rsidRPr="007E789C">
          <w:t xml:space="preserve">If we have a for loop inside </w:t>
        </w:r>
        <w:proofErr w:type="gramStart"/>
        <w:r w:rsidRPr="007E789C">
          <w:t>the another</w:t>
        </w:r>
        <w:proofErr w:type="gramEnd"/>
        <w:r w:rsidRPr="007E789C">
          <w:t xml:space="preserve"> loop, it is known as nested for loop. The inner loop executes completely whenever outer loop executes.</w:t>
        </w:r>
      </w:ins>
    </w:p>
    <w:p w:rsidR="007E789C" w:rsidRPr="007E789C" w:rsidRDefault="007E789C" w:rsidP="007E789C">
      <w:pPr>
        <w:shd w:val="clear" w:color="auto" w:fill="FFFFFF"/>
        <w:spacing w:before="100" w:beforeAutospacing="1" w:after="100" w:afterAutospacing="1" w:line="240" w:lineRule="auto"/>
        <w:rPr>
          <w:ins w:id="872" w:author="Unknown"/>
          <w:rFonts w:ascii="Verdana" w:eastAsia="Times New Roman" w:hAnsi="Verdana" w:cs="Times New Roman"/>
          <w:color w:val="000000"/>
          <w:sz w:val="20"/>
          <w:szCs w:val="20"/>
        </w:rPr>
      </w:pPr>
      <w:ins w:id="873" w:author="Unknown">
        <w:r w:rsidRPr="007E789C">
          <w:rPr>
            <w:rFonts w:ascii="Verdana" w:eastAsia="Times New Roman" w:hAnsi="Verdana" w:cs="Times New Roman"/>
            <w:b/>
            <w:bCs/>
            <w:color w:val="000000"/>
            <w:sz w:val="20"/>
            <w:szCs w:val="20"/>
          </w:rPr>
          <w:t>Example:</w:t>
        </w:r>
      </w:ins>
    </w:p>
    <w:p w:rsidR="007E789C" w:rsidRPr="007E789C" w:rsidRDefault="007E789C" w:rsidP="00BE22F5">
      <w:pPr>
        <w:ind w:left="720"/>
        <w:rPr>
          <w:ins w:id="874" w:author="Unknown"/>
        </w:rPr>
      </w:pPr>
      <w:proofErr w:type="gramStart"/>
      <w:ins w:id="875"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class</w:t>
        </w:r>
        <w:r w:rsidRPr="007E789C">
          <w:rPr>
            <w:bdr w:val="none" w:sz="0" w:space="0" w:color="auto" w:frame="1"/>
          </w:rPr>
          <w:t> </w:t>
        </w:r>
        <w:proofErr w:type="spellStart"/>
        <w:r w:rsidRPr="007E789C">
          <w:rPr>
            <w:bdr w:val="none" w:sz="0" w:space="0" w:color="auto" w:frame="1"/>
          </w:rPr>
          <w:t>NestedForExample</w:t>
        </w:r>
        <w:proofErr w:type="spellEnd"/>
        <w:r w:rsidRPr="007E789C">
          <w:rPr>
            <w:bdr w:val="none" w:sz="0" w:space="0" w:color="auto" w:frame="1"/>
          </w:rPr>
          <w:t> {  </w:t>
        </w:r>
      </w:ins>
    </w:p>
    <w:p w:rsidR="007E789C" w:rsidRPr="007E789C" w:rsidRDefault="007E789C" w:rsidP="00BE22F5">
      <w:pPr>
        <w:ind w:left="720"/>
        <w:rPr>
          <w:ins w:id="876" w:author="Unknown"/>
        </w:rPr>
      </w:pPr>
      <w:proofErr w:type="gramStart"/>
      <w:ins w:id="877"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static</w:t>
        </w:r>
        <w:r w:rsidRPr="007E789C">
          <w:rPr>
            <w:bdr w:val="none" w:sz="0" w:space="0" w:color="auto" w:frame="1"/>
          </w:rPr>
          <w:t> </w:t>
        </w:r>
        <w:r w:rsidRPr="007E789C">
          <w:rPr>
            <w:b/>
            <w:bCs/>
            <w:color w:val="006699"/>
            <w:bdr w:val="none" w:sz="0" w:space="0" w:color="auto" w:frame="1"/>
          </w:rPr>
          <w:t>void</w:t>
        </w:r>
        <w:r w:rsidRPr="007E789C">
          <w:rPr>
            <w:bdr w:val="none" w:sz="0" w:space="0" w:color="auto" w:frame="1"/>
          </w:rPr>
          <w:t> main(String[] </w:t>
        </w:r>
        <w:proofErr w:type="spellStart"/>
        <w:r w:rsidRPr="007E789C">
          <w:rPr>
            <w:bdr w:val="none" w:sz="0" w:space="0" w:color="auto" w:frame="1"/>
          </w:rPr>
          <w:t>args</w:t>
        </w:r>
        <w:proofErr w:type="spellEnd"/>
        <w:r w:rsidRPr="007E789C">
          <w:rPr>
            <w:bdr w:val="none" w:sz="0" w:space="0" w:color="auto" w:frame="1"/>
          </w:rPr>
          <w:t>) {  </w:t>
        </w:r>
      </w:ins>
    </w:p>
    <w:p w:rsidR="007E789C" w:rsidRPr="007E789C" w:rsidRDefault="007E789C" w:rsidP="00BE22F5">
      <w:pPr>
        <w:ind w:left="720"/>
        <w:rPr>
          <w:ins w:id="878" w:author="Unknown"/>
        </w:rPr>
      </w:pPr>
      <w:ins w:id="879" w:author="Unknown">
        <w:r w:rsidRPr="007E789C">
          <w:rPr>
            <w:color w:val="008200"/>
            <w:bdr w:val="none" w:sz="0" w:space="0" w:color="auto" w:frame="1"/>
          </w:rPr>
          <w:t>//loop of i</w:t>
        </w:r>
        <w:r w:rsidRPr="007E789C">
          <w:rPr>
            <w:bdr w:val="none" w:sz="0" w:space="0" w:color="auto" w:frame="1"/>
          </w:rPr>
          <w:t>  </w:t>
        </w:r>
      </w:ins>
    </w:p>
    <w:p w:rsidR="007E789C" w:rsidRPr="007E789C" w:rsidRDefault="007E789C" w:rsidP="00BE22F5">
      <w:pPr>
        <w:ind w:left="720"/>
        <w:rPr>
          <w:ins w:id="880" w:author="Unknown"/>
        </w:rPr>
      </w:pPr>
      <w:proofErr w:type="gramStart"/>
      <w:ins w:id="881" w:author="Unknown">
        <w:r w:rsidRPr="007E789C">
          <w:rPr>
            <w:b/>
            <w:bCs/>
            <w:color w:val="006699"/>
            <w:bdr w:val="none" w:sz="0" w:space="0" w:color="auto" w:frame="1"/>
          </w:rPr>
          <w:t>for</w:t>
        </w:r>
        <w:r w:rsidRPr="007E789C">
          <w:rPr>
            <w:bdr w:val="none" w:sz="0" w:space="0" w:color="auto" w:frame="1"/>
          </w:rPr>
          <w:t>(</w:t>
        </w:r>
        <w:proofErr w:type="spellStart"/>
        <w:proofErr w:type="gramEnd"/>
        <w:r w:rsidRPr="007E789C">
          <w:rPr>
            <w:b/>
            <w:bCs/>
            <w:color w:val="006699"/>
            <w:bdr w:val="none" w:sz="0" w:space="0" w:color="auto" w:frame="1"/>
          </w:rPr>
          <w:t>int</w:t>
        </w:r>
        <w:proofErr w:type="spellEnd"/>
        <w:r w:rsidRPr="007E789C">
          <w:rPr>
            <w:bdr w:val="none" w:sz="0" w:space="0" w:color="auto" w:frame="1"/>
          </w:rPr>
          <w:t> i=</w:t>
        </w:r>
        <w:r w:rsidRPr="007E789C">
          <w:rPr>
            <w:color w:val="C00000"/>
            <w:bdr w:val="none" w:sz="0" w:space="0" w:color="auto" w:frame="1"/>
          </w:rPr>
          <w:t>1</w:t>
        </w:r>
        <w:r w:rsidRPr="007E789C">
          <w:rPr>
            <w:bdr w:val="none" w:sz="0" w:space="0" w:color="auto" w:frame="1"/>
          </w:rPr>
          <w:t>;i&lt;=</w:t>
        </w:r>
        <w:r w:rsidRPr="007E789C">
          <w:rPr>
            <w:color w:val="C00000"/>
            <w:bdr w:val="none" w:sz="0" w:space="0" w:color="auto" w:frame="1"/>
          </w:rPr>
          <w:t>3</w:t>
        </w:r>
        <w:r w:rsidRPr="007E789C">
          <w:rPr>
            <w:bdr w:val="none" w:sz="0" w:space="0" w:color="auto" w:frame="1"/>
          </w:rPr>
          <w:t>;i++){  </w:t>
        </w:r>
      </w:ins>
    </w:p>
    <w:p w:rsidR="007E789C" w:rsidRPr="007E789C" w:rsidRDefault="007E789C" w:rsidP="00BE22F5">
      <w:pPr>
        <w:ind w:left="720"/>
        <w:rPr>
          <w:ins w:id="882" w:author="Unknown"/>
        </w:rPr>
      </w:pPr>
      <w:ins w:id="883" w:author="Unknown">
        <w:r w:rsidRPr="007E789C">
          <w:rPr>
            <w:color w:val="008200"/>
            <w:bdr w:val="none" w:sz="0" w:space="0" w:color="auto" w:frame="1"/>
          </w:rPr>
          <w:t>//loop of j</w:t>
        </w:r>
        <w:r w:rsidRPr="007E789C">
          <w:rPr>
            <w:bdr w:val="none" w:sz="0" w:space="0" w:color="auto" w:frame="1"/>
          </w:rPr>
          <w:t>  </w:t>
        </w:r>
      </w:ins>
    </w:p>
    <w:p w:rsidR="007E789C" w:rsidRPr="007E789C" w:rsidRDefault="007E789C" w:rsidP="00BE22F5">
      <w:pPr>
        <w:ind w:left="720"/>
        <w:rPr>
          <w:ins w:id="884" w:author="Unknown"/>
        </w:rPr>
      </w:pPr>
      <w:proofErr w:type="gramStart"/>
      <w:ins w:id="885" w:author="Unknown">
        <w:r w:rsidRPr="007E789C">
          <w:rPr>
            <w:b/>
            <w:bCs/>
            <w:color w:val="006699"/>
            <w:bdr w:val="none" w:sz="0" w:space="0" w:color="auto" w:frame="1"/>
          </w:rPr>
          <w:t>for</w:t>
        </w:r>
        <w:r w:rsidRPr="007E789C">
          <w:rPr>
            <w:bdr w:val="none" w:sz="0" w:space="0" w:color="auto" w:frame="1"/>
          </w:rPr>
          <w:t>(</w:t>
        </w:r>
        <w:proofErr w:type="spellStart"/>
        <w:proofErr w:type="gramEnd"/>
        <w:r w:rsidRPr="007E789C">
          <w:rPr>
            <w:b/>
            <w:bCs/>
            <w:color w:val="006699"/>
            <w:bdr w:val="none" w:sz="0" w:space="0" w:color="auto" w:frame="1"/>
          </w:rPr>
          <w:t>int</w:t>
        </w:r>
        <w:proofErr w:type="spellEnd"/>
        <w:r w:rsidRPr="007E789C">
          <w:rPr>
            <w:bdr w:val="none" w:sz="0" w:space="0" w:color="auto" w:frame="1"/>
          </w:rPr>
          <w:t> j=</w:t>
        </w:r>
        <w:r w:rsidRPr="007E789C">
          <w:rPr>
            <w:color w:val="C00000"/>
            <w:bdr w:val="none" w:sz="0" w:space="0" w:color="auto" w:frame="1"/>
          </w:rPr>
          <w:t>1</w:t>
        </w:r>
        <w:r w:rsidRPr="007E789C">
          <w:rPr>
            <w:bdr w:val="none" w:sz="0" w:space="0" w:color="auto" w:frame="1"/>
          </w:rPr>
          <w:t>;j&lt;=</w:t>
        </w:r>
        <w:r w:rsidRPr="007E789C">
          <w:rPr>
            <w:color w:val="C00000"/>
            <w:bdr w:val="none" w:sz="0" w:space="0" w:color="auto" w:frame="1"/>
          </w:rPr>
          <w:t>3</w:t>
        </w:r>
        <w:r w:rsidRPr="007E789C">
          <w:rPr>
            <w:bdr w:val="none" w:sz="0" w:space="0" w:color="auto" w:frame="1"/>
          </w:rPr>
          <w:t>;j++){  </w:t>
        </w:r>
      </w:ins>
    </w:p>
    <w:p w:rsidR="007E789C" w:rsidRPr="007E789C" w:rsidRDefault="007E789C" w:rsidP="00BE22F5">
      <w:pPr>
        <w:ind w:left="720"/>
        <w:rPr>
          <w:ins w:id="886" w:author="Unknown"/>
        </w:rPr>
      </w:pPr>
      <w:ins w:id="887" w:author="Unknown">
        <w:r w:rsidRPr="007E789C">
          <w:rPr>
            <w:bdr w:val="none" w:sz="0" w:space="0" w:color="auto" w:frame="1"/>
          </w:rPr>
          <w:t>        </w:t>
        </w:r>
        <w:proofErr w:type="spellStart"/>
        <w:proofErr w:type="gramStart"/>
        <w:r w:rsidRPr="007E789C">
          <w:rPr>
            <w:bdr w:val="none" w:sz="0" w:space="0" w:color="auto" w:frame="1"/>
          </w:rPr>
          <w:t>System.out.println</w:t>
        </w:r>
        <w:proofErr w:type="spellEnd"/>
        <w:r w:rsidRPr="007E789C">
          <w:rPr>
            <w:bdr w:val="none" w:sz="0" w:space="0" w:color="auto" w:frame="1"/>
          </w:rPr>
          <w:t>(</w:t>
        </w:r>
        <w:proofErr w:type="gramEnd"/>
        <w:r w:rsidRPr="007E789C">
          <w:rPr>
            <w:bdr w:val="none" w:sz="0" w:space="0" w:color="auto" w:frame="1"/>
          </w:rPr>
          <w:t>i+</w:t>
        </w:r>
        <w:r w:rsidRPr="007E789C">
          <w:rPr>
            <w:color w:val="0000FF"/>
            <w:bdr w:val="none" w:sz="0" w:space="0" w:color="auto" w:frame="1"/>
          </w:rPr>
          <w:t>" "</w:t>
        </w:r>
        <w:r w:rsidRPr="007E789C">
          <w:rPr>
            <w:bdr w:val="none" w:sz="0" w:space="0" w:color="auto" w:frame="1"/>
          </w:rPr>
          <w:t>+j);  </w:t>
        </w:r>
      </w:ins>
    </w:p>
    <w:p w:rsidR="007E789C" w:rsidRPr="007E789C" w:rsidRDefault="007E789C" w:rsidP="00BE22F5">
      <w:pPr>
        <w:ind w:left="720"/>
        <w:rPr>
          <w:ins w:id="888" w:author="Unknown"/>
        </w:rPr>
      </w:pPr>
      <w:ins w:id="889" w:author="Unknown">
        <w:r w:rsidRPr="007E789C">
          <w:rPr>
            <w:bdr w:val="none" w:sz="0" w:space="0" w:color="auto" w:frame="1"/>
          </w:rPr>
          <w:t>}</w:t>
        </w:r>
        <w:r w:rsidRPr="007E789C">
          <w:rPr>
            <w:color w:val="008200"/>
            <w:bdr w:val="none" w:sz="0" w:space="0" w:color="auto" w:frame="1"/>
          </w:rPr>
          <w:t>//end of i</w:t>
        </w:r>
        <w:r w:rsidRPr="007E789C">
          <w:rPr>
            <w:bdr w:val="none" w:sz="0" w:space="0" w:color="auto" w:frame="1"/>
          </w:rPr>
          <w:t>  </w:t>
        </w:r>
      </w:ins>
    </w:p>
    <w:p w:rsidR="007E789C" w:rsidRPr="007E789C" w:rsidRDefault="007E789C" w:rsidP="00BE22F5">
      <w:pPr>
        <w:ind w:left="720"/>
        <w:rPr>
          <w:ins w:id="890" w:author="Unknown"/>
        </w:rPr>
      </w:pPr>
      <w:ins w:id="891" w:author="Unknown">
        <w:r w:rsidRPr="007E789C">
          <w:rPr>
            <w:bdr w:val="none" w:sz="0" w:space="0" w:color="auto" w:frame="1"/>
          </w:rPr>
          <w:t>}</w:t>
        </w:r>
        <w:r w:rsidRPr="007E789C">
          <w:rPr>
            <w:color w:val="008200"/>
            <w:bdr w:val="none" w:sz="0" w:space="0" w:color="auto" w:frame="1"/>
          </w:rPr>
          <w:t>//end of j</w:t>
        </w:r>
        <w:r w:rsidRPr="007E789C">
          <w:rPr>
            <w:bdr w:val="none" w:sz="0" w:space="0" w:color="auto" w:frame="1"/>
          </w:rPr>
          <w:t>  </w:t>
        </w:r>
      </w:ins>
    </w:p>
    <w:p w:rsidR="007E789C" w:rsidRPr="007E789C" w:rsidRDefault="007E789C" w:rsidP="00BE22F5">
      <w:pPr>
        <w:ind w:left="720"/>
        <w:rPr>
          <w:ins w:id="892" w:author="Unknown"/>
        </w:rPr>
      </w:pPr>
      <w:ins w:id="893" w:author="Unknown">
        <w:r w:rsidRPr="007E789C">
          <w:rPr>
            <w:bdr w:val="none" w:sz="0" w:space="0" w:color="auto" w:frame="1"/>
          </w:rPr>
          <w:t>}  </w:t>
        </w:r>
      </w:ins>
    </w:p>
    <w:p w:rsidR="007E789C" w:rsidRPr="007E789C" w:rsidRDefault="007E789C" w:rsidP="00BE22F5">
      <w:pPr>
        <w:ind w:left="720"/>
        <w:rPr>
          <w:ins w:id="894" w:author="Unknown"/>
        </w:rPr>
      </w:pPr>
      <w:ins w:id="895" w:author="Unknown">
        <w:r w:rsidRPr="007E789C">
          <w:rPr>
            <w:bdr w:val="none" w:sz="0" w:space="0" w:color="auto" w:frame="1"/>
          </w:rPr>
          <w:t>}  </w:t>
        </w:r>
      </w:ins>
    </w:p>
    <w:p w:rsidR="007E789C" w:rsidRPr="007E789C" w:rsidRDefault="007E789C" w:rsidP="00BE22F5">
      <w:pPr>
        <w:pStyle w:val="NoSpacing"/>
        <w:rPr>
          <w:ins w:id="896" w:author="Unknown"/>
        </w:rPr>
      </w:pPr>
      <w:ins w:id="897" w:author="Unknown">
        <w:r w:rsidRPr="007E789C">
          <w:t>Output:</w:t>
        </w:r>
      </w:ins>
    </w:p>
    <w:p w:rsidR="007E789C" w:rsidRPr="007E789C" w:rsidRDefault="007E789C" w:rsidP="00BE22F5">
      <w:pPr>
        <w:pStyle w:val="NoSpacing"/>
        <w:ind w:left="720"/>
        <w:rPr>
          <w:ins w:id="898" w:author="Unknown"/>
          <w:rFonts w:ascii="Courier New" w:hAnsi="Courier New" w:cs="Courier New"/>
        </w:rPr>
      </w:pPr>
      <w:ins w:id="899" w:author="Unknown">
        <w:r w:rsidRPr="007E789C">
          <w:rPr>
            <w:rFonts w:ascii="Courier New" w:hAnsi="Courier New" w:cs="Courier New"/>
          </w:rPr>
          <w:t>1 1</w:t>
        </w:r>
      </w:ins>
    </w:p>
    <w:p w:rsidR="007E789C" w:rsidRPr="007E789C" w:rsidRDefault="007E789C" w:rsidP="00BE22F5">
      <w:pPr>
        <w:pStyle w:val="NoSpacing"/>
        <w:ind w:left="720"/>
        <w:rPr>
          <w:ins w:id="900" w:author="Unknown"/>
          <w:rFonts w:ascii="Courier New" w:hAnsi="Courier New" w:cs="Courier New"/>
        </w:rPr>
      </w:pPr>
      <w:ins w:id="901" w:author="Unknown">
        <w:r w:rsidRPr="007E789C">
          <w:rPr>
            <w:rFonts w:ascii="Courier New" w:hAnsi="Courier New" w:cs="Courier New"/>
          </w:rPr>
          <w:t>1 2</w:t>
        </w:r>
      </w:ins>
    </w:p>
    <w:p w:rsidR="007E789C" w:rsidRPr="007E789C" w:rsidRDefault="007E789C" w:rsidP="00BE22F5">
      <w:pPr>
        <w:pStyle w:val="NoSpacing"/>
        <w:ind w:left="720"/>
        <w:rPr>
          <w:ins w:id="902" w:author="Unknown"/>
          <w:rFonts w:ascii="Courier New" w:hAnsi="Courier New" w:cs="Courier New"/>
        </w:rPr>
      </w:pPr>
      <w:ins w:id="903" w:author="Unknown">
        <w:r w:rsidRPr="007E789C">
          <w:rPr>
            <w:rFonts w:ascii="Courier New" w:hAnsi="Courier New" w:cs="Courier New"/>
          </w:rPr>
          <w:t>1 3</w:t>
        </w:r>
      </w:ins>
    </w:p>
    <w:p w:rsidR="007E789C" w:rsidRPr="007E789C" w:rsidRDefault="007E789C" w:rsidP="00BE22F5">
      <w:pPr>
        <w:pStyle w:val="NoSpacing"/>
        <w:ind w:left="720"/>
        <w:rPr>
          <w:ins w:id="904" w:author="Unknown"/>
          <w:rFonts w:ascii="Courier New" w:hAnsi="Courier New" w:cs="Courier New"/>
        </w:rPr>
      </w:pPr>
      <w:ins w:id="905" w:author="Unknown">
        <w:r w:rsidRPr="007E789C">
          <w:rPr>
            <w:rFonts w:ascii="Courier New" w:hAnsi="Courier New" w:cs="Courier New"/>
          </w:rPr>
          <w:t>2 1</w:t>
        </w:r>
      </w:ins>
    </w:p>
    <w:p w:rsidR="007E789C" w:rsidRPr="007E789C" w:rsidRDefault="007E789C" w:rsidP="00BE22F5">
      <w:pPr>
        <w:pStyle w:val="NoSpacing"/>
        <w:ind w:left="720"/>
        <w:rPr>
          <w:ins w:id="906" w:author="Unknown"/>
          <w:rFonts w:ascii="Courier New" w:hAnsi="Courier New" w:cs="Courier New"/>
        </w:rPr>
      </w:pPr>
      <w:ins w:id="907" w:author="Unknown">
        <w:r w:rsidRPr="007E789C">
          <w:rPr>
            <w:rFonts w:ascii="Courier New" w:hAnsi="Courier New" w:cs="Courier New"/>
          </w:rPr>
          <w:t>2 2</w:t>
        </w:r>
      </w:ins>
    </w:p>
    <w:p w:rsidR="007E789C" w:rsidRPr="007E789C" w:rsidRDefault="007E789C" w:rsidP="00BE22F5">
      <w:pPr>
        <w:pStyle w:val="NoSpacing"/>
        <w:ind w:left="720"/>
        <w:rPr>
          <w:ins w:id="908" w:author="Unknown"/>
          <w:rFonts w:ascii="Courier New" w:hAnsi="Courier New" w:cs="Courier New"/>
        </w:rPr>
      </w:pPr>
      <w:ins w:id="909" w:author="Unknown">
        <w:r w:rsidRPr="007E789C">
          <w:rPr>
            <w:rFonts w:ascii="Courier New" w:hAnsi="Courier New" w:cs="Courier New"/>
          </w:rPr>
          <w:t>2 3</w:t>
        </w:r>
      </w:ins>
    </w:p>
    <w:p w:rsidR="007E789C" w:rsidRPr="007E789C" w:rsidRDefault="007E789C" w:rsidP="00BE22F5">
      <w:pPr>
        <w:pStyle w:val="NoSpacing"/>
        <w:ind w:left="720"/>
        <w:rPr>
          <w:ins w:id="910" w:author="Unknown"/>
          <w:rFonts w:ascii="Courier New" w:hAnsi="Courier New" w:cs="Courier New"/>
        </w:rPr>
      </w:pPr>
      <w:ins w:id="911" w:author="Unknown">
        <w:r w:rsidRPr="007E789C">
          <w:rPr>
            <w:rFonts w:ascii="Courier New" w:hAnsi="Courier New" w:cs="Courier New"/>
          </w:rPr>
          <w:t>3 1</w:t>
        </w:r>
      </w:ins>
    </w:p>
    <w:p w:rsidR="007E789C" w:rsidRPr="007E789C" w:rsidRDefault="007E789C" w:rsidP="00BE22F5">
      <w:pPr>
        <w:pStyle w:val="NoSpacing"/>
        <w:ind w:left="720"/>
        <w:rPr>
          <w:ins w:id="912" w:author="Unknown"/>
          <w:rFonts w:ascii="Courier New" w:hAnsi="Courier New" w:cs="Courier New"/>
        </w:rPr>
      </w:pPr>
      <w:ins w:id="913" w:author="Unknown">
        <w:r w:rsidRPr="007E789C">
          <w:rPr>
            <w:rFonts w:ascii="Courier New" w:hAnsi="Courier New" w:cs="Courier New"/>
          </w:rPr>
          <w:t>3 2</w:t>
        </w:r>
      </w:ins>
    </w:p>
    <w:p w:rsidR="007E789C" w:rsidRPr="007E789C" w:rsidRDefault="007E789C" w:rsidP="00BE22F5">
      <w:pPr>
        <w:pStyle w:val="NoSpacing"/>
        <w:ind w:left="720"/>
        <w:rPr>
          <w:ins w:id="914" w:author="Unknown"/>
          <w:rFonts w:ascii="Courier New" w:hAnsi="Courier New" w:cs="Courier New"/>
        </w:rPr>
      </w:pPr>
      <w:ins w:id="915" w:author="Unknown">
        <w:r w:rsidRPr="007E789C">
          <w:rPr>
            <w:rFonts w:ascii="Courier New" w:hAnsi="Courier New" w:cs="Courier New"/>
          </w:rPr>
          <w:t>3 3</w:t>
        </w:r>
      </w:ins>
    </w:p>
    <w:p w:rsidR="007E789C" w:rsidRPr="007E789C" w:rsidRDefault="007E789C" w:rsidP="007E789C">
      <w:pPr>
        <w:shd w:val="clear" w:color="auto" w:fill="FFFFFF"/>
        <w:spacing w:before="100" w:beforeAutospacing="1" w:after="100" w:afterAutospacing="1" w:line="240" w:lineRule="auto"/>
        <w:rPr>
          <w:ins w:id="916" w:author="Unknown"/>
          <w:rFonts w:ascii="Verdana" w:eastAsia="Times New Roman" w:hAnsi="Verdana" w:cs="Times New Roman"/>
          <w:color w:val="000000"/>
          <w:sz w:val="20"/>
          <w:szCs w:val="20"/>
        </w:rPr>
      </w:pPr>
      <w:ins w:id="917" w:author="Unknown">
        <w:r w:rsidRPr="007E789C">
          <w:rPr>
            <w:rFonts w:ascii="Verdana" w:eastAsia="Times New Roman" w:hAnsi="Verdana" w:cs="Times New Roman"/>
            <w:b/>
            <w:bCs/>
            <w:color w:val="000000"/>
            <w:sz w:val="20"/>
            <w:szCs w:val="20"/>
          </w:rPr>
          <w:t>Pyramid Example 1:</w:t>
        </w:r>
      </w:ins>
    </w:p>
    <w:p w:rsidR="007E789C" w:rsidRPr="007E789C" w:rsidRDefault="007E789C" w:rsidP="00BE22F5">
      <w:pPr>
        <w:pStyle w:val="NoSpacing"/>
        <w:ind w:left="720"/>
        <w:rPr>
          <w:ins w:id="918" w:author="Unknown"/>
        </w:rPr>
      </w:pPr>
      <w:proofErr w:type="gramStart"/>
      <w:ins w:id="919" w:author="Unknown">
        <w:r w:rsidRPr="007E789C">
          <w:rPr>
            <w:b/>
            <w:bCs/>
            <w:color w:val="006699"/>
            <w:bdr w:val="none" w:sz="0" w:space="0" w:color="auto" w:frame="1"/>
          </w:rPr>
          <w:lastRenderedPageBreak/>
          <w:t>public</w:t>
        </w:r>
        <w:proofErr w:type="gramEnd"/>
        <w:r w:rsidRPr="007E789C">
          <w:rPr>
            <w:bdr w:val="none" w:sz="0" w:space="0" w:color="auto" w:frame="1"/>
          </w:rPr>
          <w:t> </w:t>
        </w:r>
        <w:r w:rsidRPr="007E789C">
          <w:rPr>
            <w:b/>
            <w:bCs/>
            <w:color w:val="006699"/>
            <w:bdr w:val="none" w:sz="0" w:space="0" w:color="auto" w:frame="1"/>
          </w:rPr>
          <w:t>class</w:t>
        </w:r>
        <w:r w:rsidRPr="007E789C">
          <w:rPr>
            <w:bdr w:val="none" w:sz="0" w:space="0" w:color="auto" w:frame="1"/>
          </w:rPr>
          <w:t> </w:t>
        </w:r>
        <w:proofErr w:type="spellStart"/>
        <w:r w:rsidRPr="007E789C">
          <w:rPr>
            <w:bdr w:val="none" w:sz="0" w:space="0" w:color="auto" w:frame="1"/>
          </w:rPr>
          <w:t>PyramidExample</w:t>
        </w:r>
        <w:proofErr w:type="spellEnd"/>
        <w:r w:rsidRPr="007E789C">
          <w:rPr>
            <w:bdr w:val="none" w:sz="0" w:space="0" w:color="auto" w:frame="1"/>
          </w:rPr>
          <w:t> {  </w:t>
        </w:r>
      </w:ins>
    </w:p>
    <w:p w:rsidR="007E789C" w:rsidRPr="007E789C" w:rsidRDefault="007E789C" w:rsidP="00BE22F5">
      <w:pPr>
        <w:pStyle w:val="NoSpacing"/>
        <w:ind w:left="720"/>
        <w:rPr>
          <w:ins w:id="920" w:author="Unknown"/>
        </w:rPr>
      </w:pPr>
      <w:proofErr w:type="gramStart"/>
      <w:ins w:id="921"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static</w:t>
        </w:r>
        <w:r w:rsidRPr="007E789C">
          <w:rPr>
            <w:bdr w:val="none" w:sz="0" w:space="0" w:color="auto" w:frame="1"/>
          </w:rPr>
          <w:t> </w:t>
        </w:r>
        <w:r w:rsidRPr="007E789C">
          <w:rPr>
            <w:b/>
            <w:bCs/>
            <w:color w:val="006699"/>
            <w:bdr w:val="none" w:sz="0" w:space="0" w:color="auto" w:frame="1"/>
          </w:rPr>
          <w:t>void</w:t>
        </w:r>
        <w:r w:rsidRPr="007E789C">
          <w:rPr>
            <w:bdr w:val="none" w:sz="0" w:space="0" w:color="auto" w:frame="1"/>
          </w:rPr>
          <w:t> main(String[] </w:t>
        </w:r>
        <w:proofErr w:type="spellStart"/>
        <w:r w:rsidRPr="007E789C">
          <w:rPr>
            <w:bdr w:val="none" w:sz="0" w:space="0" w:color="auto" w:frame="1"/>
          </w:rPr>
          <w:t>args</w:t>
        </w:r>
        <w:proofErr w:type="spellEnd"/>
        <w:r w:rsidRPr="007E789C">
          <w:rPr>
            <w:bdr w:val="none" w:sz="0" w:space="0" w:color="auto" w:frame="1"/>
          </w:rPr>
          <w:t>) {  </w:t>
        </w:r>
      </w:ins>
    </w:p>
    <w:p w:rsidR="007E789C" w:rsidRPr="007E789C" w:rsidRDefault="007E789C" w:rsidP="00BE22F5">
      <w:pPr>
        <w:pStyle w:val="NoSpacing"/>
        <w:ind w:left="720"/>
        <w:rPr>
          <w:ins w:id="922" w:author="Unknown"/>
        </w:rPr>
      </w:pPr>
      <w:proofErr w:type="gramStart"/>
      <w:ins w:id="923" w:author="Unknown">
        <w:r w:rsidRPr="007E789C">
          <w:rPr>
            <w:b/>
            <w:bCs/>
            <w:color w:val="006699"/>
            <w:bdr w:val="none" w:sz="0" w:space="0" w:color="auto" w:frame="1"/>
          </w:rPr>
          <w:t>for</w:t>
        </w:r>
        <w:r w:rsidRPr="007E789C">
          <w:rPr>
            <w:bdr w:val="none" w:sz="0" w:space="0" w:color="auto" w:frame="1"/>
          </w:rPr>
          <w:t>(</w:t>
        </w:r>
        <w:proofErr w:type="spellStart"/>
        <w:proofErr w:type="gramEnd"/>
        <w:r w:rsidRPr="007E789C">
          <w:rPr>
            <w:b/>
            <w:bCs/>
            <w:color w:val="006699"/>
            <w:bdr w:val="none" w:sz="0" w:space="0" w:color="auto" w:frame="1"/>
          </w:rPr>
          <w:t>int</w:t>
        </w:r>
        <w:proofErr w:type="spellEnd"/>
        <w:r w:rsidRPr="007E789C">
          <w:rPr>
            <w:bdr w:val="none" w:sz="0" w:space="0" w:color="auto" w:frame="1"/>
          </w:rPr>
          <w:t> i=</w:t>
        </w:r>
        <w:r w:rsidRPr="007E789C">
          <w:rPr>
            <w:color w:val="C00000"/>
            <w:bdr w:val="none" w:sz="0" w:space="0" w:color="auto" w:frame="1"/>
          </w:rPr>
          <w:t>1</w:t>
        </w:r>
        <w:r w:rsidRPr="007E789C">
          <w:rPr>
            <w:bdr w:val="none" w:sz="0" w:space="0" w:color="auto" w:frame="1"/>
          </w:rPr>
          <w:t>;i&lt;=</w:t>
        </w:r>
        <w:r w:rsidRPr="007E789C">
          <w:rPr>
            <w:color w:val="C00000"/>
            <w:bdr w:val="none" w:sz="0" w:space="0" w:color="auto" w:frame="1"/>
          </w:rPr>
          <w:t>5</w:t>
        </w:r>
        <w:r w:rsidRPr="007E789C">
          <w:rPr>
            <w:bdr w:val="none" w:sz="0" w:space="0" w:color="auto" w:frame="1"/>
          </w:rPr>
          <w:t>;i++){  </w:t>
        </w:r>
      </w:ins>
    </w:p>
    <w:p w:rsidR="007E789C" w:rsidRPr="007E789C" w:rsidRDefault="007E789C" w:rsidP="00BE22F5">
      <w:pPr>
        <w:pStyle w:val="NoSpacing"/>
        <w:ind w:left="720"/>
        <w:rPr>
          <w:ins w:id="924" w:author="Unknown"/>
        </w:rPr>
      </w:pPr>
      <w:proofErr w:type="gramStart"/>
      <w:ins w:id="925" w:author="Unknown">
        <w:r w:rsidRPr="007E789C">
          <w:rPr>
            <w:b/>
            <w:bCs/>
            <w:color w:val="006699"/>
            <w:bdr w:val="none" w:sz="0" w:space="0" w:color="auto" w:frame="1"/>
          </w:rPr>
          <w:t>for</w:t>
        </w:r>
        <w:r w:rsidRPr="007E789C">
          <w:rPr>
            <w:bdr w:val="none" w:sz="0" w:space="0" w:color="auto" w:frame="1"/>
          </w:rPr>
          <w:t>(</w:t>
        </w:r>
        <w:proofErr w:type="spellStart"/>
        <w:proofErr w:type="gramEnd"/>
        <w:r w:rsidRPr="007E789C">
          <w:rPr>
            <w:b/>
            <w:bCs/>
            <w:color w:val="006699"/>
            <w:bdr w:val="none" w:sz="0" w:space="0" w:color="auto" w:frame="1"/>
          </w:rPr>
          <w:t>int</w:t>
        </w:r>
        <w:proofErr w:type="spellEnd"/>
        <w:r w:rsidRPr="007E789C">
          <w:rPr>
            <w:bdr w:val="none" w:sz="0" w:space="0" w:color="auto" w:frame="1"/>
          </w:rPr>
          <w:t> j=</w:t>
        </w:r>
        <w:r w:rsidRPr="007E789C">
          <w:rPr>
            <w:color w:val="C00000"/>
            <w:bdr w:val="none" w:sz="0" w:space="0" w:color="auto" w:frame="1"/>
          </w:rPr>
          <w:t>1</w:t>
        </w:r>
        <w:r w:rsidRPr="007E789C">
          <w:rPr>
            <w:bdr w:val="none" w:sz="0" w:space="0" w:color="auto" w:frame="1"/>
          </w:rPr>
          <w:t>;j&lt;=</w:t>
        </w:r>
        <w:proofErr w:type="spellStart"/>
        <w:r w:rsidRPr="007E789C">
          <w:rPr>
            <w:bdr w:val="none" w:sz="0" w:space="0" w:color="auto" w:frame="1"/>
          </w:rPr>
          <w:t>i;j</w:t>
        </w:r>
        <w:proofErr w:type="spellEnd"/>
        <w:r w:rsidRPr="007E789C">
          <w:rPr>
            <w:bdr w:val="none" w:sz="0" w:space="0" w:color="auto" w:frame="1"/>
          </w:rPr>
          <w:t>++){  </w:t>
        </w:r>
      </w:ins>
    </w:p>
    <w:p w:rsidR="007E789C" w:rsidRPr="007E789C" w:rsidRDefault="007E789C" w:rsidP="00BE22F5">
      <w:pPr>
        <w:pStyle w:val="NoSpacing"/>
        <w:ind w:left="720"/>
        <w:rPr>
          <w:ins w:id="926" w:author="Unknown"/>
        </w:rPr>
      </w:pPr>
      <w:ins w:id="927" w:author="Unknown">
        <w:r w:rsidRPr="007E789C">
          <w:rPr>
            <w:bdr w:val="none" w:sz="0" w:space="0" w:color="auto" w:frame="1"/>
          </w:rPr>
          <w:t>        </w:t>
        </w:r>
        <w:proofErr w:type="spellStart"/>
        <w:proofErr w:type="gramStart"/>
        <w:r w:rsidRPr="007E789C">
          <w:rPr>
            <w:bdr w:val="none" w:sz="0" w:space="0" w:color="auto" w:frame="1"/>
          </w:rPr>
          <w:t>System.out.print</w:t>
        </w:r>
        <w:proofErr w:type="spellEnd"/>
        <w:r w:rsidRPr="007E789C">
          <w:rPr>
            <w:bdr w:val="none" w:sz="0" w:space="0" w:color="auto" w:frame="1"/>
          </w:rPr>
          <w:t>(</w:t>
        </w:r>
        <w:proofErr w:type="gramEnd"/>
        <w:r w:rsidRPr="007E789C">
          <w:rPr>
            <w:color w:val="0000FF"/>
            <w:bdr w:val="none" w:sz="0" w:space="0" w:color="auto" w:frame="1"/>
          </w:rPr>
          <w:t>"* "</w:t>
        </w:r>
        <w:r w:rsidRPr="007E789C">
          <w:rPr>
            <w:bdr w:val="none" w:sz="0" w:space="0" w:color="auto" w:frame="1"/>
          </w:rPr>
          <w:t>);  </w:t>
        </w:r>
      </w:ins>
    </w:p>
    <w:p w:rsidR="007E789C" w:rsidRPr="007E789C" w:rsidRDefault="007E789C" w:rsidP="00BE22F5">
      <w:pPr>
        <w:pStyle w:val="NoSpacing"/>
        <w:ind w:left="720"/>
        <w:rPr>
          <w:ins w:id="928" w:author="Unknown"/>
        </w:rPr>
      </w:pPr>
      <w:ins w:id="929" w:author="Unknown">
        <w:r w:rsidRPr="007E789C">
          <w:rPr>
            <w:bdr w:val="none" w:sz="0" w:space="0" w:color="auto" w:frame="1"/>
          </w:rPr>
          <w:t>}  </w:t>
        </w:r>
      </w:ins>
    </w:p>
    <w:p w:rsidR="007E789C" w:rsidRPr="007E789C" w:rsidRDefault="007E789C" w:rsidP="00BE22F5">
      <w:pPr>
        <w:pStyle w:val="NoSpacing"/>
        <w:ind w:left="720"/>
        <w:rPr>
          <w:ins w:id="930" w:author="Unknown"/>
        </w:rPr>
      </w:pPr>
      <w:proofErr w:type="spellStart"/>
      <w:proofErr w:type="gramStart"/>
      <w:ins w:id="931" w:author="Unknown">
        <w:r w:rsidRPr="007E789C">
          <w:rPr>
            <w:bdr w:val="none" w:sz="0" w:space="0" w:color="auto" w:frame="1"/>
          </w:rPr>
          <w:t>System.out.println</w:t>
        </w:r>
        <w:proofErr w:type="spellEnd"/>
        <w:r w:rsidRPr="007E789C">
          <w:rPr>
            <w:bdr w:val="none" w:sz="0" w:space="0" w:color="auto" w:frame="1"/>
          </w:rPr>
          <w:t>(</w:t>
        </w:r>
        <w:proofErr w:type="gramEnd"/>
        <w:r w:rsidRPr="007E789C">
          <w:rPr>
            <w:bdr w:val="none" w:sz="0" w:space="0" w:color="auto" w:frame="1"/>
          </w:rPr>
          <w:t>);</w:t>
        </w:r>
        <w:r w:rsidRPr="007E789C">
          <w:rPr>
            <w:color w:val="008200"/>
            <w:bdr w:val="none" w:sz="0" w:space="0" w:color="auto" w:frame="1"/>
          </w:rPr>
          <w:t>//new line</w:t>
        </w:r>
        <w:r w:rsidRPr="007E789C">
          <w:rPr>
            <w:bdr w:val="none" w:sz="0" w:space="0" w:color="auto" w:frame="1"/>
          </w:rPr>
          <w:t>  </w:t>
        </w:r>
      </w:ins>
    </w:p>
    <w:p w:rsidR="007E789C" w:rsidRPr="007E789C" w:rsidRDefault="007E789C" w:rsidP="00BE22F5">
      <w:pPr>
        <w:pStyle w:val="NoSpacing"/>
        <w:ind w:left="720"/>
        <w:rPr>
          <w:ins w:id="932" w:author="Unknown"/>
        </w:rPr>
      </w:pPr>
      <w:ins w:id="933" w:author="Unknown">
        <w:r w:rsidRPr="007E789C">
          <w:rPr>
            <w:bdr w:val="none" w:sz="0" w:space="0" w:color="auto" w:frame="1"/>
          </w:rPr>
          <w:t>}  </w:t>
        </w:r>
      </w:ins>
    </w:p>
    <w:p w:rsidR="007E789C" w:rsidRPr="007E789C" w:rsidRDefault="007E789C" w:rsidP="00BE22F5">
      <w:pPr>
        <w:pStyle w:val="NoSpacing"/>
        <w:ind w:left="720"/>
        <w:rPr>
          <w:ins w:id="934" w:author="Unknown"/>
        </w:rPr>
      </w:pPr>
      <w:ins w:id="935" w:author="Unknown">
        <w:r w:rsidRPr="007E789C">
          <w:rPr>
            <w:bdr w:val="none" w:sz="0" w:space="0" w:color="auto" w:frame="1"/>
          </w:rPr>
          <w:t>}  </w:t>
        </w:r>
      </w:ins>
    </w:p>
    <w:p w:rsidR="007E789C" w:rsidRPr="007E789C" w:rsidRDefault="007E789C" w:rsidP="00BE22F5">
      <w:pPr>
        <w:pStyle w:val="NoSpacing"/>
        <w:ind w:left="720"/>
        <w:rPr>
          <w:ins w:id="936" w:author="Unknown"/>
        </w:rPr>
      </w:pPr>
      <w:ins w:id="937" w:author="Unknown">
        <w:r w:rsidRPr="007E789C">
          <w:rPr>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938" w:author="Unknown"/>
          <w:rFonts w:ascii="Verdana" w:eastAsia="Times New Roman" w:hAnsi="Verdana" w:cs="Times New Roman"/>
          <w:color w:val="000000"/>
          <w:sz w:val="20"/>
          <w:szCs w:val="20"/>
        </w:rPr>
      </w:pPr>
      <w:ins w:id="939" w:author="Unknown">
        <w:r w:rsidRPr="007E789C">
          <w:rPr>
            <w:rFonts w:ascii="Verdana" w:eastAsia="Times New Roman" w:hAnsi="Verdana" w:cs="Times New Roman"/>
            <w:color w:val="000000"/>
            <w:sz w:val="20"/>
            <w:szCs w:val="20"/>
          </w:rPr>
          <w:t>Output:</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40" w:author="Unknown"/>
          <w:rFonts w:ascii="Courier New" w:eastAsia="Times New Roman" w:hAnsi="Courier New" w:cs="Courier New"/>
          <w:color w:val="000000"/>
          <w:sz w:val="20"/>
          <w:szCs w:val="20"/>
        </w:rPr>
      </w:pPr>
      <w:ins w:id="941" w:author="Unknown">
        <w:r w:rsidRPr="007E789C">
          <w:rPr>
            <w:rFonts w:ascii="Courier New" w:eastAsia="Times New Roman" w:hAnsi="Courier New" w:cs="Courier New"/>
            <w:color w:val="000000"/>
            <w:sz w:val="20"/>
            <w:szCs w:val="20"/>
          </w:rPr>
          <w:t xml:space="preserve">* </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42" w:author="Unknown"/>
          <w:rFonts w:ascii="Courier New" w:eastAsia="Times New Roman" w:hAnsi="Courier New" w:cs="Courier New"/>
          <w:color w:val="000000"/>
          <w:sz w:val="20"/>
          <w:szCs w:val="20"/>
        </w:rPr>
      </w:pPr>
      <w:ins w:id="943" w:author="Unknown">
        <w:r w:rsidRPr="007E789C">
          <w:rPr>
            <w:rFonts w:ascii="Courier New" w:eastAsia="Times New Roman" w:hAnsi="Courier New" w:cs="Courier New"/>
            <w:color w:val="000000"/>
            <w:sz w:val="20"/>
            <w:szCs w:val="20"/>
          </w:rPr>
          <w:t xml:space="preserve">* * </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44" w:author="Unknown"/>
          <w:rFonts w:ascii="Courier New" w:eastAsia="Times New Roman" w:hAnsi="Courier New" w:cs="Courier New"/>
          <w:color w:val="000000"/>
          <w:sz w:val="20"/>
          <w:szCs w:val="20"/>
        </w:rPr>
      </w:pPr>
      <w:ins w:id="945" w:author="Unknown">
        <w:r w:rsidRPr="007E789C">
          <w:rPr>
            <w:rFonts w:ascii="Courier New" w:eastAsia="Times New Roman" w:hAnsi="Courier New" w:cs="Courier New"/>
            <w:color w:val="000000"/>
            <w:sz w:val="20"/>
            <w:szCs w:val="20"/>
          </w:rPr>
          <w:t xml:space="preserve">* * * </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46" w:author="Unknown"/>
          <w:rFonts w:ascii="Courier New" w:eastAsia="Times New Roman" w:hAnsi="Courier New" w:cs="Courier New"/>
          <w:color w:val="000000"/>
          <w:sz w:val="20"/>
          <w:szCs w:val="20"/>
        </w:rPr>
      </w:pPr>
      <w:ins w:id="947" w:author="Unknown">
        <w:r w:rsidRPr="007E789C">
          <w:rPr>
            <w:rFonts w:ascii="Courier New" w:eastAsia="Times New Roman" w:hAnsi="Courier New" w:cs="Courier New"/>
            <w:color w:val="000000"/>
            <w:sz w:val="20"/>
            <w:szCs w:val="20"/>
          </w:rPr>
          <w:t xml:space="preserve">* * * * </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48" w:author="Unknown"/>
          <w:rFonts w:ascii="Courier New" w:eastAsia="Times New Roman" w:hAnsi="Courier New" w:cs="Courier New"/>
          <w:color w:val="000000"/>
          <w:sz w:val="20"/>
          <w:szCs w:val="20"/>
        </w:rPr>
      </w:pPr>
      <w:ins w:id="949" w:author="Unknown">
        <w:r w:rsidRPr="007E789C">
          <w:rPr>
            <w:rFonts w:ascii="Courier New" w:eastAsia="Times New Roman" w:hAnsi="Courier New" w:cs="Courier New"/>
            <w:color w:val="000000"/>
            <w:sz w:val="20"/>
            <w:szCs w:val="20"/>
          </w:rPr>
          <w:t xml:space="preserve">* * * * * </w:t>
        </w:r>
      </w:ins>
    </w:p>
    <w:p w:rsidR="007E789C" w:rsidRPr="007E789C" w:rsidRDefault="007E789C" w:rsidP="007E789C">
      <w:pPr>
        <w:shd w:val="clear" w:color="auto" w:fill="FFFFFF"/>
        <w:spacing w:before="100" w:beforeAutospacing="1" w:after="100" w:afterAutospacing="1" w:line="240" w:lineRule="auto"/>
        <w:rPr>
          <w:ins w:id="950" w:author="Unknown"/>
          <w:rFonts w:ascii="Verdana" w:eastAsia="Times New Roman" w:hAnsi="Verdana" w:cs="Times New Roman"/>
          <w:color w:val="000000"/>
          <w:sz w:val="20"/>
          <w:szCs w:val="20"/>
        </w:rPr>
      </w:pPr>
      <w:ins w:id="951" w:author="Unknown">
        <w:r w:rsidRPr="007E789C">
          <w:rPr>
            <w:rFonts w:ascii="Verdana" w:eastAsia="Times New Roman" w:hAnsi="Verdana" w:cs="Times New Roman"/>
            <w:b/>
            <w:bCs/>
            <w:color w:val="000000"/>
            <w:sz w:val="20"/>
            <w:szCs w:val="20"/>
          </w:rPr>
          <w:t>Pyramid Example 2:</w:t>
        </w:r>
      </w:ins>
    </w:p>
    <w:p w:rsidR="007E789C" w:rsidRPr="007E789C" w:rsidRDefault="007E789C" w:rsidP="00BE22F5">
      <w:pPr>
        <w:ind w:left="720"/>
        <w:rPr>
          <w:ins w:id="952" w:author="Unknown"/>
        </w:rPr>
      </w:pPr>
      <w:proofErr w:type="gramStart"/>
      <w:ins w:id="953"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class</w:t>
        </w:r>
        <w:r w:rsidRPr="007E789C">
          <w:rPr>
            <w:bdr w:val="none" w:sz="0" w:space="0" w:color="auto" w:frame="1"/>
          </w:rPr>
          <w:t> PyramidExample2 {  </w:t>
        </w:r>
      </w:ins>
    </w:p>
    <w:p w:rsidR="007E789C" w:rsidRPr="007E789C" w:rsidRDefault="007E789C" w:rsidP="00BE22F5">
      <w:pPr>
        <w:ind w:left="720"/>
        <w:rPr>
          <w:ins w:id="954" w:author="Unknown"/>
        </w:rPr>
      </w:pPr>
      <w:proofErr w:type="gramStart"/>
      <w:ins w:id="955"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static</w:t>
        </w:r>
        <w:r w:rsidRPr="007E789C">
          <w:rPr>
            <w:bdr w:val="none" w:sz="0" w:space="0" w:color="auto" w:frame="1"/>
          </w:rPr>
          <w:t> </w:t>
        </w:r>
        <w:r w:rsidRPr="007E789C">
          <w:rPr>
            <w:b/>
            <w:bCs/>
            <w:color w:val="006699"/>
            <w:bdr w:val="none" w:sz="0" w:space="0" w:color="auto" w:frame="1"/>
          </w:rPr>
          <w:t>void</w:t>
        </w:r>
        <w:r w:rsidRPr="007E789C">
          <w:rPr>
            <w:bdr w:val="none" w:sz="0" w:space="0" w:color="auto" w:frame="1"/>
          </w:rPr>
          <w:t> main(String[] </w:t>
        </w:r>
        <w:proofErr w:type="spellStart"/>
        <w:r w:rsidRPr="007E789C">
          <w:rPr>
            <w:bdr w:val="none" w:sz="0" w:space="0" w:color="auto" w:frame="1"/>
          </w:rPr>
          <w:t>args</w:t>
        </w:r>
        <w:proofErr w:type="spellEnd"/>
        <w:r w:rsidRPr="007E789C">
          <w:rPr>
            <w:bdr w:val="none" w:sz="0" w:space="0" w:color="auto" w:frame="1"/>
          </w:rPr>
          <w:t>) {  </w:t>
        </w:r>
      </w:ins>
    </w:p>
    <w:p w:rsidR="007E789C" w:rsidRPr="007E789C" w:rsidRDefault="007E789C" w:rsidP="00BE22F5">
      <w:pPr>
        <w:ind w:left="720"/>
        <w:rPr>
          <w:ins w:id="956" w:author="Unknown"/>
        </w:rPr>
      </w:pPr>
      <w:proofErr w:type="spellStart"/>
      <w:proofErr w:type="gramStart"/>
      <w:ins w:id="957" w:author="Unknown">
        <w:r w:rsidRPr="007E789C">
          <w:rPr>
            <w:b/>
            <w:bCs/>
            <w:color w:val="006699"/>
            <w:bdr w:val="none" w:sz="0" w:space="0" w:color="auto" w:frame="1"/>
          </w:rPr>
          <w:t>int</w:t>
        </w:r>
        <w:proofErr w:type="spellEnd"/>
        <w:proofErr w:type="gramEnd"/>
        <w:r w:rsidRPr="007E789C">
          <w:rPr>
            <w:bdr w:val="none" w:sz="0" w:space="0" w:color="auto" w:frame="1"/>
          </w:rPr>
          <w:t> term=</w:t>
        </w:r>
        <w:r w:rsidRPr="007E789C">
          <w:rPr>
            <w:color w:val="C00000"/>
            <w:bdr w:val="none" w:sz="0" w:space="0" w:color="auto" w:frame="1"/>
          </w:rPr>
          <w:t>6</w:t>
        </w:r>
        <w:r w:rsidRPr="007E789C">
          <w:rPr>
            <w:bdr w:val="none" w:sz="0" w:space="0" w:color="auto" w:frame="1"/>
          </w:rPr>
          <w:t>;  </w:t>
        </w:r>
      </w:ins>
    </w:p>
    <w:p w:rsidR="007E789C" w:rsidRPr="007E789C" w:rsidRDefault="007E789C" w:rsidP="00BE22F5">
      <w:pPr>
        <w:ind w:left="720"/>
        <w:rPr>
          <w:ins w:id="958" w:author="Unknown"/>
        </w:rPr>
      </w:pPr>
      <w:proofErr w:type="gramStart"/>
      <w:ins w:id="959" w:author="Unknown">
        <w:r w:rsidRPr="007E789C">
          <w:rPr>
            <w:b/>
            <w:bCs/>
            <w:color w:val="006699"/>
            <w:bdr w:val="none" w:sz="0" w:space="0" w:color="auto" w:frame="1"/>
          </w:rPr>
          <w:t>for</w:t>
        </w:r>
        <w:r w:rsidRPr="007E789C">
          <w:rPr>
            <w:bdr w:val="none" w:sz="0" w:space="0" w:color="auto" w:frame="1"/>
          </w:rPr>
          <w:t>(</w:t>
        </w:r>
        <w:proofErr w:type="spellStart"/>
        <w:proofErr w:type="gramEnd"/>
        <w:r w:rsidRPr="007E789C">
          <w:rPr>
            <w:b/>
            <w:bCs/>
            <w:color w:val="006699"/>
            <w:bdr w:val="none" w:sz="0" w:space="0" w:color="auto" w:frame="1"/>
          </w:rPr>
          <w:t>int</w:t>
        </w:r>
        <w:proofErr w:type="spellEnd"/>
        <w:r w:rsidRPr="007E789C">
          <w:rPr>
            <w:bdr w:val="none" w:sz="0" w:space="0" w:color="auto" w:frame="1"/>
          </w:rPr>
          <w:t> i=</w:t>
        </w:r>
        <w:r w:rsidRPr="007E789C">
          <w:rPr>
            <w:color w:val="C00000"/>
            <w:bdr w:val="none" w:sz="0" w:space="0" w:color="auto" w:frame="1"/>
          </w:rPr>
          <w:t>1</w:t>
        </w:r>
        <w:r w:rsidRPr="007E789C">
          <w:rPr>
            <w:bdr w:val="none" w:sz="0" w:space="0" w:color="auto" w:frame="1"/>
          </w:rPr>
          <w:t>;i&lt;=</w:t>
        </w:r>
        <w:proofErr w:type="spellStart"/>
        <w:r w:rsidRPr="007E789C">
          <w:rPr>
            <w:bdr w:val="none" w:sz="0" w:space="0" w:color="auto" w:frame="1"/>
          </w:rPr>
          <w:t>term;i</w:t>
        </w:r>
        <w:proofErr w:type="spellEnd"/>
        <w:r w:rsidRPr="007E789C">
          <w:rPr>
            <w:bdr w:val="none" w:sz="0" w:space="0" w:color="auto" w:frame="1"/>
          </w:rPr>
          <w:t>++){  </w:t>
        </w:r>
      </w:ins>
    </w:p>
    <w:p w:rsidR="007E789C" w:rsidRPr="007E789C" w:rsidRDefault="007E789C" w:rsidP="00BE22F5">
      <w:pPr>
        <w:ind w:left="720"/>
        <w:rPr>
          <w:ins w:id="960" w:author="Unknown"/>
        </w:rPr>
      </w:pPr>
      <w:proofErr w:type="gramStart"/>
      <w:ins w:id="961" w:author="Unknown">
        <w:r w:rsidRPr="007E789C">
          <w:rPr>
            <w:b/>
            <w:bCs/>
            <w:color w:val="006699"/>
            <w:bdr w:val="none" w:sz="0" w:space="0" w:color="auto" w:frame="1"/>
          </w:rPr>
          <w:t>for</w:t>
        </w:r>
        <w:r w:rsidRPr="007E789C">
          <w:rPr>
            <w:bdr w:val="none" w:sz="0" w:space="0" w:color="auto" w:frame="1"/>
          </w:rPr>
          <w:t>(</w:t>
        </w:r>
        <w:proofErr w:type="spellStart"/>
        <w:proofErr w:type="gramEnd"/>
        <w:r w:rsidRPr="007E789C">
          <w:rPr>
            <w:b/>
            <w:bCs/>
            <w:color w:val="006699"/>
            <w:bdr w:val="none" w:sz="0" w:space="0" w:color="auto" w:frame="1"/>
          </w:rPr>
          <w:t>int</w:t>
        </w:r>
        <w:proofErr w:type="spellEnd"/>
        <w:r w:rsidRPr="007E789C">
          <w:rPr>
            <w:bdr w:val="none" w:sz="0" w:space="0" w:color="auto" w:frame="1"/>
          </w:rPr>
          <w:t> j=</w:t>
        </w:r>
        <w:proofErr w:type="spellStart"/>
        <w:r w:rsidRPr="007E789C">
          <w:rPr>
            <w:bdr w:val="none" w:sz="0" w:space="0" w:color="auto" w:frame="1"/>
          </w:rPr>
          <w:t>term;j</w:t>
        </w:r>
        <w:proofErr w:type="spellEnd"/>
        <w:r w:rsidRPr="007E789C">
          <w:rPr>
            <w:bdr w:val="none" w:sz="0" w:space="0" w:color="auto" w:frame="1"/>
          </w:rPr>
          <w:t>&gt;=</w:t>
        </w:r>
        <w:proofErr w:type="spellStart"/>
        <w:r w:rsidRPr="007E789C">
          <w:rPr>
            <w:bdr w:val="none" w:sz="0" w:space="0" w:color="auto" w:frame="1"/>
          </w:rPr>
          <w:t>i;j</w:t>
        </w:r>
        <w:proofErr w:type="spellEnd"/>
        <w:r w:rsidRPr="007E789C">
          <w:rPr>
            <w:bdr w:val="none" w:sz="0" w:space="0" w:color="auto" w:frame="1"/>
          </w:rPr>
          <w:t>--){  </w:t>
        </w:r>
      </w:ins>
    </w:p>
    <w:p w:rsidR="007E789C" w:rsidRPr="007E789C" w:rsidRDefault="007E789C" w:rsidP="00BE22F5">
      <w:pPr>
        <w:ind w:left="720"/>
        <w:rPr>
          <w:ins w:id="962" w:author="Unknown"/>
        </w:rPr>
      </w:pPr>
      <w:ins w:id="963" w:author="Unknown">
        <w:r w:rsidRPr="007E789C">
          <w:rPr>
            <w:bdr w:val="none" w:sz="0" w:space="0" w:color="auto" w:frame="1"/>
          </w:rPr>
          <w:t>        </w:t>
        </w:r>
        <w:proofErr w:type="spellStart"/>
        <w:proofErr w:type="gramStart"/>
        <w:r w:rsidRPr="007E789C">
          <w:rPr>
            <w:bdr w:val="none" w:sz="0" w:space="0" w:color="auto" w:frame="1"/>
          </w:rPr>
          <w:t>System.out.print</w:t>
        </w:r>
        <w:proofErr w:type="spellEnd"/>
        <w:r w:rsidRPr="007E789C">
          <w:rPr>
            <w:bdr w:val="none" w:sz="0" w:space="0" w:color="auto" w:frame="1"/>
          </w:rPr>
          <w:t>(</w:t>
        </w:r>
        <w:proofErr w:type="gramEnd"/>
        <w:r w:rsidRPr="007E789C">
          <w:rPr>
            <w:color w:val="0000FF"/>
            <w:bdr w:val="none" w:sz="0" w:space="0" w:color="auto" w:frame="1"/>
          </w:rPr>
          <w:t>"* "</w:t>
        </w:r>
        <w:r w:rsidRPr="007E789C">
          <w:rPr>
            <w:bdr w:val="none" w:sz="0" w:space="0" w:color="auto" w:frame="1"/>
          </w:rPr>
          <w:t>);  </w:t>
        </w:r>
      </w:ins>
    </w:p>
    <w:p w:rsidR="007E789C" w:rsidRPr="007E789C" w:rsidRDefault="007E789C" w:rsidP="00BE22F5">
      <w:pPr>
        <w:ind w:left="720"/>
        <w:rPr>
          <w:ins w:id="964" w:author="Unknown"/>
        </w:rPr>
      </w:pPr>
      <w:ins w:id="965" w:author="Unknown">
        <w:r w:rsidRPr="007E789C">
          <w:rPr>
            <w:bdr w:val="none" w:sz="0" w:space="0" w:color="auto" w:frame="1"/>
          </w:rPr>
          <w:t>}  </w:t>
        </w:r>
      </w:ins>
    </w:p>
    <w:p w:rsidR="007E789C" w:rsidRPr="007E789C" w:rsidRDefault="007E789C" w:rsidP="00BE22F5">
      <w:pPr>
        <w:ind w:left="720"/>
        <w:rPr>
          <w:ins w:id="966" w:author="Unknown"/>
        </w:rPr>
      </w:pPr>
      <w:proofErr w:type="spellStart"/>
      <w:proofErr w:type="gramStart"/>
      <w:ins w:id="967" w:author="Unknown">
        <w:r w:rsidRPr="007E789C">
          <w:rPr>
            <w:bdr w:val="none" w:sz="0" w:space="0" w:color="auto" w:frame="1"/>
          </w:rPr>
          <w:t>System.out.println</w:t>
        </w:r>
        <w:proofErr w:type="spellEnd"/>
        <w:r w:rsidRPr="007E789C">
          <w:rPr>
            <w:bdr w:val="none" w:sz="0" w:space="0" w:color="auto" w:frame="1"/>
          </w:rPr>
          <w:t>(</w:t>
        </w:r>
        <w:proofErr w:type="gramEnd"/>
        <w:r w:rsidRPr="007E789C">
          <w:rPr>
            <w:bdr w:val="none" w:sz="0" w:space="0" w:color="auto" w:frame="1"/>
          </w:rPr>
          <w:t>);</w:t>
        </w:r>
        <w:r w:rsidRPr="007E789C">
          <w:rPr>
            <w:color w:val="008200"/>
            <w:bdr w:val="none" w:sz="0" w:space="0" w:color="auto" w:frame="1"/>
          </w:rPr>
          <w:t>//new line</w:t>
        </w:r>
        <w:r w:rsidRPr="007E789C">
          <w:rPr>
            <w:bdr w:val="none" w:sz="0" w:space="0" w:color="auto" w:frame="1"/>
          </w:rPr>
          <w:t>  </w:t>
        </w:r>
      </w:ins>
    </w:p>
    <w:p w:rsidR="007E789C" w:rsidRPr="007E789C" w:rsidRDefault="007E789C" w:rsidP="00BE22F5">
      <w:pPr>
        <w:ind w:left="720"/>
        <w:rPr>
          <w:ins w:id="968" w:author="Unknown"/>
        </w:rPr>
      </w:pPr>
      <w:ins w:id="969" w:author="Unknown">
        <w:r w:rsidRPr="007E789C">
          <w:rPr>
            <w:bdr w:val="none" w:sz="0" w:space="0" w:color="auto" w:frame="1"/>
          </w:rPr>
          <w:t>}  </w:t>
        </w:r>
      </w:ins>
    </w:p>
    <w:p w:rsidR="007E789C" w:rsidRPr="007E789C" w:rsidRDefault="007E789C" w:rsidP="00BE22F5">
      <w:pPr>
        <w:ind w:left="720"/>
        <w:rPr>
          <w:ins w:id="970" w:author="Unknown"/>
        </w:rPr>
      </w:pPr>
      <w:ins w:id="971" w:author="Unknown">
        <w:r w:rsidRPr="007E789C">
          <w:rPr>
            <w:bdr w:val="none" w:sz="0" w:space="0" w:color="auto" w:frame="1"/>
          </w:rPr>
          <w:t>}  </w:t>
        </w:r>
      </w:ins>
    </w:p>
    <w:p w:rsidR="007E789C" w:rsidRPr="007E789C" w:rsidRDefault="007E789C" w:rsidP="00BE22F5">
      <w:pPr>
        <w:ind w:left="720"/>
        <w:rPr>
          <w:ins w:id="972" w:author="Unknown"/>
        </w:rPr>
      </w:pPr>
      <w:ins w:id="973" w:author="Unknown">
        <w:r w:rsidRPr="007E789C">
          <w:rPr>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974" w:author="Unknown"/>
          <w:rFonts w:ascii="Verdana" w:eastAsia="Times New Roman" w:hAnsi="Verdana" w:cs="Times New Roman"/>
          <w:color w:val="000000"/>
          <w:sz w:val="20"/>
          <w:szCs w:val="20"/>
        </w:rPr>
      </w:pPr>
      <w:ins w:id="975" w:author="Unknown">
        <w:r w:rsidRPr="007E789C">
          <w:rPr>
            <w:rFonts w:ascii="Verdana" w:eastAsia="Times New Roman" w:hAnsi="Verdana" w:cs="Times New Roman"/>
            <w:color w:val="000000"/>
            <w:sz w:val="20"/>
            <w:szCs w:val="20"/>
          </w:rPr>
          <w:t>Output:</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76" w:author="Unknown"/>
          <w:rFonts w:ascii="Courier New" w:eastAsia="Times New Roman" w:hAnsi="Courier New" w:cs="Courier New"/>
          <w:color w:val="000000"/>
          <w:sz w:val="20"/>
          <w:szCs w:val="20"/>
        </w:rPr>
      </w:pPr>
      <w:ins w:id="977" w:author="Unknown">
        <w:r w:rsidRPr="007E789C">
          <w:rPr>
            <w:rFonts w:ascii="Courier New" w:eastAsia="Times New Roman" w:hAnsi="Courier New" w:cs="Courier New"/>
            <w:color w:val="000000"/>
            <w:sz w:val="20"/>
            <w:szCs w:val="20"/>
          </w:rPr>
          <w:t xml:space="preserve">* * * * * * </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78" w:author="Unknown"/>
          <w:rFonts w:ascii="Courier New" w:eastAsia="Times New Roman" w:hAnsi="Courier New" w:cs="Courier New"/>
          <w:color w:val="000000"/>
          <w:sz w:val="20"/>
          <w:szCs w:val="20"/>
        </w:rPr>
      </w:pPr>
      <w:ins w:id="979" w:author="Unknown">
        <w:r w:rsidRPr="007E789C">
          <w:rPr>
            <w:rFonts w:ascii="Courier New" w:eastAsia="Times New Roman" w:hAnsi="Courier New" w:cs="Courier New"/>
            <w:color w:val="000000"/>
            <w:sz w:val="20"/>
            <w:szCs w:val="20"/>
          </w:rPr>
          <w:t xml:space="preserve">* * * * * </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80" w:author="Unknown"/>
          <w:rFonts w:ascii="Courier New" w:eastAsia="Times New Roman" w:hAnsi="Courier New" w:cs="Courier New"/>
          <w:color w:val="000000"/>
          <w:sz w:val="20"/>
          <w:szCs w:val="20"/>
        </w:rPr>
      </w:pPr>
      <w:ins w:id="981" w:author="Unknown">
        <w:r w:rsidRPr="007E789C">
          <w:rPr>
            <w:rFonts w:ascii="Courier New" w:eastAsia="Times New Roman" w:hAnsi="Courier New" w:cs="Courier New"/>
            <w:color w:val="000000"/>
            <w:sz w:val="20"/>
            <w:szCs w:val="20"/>
          </w:rPr>
          <w:t xml:space="preserve">* * * * </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82" w:author="Unknown"/>
          <w:rFonts w:ascii="Courier New" w:eastAsia="Times New Roman" w:hAnsi="Courier New" w:cs="Courier New"/>
          <w:color w:val="000000"/>
          <w:sz w:val="20"/>
          <w:szCs w:val="20"/>
        </w:rPr>
      </w:pPr>
      <w:ins w:id="983" w:author="Unknown">
        <w:r w:rsidRPr="007E789C">
          <w:rPr>
            <w:rFonts w:ascii="Courier New" w:eastAsia="Times New Roman" w:hAnsi="Courier New" w:cs="Courier New"/>
            <w:color w:val="000000"/>
            <w:sz w:val="20"/>
            <w:szCs w:val="20"/>
          </w:rPr>
          <w:t xml:space="preserve">* * * </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984" w:author="Unknown"/>
          <w:rFonts w:ascii="Courier New" w:eastAsia="Times New Roman" w:hAnsi="Courier New" w:cs="Courier New"/>
          <w:color w:val="000000"/>
          <w:sz w:val="20"/>
          <w:szCs w:val="20"/>
        </w:rPr>
      </w:pPr>
      <w:ins w:id="985" w:author="Unknown">
        <w:r w:rsidRPr="007E789C">
          <w:rPr>
            <w:rFonts w:ascii="Courier New" w:eastAsia="Times New Roman" w:hAnsi="Courier New" w:cs="Courier New"/>
            <w:color w:val="000000"/>
            <w:sz w:val="20"/>
            <w:szCs w:val="20"/>
          </w:rPr>
          <w:t xml:space="preserve">* * </w:t>
        </w:r>
      </w:ins>
    </w:p>
    <w:p w:rsidR="007E789C" w:rsidRPr="007E789C" w:rsidRDefault="007E789C" w:rsidP="00BE22F5">
      <w:pPr>
        <w:rPr>
          <w:ins w:id="986" w:author="Unknown"/>
        </w:rPr>
      </w:pPr>
      <w:ins w:id="987" w:author="Unknown">
        <w:r w:rsidRPr="007E789C">
          <w:lastRenderedPageBreak/>
          <w:t xml:space="preserve">*  </w:t>
        </w:r>
      </w:ins>
    </w:p>
    <w:p w:rsidR="007E789C" w:rsidRPr="00BE22F5" w:rsidRDefault="007E789C" w:rsidP="00BE22F5">
      <w:pPr>
        <w:pStyle w:val="Heading2"/>
        <w:rPr>
          <w:ins w:id="988" w:author="Unknown"/>
          <w:sz w:val="28"/>
          <w:szCs w:val="28"/>
        </w:rPr>
      </w:pPr>
      <w:ins w:id="989" w:author="Unknown">
        <w:r w:rsidRPr="00BE22F5">
          <w:rPr>
            <w:sz w:val="28"/>
            <w:szCs w:val="28"/>
          </w:rPr>
          <w:t>Java for-each Loop</w:t>
        </w:r>
      </w:ins>
    </w:p>
    <w:p w:rsidR="007E789C" w:rsidRPr="007E789C" w:rsidRDefault="007E789C" w:rsidP="00BE22F5">
      <w:pPr>
        <w:ind w:left="720"/>
        <w:rPr>
          <w:ins w:id="990" w:author="Unknown"/>
        </w:rPr>
      </w:pPr>
      <w:proofErr w:type="gramStart"/>
      <w:ins w:id="991" w:author="Unknown">
        <w:r w:rsidRPr="007E789C">
          <w:t>The for</w:t>
        </w:r>
        <w:proofErr w:type="gramEnd"/>
        <w:r w:rsidRPr="007E789C">
          <w:t>-each loop is used to traverse array or collection in java. It is easier to use than simple for loop because we don't need to increment value and use subscript notation.</w:t>
        </w:r>
      </w:ins>
    </w:p>
    <w:p w:rsidR="007E789C" w:rsidRPr="007E789C" w:rsidRDefault="007E789C" w:rsidP="00BE22F5">
      <w:pPr>
        <w:ind w:left="720"/>
        <w:rPr>
          <w:ins w:id="992" w:author="Unknown"/>
        </w:rPr>
      </w:pPr>
      <w:ins w:id="993" w:author="Unknown">
        <w:r w:rsidRPr="007E789C">
          <w:t>It works on elements basis not index. It returns element one by one in the defined variable.</w:t>
        </w:r>
      </w:ins>
    </w:p>
    <w:p w:rsidR="007E789C" w:rsidRPr="007E789C" w:rsidRDefault="007E789C" w:rsidP="007E789C">
      <w:pPr>
        <w:shd w:val="clear" w:color="auto" w:fill="FFFFFF"/>
        <w:spacing w:before="100" w:beforeAutospacing="1" w:after="100" w:afterAutospacing="1" w:line="240" w:lineRule="auto"/>
        <w:rPr>
          <w:ins w:id="994" w:author="Unknown"/>
          <w:rFonts w:ascii="Verdana" w:eastAsia="Times New Roman" w:hAnsi="Verdana" w:cs="Times New Roman"/>
          <w:color w:val="000000"/>
          <w:sz w:val="20"/>
          <w:szCs w:val="20"/>
        </w:rPr>
      </w:pPr>
      <w:ins w:id="995" w:author="Unknown">
        <w:r w:rsidRPr="007E789C">
          <w:rPr>
            <w:rFonts w:ascii="Verdana" w:eastAsia="Times New Roman" w:hAnsi="Verdana" w:cs="Times New Roman"/>
            <w:b/>
            <w:bCs/>
            <w:color w:val="000000"/>
            <w:sz w:val="20"/>
            <w:szCs w:val="20"/>
          </w:rPr>
          <w:t>Syntax:</w:t>
        </w:r>
      </w:ins>
    </w:p>
    <w:p w:rsidR="007E789C" w:rsidRPr="007E789C" w:rsidRDefault="007E789C" w:rsidP="00BE22F5">
      <w:pPr>
        <w:ind w:left="720"/>
        <w:rPr>
          <w:ins w:id="996" w:author="Unknown"/>
        </w:rPr>
      </w:pPr>
      <w:proofErr w:type="gramStart"/>
      <w:ins w:id="997" w:author="Unknown">
        <w:r w:rsidRPr="007E789C">
          <w:rPr>
            <w:b/>
            <w:bCs/>
            <w:color w:val="006699"/>
            <w:bdr w:val="none" w:sz="0" w:space="0" w:color="auto" w:frame="1"/>
          </w:rPr>
          <w:t>for</w:t>
        </w:r>
        <w:r w:rsidRPr="007E789C">
          <w:rPr>
            <w:bdr w:val="none" w:sz="0" w:space="0" w:color="auto" w:frame="1"/>
          </w:rPr>
          <w:t>(</w:t>
        </w:r>
        <w:proofErr w:type="gramEnd"/>
        <w:r w:rsidRPr="007E789C">
          <w:rPr>
            <w:bdr w:val="none" w:sz="0" w:space="0" w:color="auto" w:frame="1"/>
          </w:rPr>
          <w:t>Type </w:t>
        </w:r>
        <w:proofErr w:type="spellStart"/>
        <w:r w:rsidRPr="007E789C">
          <w:rPr>
            <w:bdr w:val="none" w:sz="0" w:space="0" w:color="auto" w:frame="1"/>
          </w:rPr>
          <w:t>var:array</w:t>
        </w:r>
        <w:proofErr w:type="spellEnd"/>
        <w:r w:rsidRPr="007E789C">
          <w:rPr>
            <w:bdr w:val="none" w:sz="0" w:space="0" w:color="auto" w:frame="1"/>
          </w:rPr>
          <w:t>){  </w:t>
        </w:r>
      </w:ins>
    </w:p>
    <w:p w:rsidR="007E789C" w:rsidRPr="007E789C" w:rsidRDefault="007E789C" w:rsidP="00BE22F5">
      <w:pPr>
        <w:ind w:left="720"/>
        <w:rPr>
          <w:ins w:id="998" w:author="Unknown"/>
        </w:rPr>
      </w:pPr>
      <w:ins w:id="999" w:author="Unknown">
        <w:r w:rsidRPr="007E789C">
          <w:rPr>
            <w:color w:val="008200"/>
            <w:bdr w:val="none" w:sz="0" w:space="0" w:color="auto" w:frame="1"/>
          </w:rPr>
          <w:t>//code to be executed</w:t>
        </w:r>
        <w:r w:rsidRPr="007E789C">
          <w:rPr>
            <w:bdr w:val="none" w:sz="0" w:space="0" w:color="auto" w:frame="1"/>
          </w:rPr>
          <w:t>  </w:t>
        </w:r>
      </w:ins>
    </w:p>
    <w:p w:rsidR="007E789C" w:rsidRPr="007E789C" w:rsidRDefault="007E789C" w:rsidP="00BE22F5">
      <w:pPr>
        <w:ind w:left="720"/>
        <w:rPr>
          <w:ins w:id="1000" w:author="Unknown"/>
        </w:rPr>
      </w:pPr>
      <w:ins w:id="1001" w:author="Unknown">
        <w:r w:rsidRPr="007E789C">
          <w:rPr>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1002" w:author="Unknown"/>
          <w:rFonts w:ascii="Verdana" w:eastAsia="Times New Roman" w:hAnsi="Verdana" w:cs="Times New Roman"/>
          <w:color w:val="000000"/>
          <w:sz w:val="20"/>
          <w:szCs w:val="20"/>
        </w:rPr>
      </w:pPr>
      <w:ins w:id="1003" w:author="Unknown">
        <w:r w:rsidRPr="007E789C">
          <w:rPr>
            <w:rFonts w:ascii="Verdana" w:eastAsia="Times New Roman" w:hAnsi="Verdana" w:cs="Times New Roman"/>
            <w:b/>
            <w:bCs/>
            <w:color w:val="000000"/>
            <w:sz w:val="20"/>
            <w:szCs w:val="20"/>
          </w:rPr>
          <w:t>Example:</w:t>
        </w:r>
      </w:ins>
    </w:p>
    <w:p w:rsidR="007E789C" w:rsidRPr="007E789C" w:rsidRDefault="007E789C" w:rsidP="00BE22F5">
      <w:pPr>
        <w:ind w:left="720"/>
        <w:rPr>
          <w:ins w:id="1004" w:author="Unknown"/>
          <w:color w:val="000000"/>
        </w:rPr>
      </w:pPr>
      <w:ins w:id="1005" w:author="Unknown">
        <w:r w:rsidRPr="007E789C">
          <w:rPr>
            <w:bdr w:val="none" w:sz="0" w:space="0" w:color="auto" w:frame="1"/>
          </w:rPr>
          <w:t>//Java </w:t>
        </w:r>
        <w:proofErr w:type="gramStart"/>
        <w:r w:rsidRPr="007E789C">
          <w:rPr>
            <w:bdr w:val="none" w:sz="0" w:space="0" w:color="auto" w:frame="1"/>
          </w:rPr>
          <w:t>For-</w:t>
        </w:r>
        <w:proofErr w:type="gramEnd"/>
        <w:r w:rsidRPr="007E789C">
          <w:rPr>
            <w:bdr w:val="none" w:sz="0" w:space="0" w:color="auto" w:frame="1"/>
          </w:rPr>
          <w:t>each loop example which prints the</w:t>
        </w:r>
        <w:r w:rsidRPr="007E789C">
          <w:rPr>
            <w:color w:val="000000"/>
            <w:bdr w:val="none" w:sz="0" w:space="0" w:color="auto" w:frame="1"/>
          </w:rPr>
          <w:t>  </w:t>
        </w:r>
      </w:ins>
    </w:p>
    <w:p w:rsidR="007E789C" w:rsidRPr="007E789C" w:rsidRDefault="007E789C" w:rsidP="00BE22F5">
      <w:pPr>
        <w:ind w:left="720"/>
        <w:rPr>
          <w:ins w:id="1006" w:author="Unknown"/>
          <w:color w:val="000000"/>
        </w:rPr>
      </w:pPr>
      <w:ins w:id="1007" w:author="Unknown">
        <w:r w:rsidRPr="007E789C">
          <w:rPr>
            <w:bdr w:val="none" w:sz="0" w:space="0" w:color="auto" w:frame="1"/>
          </w:rPr>
          <w:t>//elements of the array</w:t>
        </w:r>
        <w:r w:rsidRPr="007E789C">
          <w:rPr>
            <w:color w:val="000000"/>
            <w:bdr w:val="none" w:sz="0" w:space="0" w:color="auto" w:frame="1"/>
          </w:rPr>
          <w:t>  </w:t>
        </w:r>
      </w:ins>
    </w:p>
    <w:p w:rsidR="007E789C" w:rsidRPr="007E789C" w:rsidRDefault="007E789C" w:rsidP="00BE22F5">
      <w:pPr>
        <w:ind w:left="720"/>
        <w:rPr>
          <w:ins w:id="1008" w:author="Unknown"/>
          <w:color w:val="000000"/>
        </w:rPr>
      </w:pPr>
      <w:proofErr w:type="gramStart"/>
      <w:ins w:id="1009" w:author="Unknown">
        <w:r w:rsidRPr="007E789C">
          <w:rPr>
            <w:b/>
            <w:bCs/>
            <w:color w:val="006699"/>
            <w:bdr w:val="none" w:sz="0" w:space="0" w:color="auto" w:frame="1"/>
          </w:rPr>
          <w:t>public</w:t>
        </w:r>
        <w:proofErr w:type="gramEnd"/>
        <w:r w:rsidRPr="007E789C">
          <w:rPr>
            <w:color w:val="000000"/>
            <w:bdr w:val="none" w:sz="0" w:space="0" w:color="auto" w:frame="1"/>
          </w:rPr>
          <w:t> </w:t>
        </w:r>
        <w:r w:rsidRPr="007E789C">
          <w:rPr>
            <w:b/>
            <w:bCs/>
            <w:color w:val="006699"/>
            <w:bdr w:val="none" w:sz="0" w:space="0" w:color="auto" w:frame="1"/>
          </w:rPr>
          <w:t>class</w:t>
        </w:r>
        <w:r w:rsidRPr="007E789C">
          <w:rPr>
            <w:color w:val="000000"/>
            <w:bdr w:val="none" w:sz="0" w:space="0" w:color="auto" w:frame="1"/>
          </w:rPr>
          <w:t> </w:t>
        </w:r>
        <w:proofErr w:type="spellStart"/>
        <w:r w:rsidRPr="007E789C">
          <w:rPr>
            <w:color w:val="000000"/>
            <w:bdr w:val="none" w:sz="0" w:space="0" w:color="auto" w:frame="1"/>
          </w:rPr>
          <w:t>ForEachExample</w:t>
        </w:r>
        <w:proofErr w:type="spellEnd"/>
        <w:r w:rsidRPr="007E789C">
          <w:rPr>
            <w:color w:val="000000"/>
            <w:bdr w:val="none" w:sz="0" w:space="0" w:color="auto" w:frame="1"/>
          </w:rPr>
          <w:t> {  </w:t>
        </w:r>
      </w:ins>
    </w:p>
    <w:p w:rsidR="007E789C" w:rsidRPr="007E789C" w:rsidRDefault="007E789C" w:rsidP="00BE22F5">
      <w:pPr>
        <w:ind w:left="720"/>
        <w:rPr>
          <w:ins w:id="1010" w:author="Unknown"/>
          <w:color w:val="000000"/>
        </w:rPr>
      </w:pPr>
      <w:proofErr w:type="gramStart"/>
      <w:ins w:id="1011" w:author="Unknown">
        <w:r w:rsidRPr="007E789C">
          <w:rPr>
            <w:b/>
            <w:bCs/>
            <w:color w:val="006699"/>
            <w:bdr w:val="none" w:sz="0" w:space="0" w:color="auto" w:frame="1"/>
          </w:rPr>
          <w:t>public</w:t>
        </w:r>
        <w:proofErr w:type="gramEnd"/>
        <w:r w:rsidRPr="007E789C">
          <w:rPr>
            <w:color w:val="000000"/>
            <w:bdr w:val="none" w:sz="0" w:space="0" w:color="auto" w:frame="1"/>
          </w:rPr>
          <w:t> </w:t>
        </w:r>
        <w:r w:rsidRPr="007E789C">
          <w:rPr>
            <w:b/>
            <w:bCs/>
            <w:color w:val="006699"/>
            <w:bdr w:val="none" w:sz="0" w:space="0" w:color="auto" w:frame="1"/>
          </w:rPr>
          <w:t>static</w:t>
        </w:r>
        <w:r w:rsidRPr="007E789C">
          <w:rPr>
            <w:color w:val="000000"/>
            <w:bdr w:val="none" w:sz="0" w:space="0" w:color="auto" w:frame="1"/>
          </w:rPr>
          <w:t> </w:t>
        </w:r>
        <w:r w:rsidRPr="007E789C">
          <w:rPr>
            <w:b/>
            <w:bCs/>
            <w:color w:val="006699"/>
            <w:bdr w:val="none" w:sz="0" w:space="0" w:color="auto" w:frame="1"/>
          </w:rPr>
          <w:t>void</w:t>
        </w:r>
        <w:r w:rsidRPr="007E789C">
          <w:rPr>
            <w:color w:val="000000"/>
            <w:bdr w:val="none" w:sz="0" w:space="0" w:color="auto" w:frame="1"/>
          </w:rPr>
          <w:t> main(String[] </w:t>
        </w:r>
        <w:proofErr w:type="spellStart"/>
        <w:r w:rsidRPr="007E789C">
          <w:rPr>
            <w:color w:val="000000"/>
            <w:bdr w:val="none" w:sz="0" w:space="0" w:color="auto" w:frame="1"/>
          </w:rPr>
          <w:t>args</w:t>
        </w:r>
        <w:proofErr w:type="spellEnd"/>
        <w:r w:rsidRPr="007E789C">
          <w:rPr>
            <w:color w:val="000000"/>
            <w:bdr w:val="none" w:sz="0" w:space="0" w:color="auto" w:frame="1"/>
          </w:rPr>
          <w:t>) {  </w:t>
        </w:r>
      </w:ins>
    </w:p>
    <w:p w:rsidR="007E789C" w:rsidRPr="007E789C" w:rsidRDefault="007E789C" w:rsidP="00BE22F5">
      <w:pPr>
        <w:ind w:left="720"/>
        <w:rPr>
          <w:ins w:id="1012" w:author="Unknown"/>
          <w:color w:val="000000"/>
        </w:rPr>
      </w:pPr>
      <w:ins w:id="1013" w:author="Unknown">
        <w:r w:rsidRPr="007E789C">
          <w:rPr>
            <w:color w:val="000000"/>
            <w:bdr w:val="none" w:sz="0" w:space="0" w:color="auto" w:frame="1"/>
          </w:rPr>
          <w:t>    </w:t>
        </w:r>
        <w:r w:rsidRPr="007E789C">
          <w:rPr>
            <w:bdr w:val="none" w:sz="0" w:space="0" w:color="auto" w:frame="1"/>
          </w:rPr>
          <w:t>//Declaring an array</w:t>
        </w:r>
        <w:r w:rsidRPr="007E789C">
          <w:rPr>
            <w:color w:val="000000"/>
            <w:bdr w:val="none" w:sz="0" w:space="0" w:color="auto" w:frame="1"/>
          </w:rPr>
          <w:t>  </w:t>
        </w:r>
      </w:ins>
    </w:p>
    <w:p w:rsidR="007E789C" w:rsidRPr="007E789C" w:rsidRDefault="007E789C" w:rsidP="00BE22F5">
      <w:pPr>
        <w:ind w:left="720"/>
        <w:rPr>
          <w:ins w:id="1014" w:author="Unknown"/>
          <w:color w:val="000000"/>
        </w:rPr>
      </w:pPr>
      <w:ins w:id="1015" w:author="Unknown">
        <w:r w:rsidRPr="007E789C">
          <w:rPr>
            <w:color w:val="000000"/>
            <w:bdr w:val="none" w:sz="0" w:space="0" w:color="auto" w:frame="1"/>
          </w:rPr>
          <w:t>    </w:t>
        </w:r>
        <w:proofErr w:type="spellStart"/>
        <w:proofErr w:type="gramStart"/>
        <w:r w:rsidRPr="007E789C">
          <w:rPr>
            <w:b/>
            <w:bCs/>
            <w:color w:val="006699"/>
            <w:bdr w:val="none" w:sz="0" w:space="0" w:color="auto" w:frame="1"/>
          </w:rPr>
          <w:t>int</w:t>
        </w:r>
        <w:proofErr w:type="spellEnd"/>
        <w:proofErr w:type="gramEnd"/>
        <w:r w:rsidRPr="007E789C">
          <w:rPr>
            <w:color w:val="000000"/>
            <w:bdr w:val="none" w:sz="0" w:space="0" w:color="auto" w:frame="1"/>
          </w:rPr>
          <w:t> </w:t>
        </w:r>
        <w:proofErr w:type="spellStart"/>
        <w:r w:rsidRPr="007E789C">
          <w:rPr>
            <w:color w:val="000000"/>
            <w:bdr w:val="none" w:sz="0" w:space="0" w:color="auto" w:frame="1"/>
          </w:rPr>
          <w:t>arr</w:t>
        </w:r>
        <w:proofErr w:type="spellEnd"/>
        <w:r w:rsidRPr="007E789C">
          <w:rPr>
            <w:color w:val="000000"/>
            <w:bdr w:val="none" w:sz="0" w:space="0" w:color="auto" w:frame="1"/>
          </w:rPr>
          <w:t>[]={</w:t>
        </w:r>
        <w:r w:rsidRPr="007E789C">
          <w:rPr>
            <w:color w:val="C00000"/>
            <w:bdr w:val="none" w:sz="0" w:space="0" w:color="auto" w:frame="1"/>
          </w:rPr>
          <w:t>12</w:t>
        </w:r>
        <w:r w:rsidRPr="007E789C">
          <w:rPr>
            <w:color w:val="000000"/>
            <w:bdr w:val="none" w:sz="0" w:space="0" w:color="auto" w:frame="1"/>
          </w:rPr>
          <w:t>,</w:t>
        </w:r>
        <w:r w:rsidRPr="007E789C">
          <w:rPr>
            <w:color w:val="C00000"/>
            <w:bdr w:val="none" w:sz="0" w:space="0" w:color="auto" w:frame="1"/>
          </w:rPr>
          <w:t>23</w:t>
        </w:r>
        <w:r w:rsidRPr="007E789C">
          <w:rPr>
            <w:color w:val="000000"/>
            <w:bdr w:val="none" w:sz="0" w:space="0" w:color="auto" w:frame="1"/>
          </w:rPr>
          <w:t>,</w:t>
        </w:r>
        <w:r w:rsidRPr="007E789C">
          <w:rPr>
            <w:color w:val="C00000"/>
            <w:bdr w:val="none" w:sz="0" w:space="0" w:color="auto" w:frame="1"/>
          </w:rPr>
          <w:t>44</w:t>
        </w:r>
        <w:r w:rsidRPr="007E789C">
          <w:rPr>
            <w:color w:val="000000"/>
            <w:bdr w:val="none" w:sz="0" w:space="0" w:color="auto" w:frame="1"/>
          </w:rPr>
          <w:t>,</w:t>
        </w:r>
        <w:r w:rsidRPr="007E789C">
          <w:rPr>
            <w:color w:val="C00000"/>
            <w:bdr w:val="none" w:sz="0" w:space="0" w:color="auto" w:frame="1"/>
          </w:rPr>
          <w:t>56</w:t>
        </w:r>
        <w:r w:rsidRPr="007E789C">
          <w:rPr>
            <w:color w:val="000000"/>
            <w:bdr w:val="none" w:sz="0" w:space="0" w:color="auto" w:frame="1"/>
          </w:rPr>
          <w:t>,</w:t>
        </w:r>
        <w:r w:rsidRPr="007E789C">
          <w:rPr>
            <w:color w:val="C00000"/>
            <w:bdr w:val="none" w:sz="0" w:space="0" w:color="auto" w:frame="1"/>
          </w:rPr>
          <w:t>78</w:t>
        </w:r>
        <w:r w:rsidRPr="007E789C">
          <w:rPr>
            <w:color w:val="000000"/>
            <w:bdr w:val="none" w:sz="0" w:space="0" w:color="auto" w:frame="1"/>
          </w:rPr>
          <w:t>};  </w:t>
        </w:r>
      </w:ins>
    </w:p>
    <w:p w:rsidR="007E789C" w:rsidRPr="007E789C" w:rsidRDefault="007E789C" w:rsidP="00BE22F5">
      <w:pPr>
        <w:ind w:left="720"/>
        <w:rPr>
          <w:ins w:id="1016" w:author="Unknown"/>
          <w:color w:val="000000"/>
        </w:rPr>
      </w:pPr>
      <w:ins w:id="1017" w:author="Unknown">
        <w:r w:rsidRPr="007E789C">
          <w:rPr>
            <w:color w:val="000000"/>
            <w:bdr w:val="none" w:sz="0" w:space="0" w:color="auto" w:frame="1"/>
          </w:rPr>
          <w:t>    </w:t>
        </w:r>
        <w:r w:rsidRPr="007E789C">
          <w:rPr>
            <w:bdr w:val="none" w:sz="0" w:space="0" w:color="auto" w:frame="1"/>
          </w:rPr>
          <w:t>//Printing array using for-each loop</w:t>
        </w:r>
        <w:r w:rsidRPr="007E789C">
          <w:rPr>
            <w:color w:val="000000"/>
            <w:bdr w:val="none" w:sz="0" w:space="0" w:color="auto" w:frame="1"/>
          </w:rPr>
          <w:t>  </w:t>
        </w:r>
      </w:ins>
    </w:p>
    <w:p w:rsidR="007E789C" w:rsidRPr="007E789C" w:rsidRDefault="007E789C" w:rsidP="00BE22F5">
      <w:pPr>
        <w:ind w:left="720"/>
        <w:rPr>
          <w:ins w:id="1018" w:author="Unknown"/>
          <w:color w:val="000000"/>
        </w:rPr>
      </w:pPr>
      <w:ins w:id="1019" w:author="Unknown">
        <w:r w:rsidRPr="007E789C">
          <w:rPr>
            <w:color w:val="000000"/>
            <w:bdr w:val="none" w:sz="0" w:space="0" w:color="auto" w:frame="1"/>
          </w:rPr>
          <w:t>    </w:t>
        </w:r>
        <w:proofErr w:type="gramStart"/>
        <w:r w:rsidRPr="007E789C">
          <w:rPr>
            <w:b/>
            <w:bCs/>
            <w:color w:val="006699"/>
            <w:bdr w:val="none" w:sz="0" w:space="0" w:color="auto" w:frame="1"/>
          </w:rPr>
          <w:t>for</w:t>
        </w:r>
        <w:r w:rsidRPr="007E789C">
          <w:rPr>
            <w:color w:val="000000"/>
            <w:bdr w:val="none" w:sz="0" w:space="0" w:color="auto" w:frame="1"/>
          </w:rPr>
          <w:t>(</w:t>
        </w:r>
        <w:proofErr w:type="spellStart"/>
        <w:proofErr w:type="gramEnd"/>
        <w:r w:rsidRPr="007E789C">
          <w:rPr>
            <w:b/>
            <w:bCs/>
            <w:color w:val="006699"/>
            <w:bdr w:val="none" w:sz="0" w:space="0" w:color="auto" w:frame="1"/>
          </w:rPr>
          <w:t>int</w:t>
        </w:r>
        <w:proofErr w:type="spellEnd"/>
        <w:r w:rsidRPr="007E789C">
          <w:rPr>
            <w:color w:val="000000"/>
            <w:bdr w:val="none" w:sz="0" w:space="0" w:color="auto" w:frame="1"/>
          </w:rPr>
          <w:t> i:arr){  </w:t>
        </w:r>
      </w:ins>
    </w:p>
    <w:p w:rsidR="007E789C" w:rsidRPr="007E789C" w:rsidRDefault="007E789C" w:rsidP="00BE22F5">
      <w:pPr>
        <w:ind w:left="720"/>
        <w:rPr>
          <w:ins w:id="1020" w:author="Unknown"/>
          <w:color w:val="000000"/>
        </w:rPr>
      </w:pPr>
      <w:ins w:id="1021" w:author="Unknown">
        <w:r w:rsidRPr="007E789C">
          <w:rPr>
            <w:color w:val="000000"/>
            <w:bdr w:val="none" w:sz="0" w:space="0" w:color="auto" w:frame="1"/>
          </w:rPr>
          <w:t>        </w:t>
        </w:r>
        <w:proofErr w:type="spellStart"/>
        <w:proofErr w:type="gramStart"/>
        <w:r w:rsidRPr="007E789C">
          <w:rPr>
            <w:color w:val="000000"/>
            <w:bdr w:val="none" w:sz="0" w:space="0" w:color="auto" w:frame="1"/>
          </w:rPr>
          <w:t>System.out.println</w:t>
        </w:r>
        <w:proofErr w:type="spellEnd"/>
        <w:r w:rsidRPr="007E789C">
          <w:rPr>
            <w:color w:val="000000"/>
            <w:bdr w:val="none" w:sz="0" w:space="0" w:color="auto" w:frame="1"/>
          </w:rPr>
          <w:t>(</w:t>
        </w:r>
        <w:proofErr w:type="gramEnd"/>
        <w:r w:rsidRPr="007E789C">
          <w:rPr>
            <w:color w:val="000000"/>
            <w:bdr w:val="none" w:sz="0" w:space="0" w:color="auto" w:frame="1"/>
          </w:rPr>
          <w:t>i);  </w:t>
        </w:r>
      </w:ins>
    </w:p>
    <w:p w:rsidR="007E789C" w:rsidRPr="007E789C" w:rsidRDefault="007E789C" w:rsidP="00BE22F5">
      <w:pPr>
        <w:ind w:left="720"/>
        <w:rPr>
          <w:ins w:id="1022" w:author="Unknown"/>
          <w:color w:val="000000"/>
        </w:rPr>
      </w:pPr>
      <w:ins w:id="1023" w:author="Unknown">
        <w:r w:rsidRPr="007E789C">
          <w:rPr>
            <w:color w:val="000000"/>
            <w:bdr w:val="none" w:sz="0" w:space="0" w:color="auto" w:frame="1"/>
          </w:rPr>
          <w:t>    }  </w:t>
        </w:r>
      </w:ins>
    </w:p>
    <w:p w:rsidR="007E789C" w:rsidRPr="007E789C" w:rsidRDefault="007E789C" w:rsidP="00BE22F5">
      <w:pPr>
        <w:ind w:left="720"/>
        <w:rPr>
          <w:ins w:id="1024" w:author="Unknown"/>
          <w:color w:val="000000"/>
        </w:rPr>
      </w:pPr>
      <w:ins w:id="1025" w:author="Unknown">
        <w:r w:rsidRPr="007E789C">
          <w:rPr>
            <w:color w:val="000000"/>
            <w:bdr w:val="none" w:sz="0" w:space="0" w:color="auto" w:frame="1"/>
          </w:rPr>
          <w:t>}  </w:t>
        </w:r>
      </w:ins>
    </w:p>
    <w:p w:rsidR="007E789C" w:rsidRPr="007E789C" w:rsidRDefault="007E789C" w:rsidP="00BE22F5">
      <w:pPr>
        <w:ind w:left="720"/>
        <w:rPr>
          <w:ins w:id="1026" w:author="Unknown"/>
          <w:color w:val="000000"/>
        </w:rPr>
      </w:pPr>
      <w:ins w:id="1027" w:author="Unknown">
        <w:r w:rsidRPr="007E789C">
          <w:rPr>
            <w:color w:val="000000"/>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1028" w:author="Unknown"/>
          <w:rFonts w:ascii="Verdana" w:eastAsia="Times New Roman" w:hAnsi="Verdana" w:cs="Times New Roman"/>
          <w:color w:val="000000"/>
          <w:sz w:val="20"/>
          <w:szCs w:val="20"/>
        </w:rPr>
      </w:pPr>
      <w:ins w:id="1029" w:author="Unknown">
        <w:r w:rsidRPr="007E789C">
          <w:rPr>
            <w:rFonts w:ascii="Verdana" w:eastAsia="Times New Roman" w:hAnsi="Verdana" w:cs="Times New Roman"/>
            <w:color w:val="000000"/>
            <w:sz w:val="20"/>
            <w:szCs w:val="20"/>
          </w:rPr>
          <w:t>Output:</w:t>
        </w:r>
      </w:ins>
    </w:p>
    <w:p w:rsidR="007E789C" w:rsidRPr="007E789C" w:rsidRDefault="007E789C" w:rsidP="00BE22F5">
      <w:pPr>
        <w:ind w:left="720"/>
        <w:rPr>
          <w:ins w:id="1030" w:author="Unknown"/>
        </w:rPr>
      </w:pPr>
      <w:ins w:id="1031" w:author="Unknown">
        <w:r w:rsidRPr="007E789C">
          <w:t>12</w:t>
        </w:r>
      </w:ins>
    </w:p>
    <w:p w:rsidR="007E789C" w:rsidRPr="007E789C" w:rsidRDefault="007E789C" w:rsidP="00BE22F5">
      <w:pPr>
        <w:ind w:left="720"/>
        <w:rPr>
          <w:ins w:id="1032" w:author="Unknown"/>
        </w:rPr>
      </w:pPr>
      <w:ins w:id="1033" w:author="Unknown">
        <w:r w:rsidRPr="007E789C">
          <w:t>23</w:t>
        </w:r>
      </w:ins>
    </w:p>
    <w:p w:rsidR="007E789C" w:rsidRPr="007E789C" w:rsidRDefault="007E789C" w:rsidP="00BE22F5">
      <w:pPr>
        <w:ind w:left="720"/>
        <w:rPr>
          <w:ins w:id="1034" w:author="Unknown"/>
        </w:rPr>
      </w:pPr>
      <w:ins w:id="1035" w:author="Unknown">
        <w:r w:rsidRPr="007E789C">
          <w:lastRenderedPageBreak/>
          <w:t>44</w:t>
        </w:r>
      </w:ins>
    </w:p>
    <w:p w:rsidR="007E789C" w:rsidRPr="007E789C" w:rsidRDefault="007E789C" w:rsidP="00BE22F5">
      <w:pPr>
        <w:ind w:left="720"/>
        <w:rPr>
          <w:ins w:id="1036" w:author="Unknown"/>
        </w:rPr>
      </w:pPr>
      <w:ins w:id="1037" w:author="Unknown">
        <w:r w:rsidRPr="007E789C">
          <w:t>56</w:t>
        </w:r>
      </w:ins>
    </w:p>
    <w:p w:rsidR="007E789C" w:rsidRPr="007E789C" w:rsidRDefault="007E789C" w:rsidP="00BE22F5">
      <w:pPr>
        <w:ind w:left="720"/>
        <w:rPr>
          <w:ins w:id="1038" w:author="Unknown"/>
        </w:rPr>
      </w:pPr>
      <w:ins w:id="1039" w:author="Unknown">
        <w:r w:rsidRPr="007E789C">
          <w:t>78</w:t>
        </w:r>
      </w:ins>
    </w:p>
    <w:p w:rsidR="007E789C" w:rsidRPr="00BE22F5" w:rsidRDefault="007E789C" w:rsidP="00BE22F5">
      <w:pPr>
        <w:pStyle w:val="Heading2"/>
        <w:rPr>
          <w:ins w:id="1040" w:author="Unknown"/>
          <w:sz w:val="28"/>
          <w:szCs w:val="28"/>
        </w:rPr>
      </w:pPr>
      <w:ins w:id="1041" w:author="Unknown">
        <w:r w:rsidRPr="00BE22F5">
          <w:rPr>
            <w:sz w:val="28"/>
            <w:szCs w:val="28"/>
          </w:rPr>
          <w:t>Java Labeled For Loop</w:t>
        </w:r>
      </w:ins>
    </w:p>
    <w:p w:rsidR="007E789C" w:rsidRPr="007E789C" w:rsidRDefault="007E789C" w:rsidP="00BE22F5">
      <w:pPr>
        <w:ind w:left="720"/>
        <w:rPr>
          <w:ins w:id="1042" w:author="Unknown"/>
        </w:rPr>
      </w:pPr>
      <w:ins w:id="1043" w:author="Unknown">
        <w:r w:rsidRPr="00BE22F5">
          <w:t xml:space="preserve">We can have a name of each Java for loop. To do so, we use label before </w:t>
        </w:r>
        <w:proofErr w:type="gramStart"/>
        <w:r w:rsidRPr="00BE22F5">
          <w:t>the for</w:t>
        </w:r>
        <w:proofErr w:type="gramEnd"/>
        <w:r w:rsidRPr="00BE22F5">
          <w:t xml:space="preserve"> loop. It is useful if we have nested for loop so that we can break/continue specific for loop</w:t>
        </w:r>
        <w:r w:rsidRPr="007E789C">
          <w:t>.</w:t>
        </w:r>
      </w:ins>
    </w:p>
    <w:p w:rsidR="007E789C" w:rsidRPr="007E789C" w:rsidRDefault="007E789C" w:rsidP="00BE22F5">
      <w:pPr>
        <w:ind w:firstLine="720"/>
        <w:rPr>
          <w:ins w:id="1044" w:author="Unknown"/>
        </w:rPr>
      </w:pPr>
      <w:ins w:id="1045" w:author="Unknown">
        <w:r w:rsidRPr="007E789C">
          <w:t xml:space="preserve">Usually, break and continue </w:t>
        </w:r>
        <w:proofErr w:type="gramStart"/>
        <w:r w:rsidRPr="007E789C">
          <w:t>keywords</w:t>
        </w:r>
        <w:proofErr w:type="gramEnd"/>
        <w:r w:rsidRPr="007E789C">
          <w:t xml:space="preserve"> breaks/continues the innermost for loop only.</w:t>
        </w:r>
      </w:ins>
    </w:p>
    <w:p w:rsidR="007E789C" w:rsidRPr="007E789C" w:rsidRDefault="007E789C" w:rsidP="007E789C">
      <w:pPr>
        <w:shd w:val="clear" w:color="auto" w:fill="FFFFFF"/>
        <w:spacing w:before="100" w:beforeAutospacing="1" w:after="100" w:afterAutospacing="1" w:line="240" w:lineRule="auto"/>
        <w:rPr>
          <w:ins w:id="1046" w:author="Unknown"/>
          <w:rFonts w:ascii="Verdana" w:eastAsia="Times New Roman" w:hAnsi="Verdana" w:cs="Times New Roman"/>
          <w:color w:val="000000"/>
          <w:sz w:val="20"/>
          <w:szCs w:val="20"/>
        </w:rPr>
      </w:pPr>
      <w:ins w:id="1047" w:author="Unknown">
        <w:r w:rsidRPr="007E789C">
          <w:rPr>
            <w:rFonts w:ascii="Verdana" w:eastAsia="Times New Roman" w:hAnsi="Verdana" w:cs="Times New Roman"/>
            <w:b/>
            <w:bCs/>
            <w:color w:val="000000"/>
            <w:sz w:val="20"/>
            <w:szCs w:val="20"/>
          </w:rPr>
          <w:t>Syntax:</w:t>
        </w:r>
      </w:ins>
    </w:p>
    <w:p w:rsidR="007E789C" w:rsidRPr="007E789C" w:rsidRDefault="007E789C" w:rsidP="00BE22F5">
      <w:pPr>
        <w:ind w:left="720"/>
        <w:rPr>
          <w:ins w:id="1048" w:author="Unknown"/>
        </w:rPr>
      </w:pPr>
      <w:proofErr w:type="spellStart"/>
      <w:proofErr w:type="gramStart"/>
      <w:ins w:id="1049" w:author="Unknown">
        <w:r w:rsidRPr="007E789C">
          <w:rPr>
            <w:bdr w:val="none" w:sz="0" w:space="0" w:color="auto" w:frame="1"/>
          </w:rPr>
          <w:t>labelname</w:t>
        </w:r>
        <w:proofErr w:type="spellEnd"/>
        <w:proofErr w:type="gramEnd"/>
        <w:r w:rsidRPr="007E789C">
          <w:rPr>
            <w:bdr w:val="none" w:sz="0" w:space="0" w:color="auto" w:frame="1"/>
          </w:rPr>
          <w:t>:  </w:t>
        </w:r>
      </w:ins>
    </w:p>
    <w:p w:rsidR="007E789C" w:rsidRPr="007E789C" w:rsidRDefault="007E789C" w:rsidP="00BE22F5">
      <w:pPr>
        <w:ind w:left="720"/>
        <w:rPr>
          <w:ins w:id="1050" w:author="Unknown"/>
        </w:rPr>
      </w:pPr>
      <w:proofErr w:type="gramStart"/>
      <w:ins w:id="1051" w:author="Unknown">
        <w:r w:rsidRPr="007E789C">
          <w:rPr>
            <w:b/>
            <w:bCs/>
            <w:color w:val="006699"/>
            <w:bdr w:val="none" w:sz="0" w:space="0" w:color="auto" w:frame="1"/>
          </w:rPr>
          <w:t>for</w:t>
        </w:r>
        <w:r w:rsidRPr="007E789C">
          <w:rPr>
            <w:bdr w:val="none" w:sz="0" w:space="0" w:color="auto" w:frame="1"/>
          </w:rPr>
          <w:t>(</w:t>
        </w:r>
        <w:proofErr w:type="spellStart"/>
        <w:proofErr w:type="gramEnd"/>
        <w:r w:rsidRPr="007E789C">
          <w:rPr>
            <w:bdr w:val="none" w:sz="0" w:space="0" w:color="auto" w:frame="1"/>
          </w:rPr>
          <w:t>initialization;condition;incr</w:t>
        </w:r>
        <w:proofErr w:type="spellEnd"/>
        <w:r w:rsidRPr="007E789C">
          <w:rPr>
            <w:bdr w:val="none" w:sz="0" w:space="0" w:color="auto" w:frame="1"/>
          </w:rPr>
          <w:t>/</w:t>
        </w:r>
        <w:proofErr w:type="spellStart"/>
        <w:r w:rsidRPr="007E789C">
          <w:rPr>
            <w:bdr w:val="none" w:sz="0" w:space="0" w:color="auto" w:frame="1"/>
          </w:rPr>
          <w:t>decr</w:t>
        </w:r>
        <w:proofErr w:type="spellEnd"/>
        <w:r w:rsidRPr="007E789C">
          <w:rPr>
            <w:bdr w:val="none" w:sz="0" w:space="0" w:color="auto" w:frame="1"/>
          </w:rPr>
          <w:t>){  </w:t>
        </w:r>
      </w:ins>
    </w:p>
    <w:p w:rsidR="007E789C" w:rsidRPr="007E789C" w:rsidRDefault="007E789C" w:rsidP="00BE22F5">
      <w:pPr>
        <w:ind w:left="720"/>
        <w:rPr>
          <w:ins w:id="1052" w:author="Unknown"/>
        </w:rPr>
      </w:pPr>
      <w:ins w:id="1053" w:author="Unknown">
        <w:r w:rsidRPr="007E789C">
          <w:rPr>
            <w:color w:val="008200"/>
            <w:bdr w:val="none" w:sz="0" w:space="0" w:color="auto" w:frame="1"/>
          </w:rPr>
          <w:t>//code to be executed</w:t>
        </w:r>
        <w:r w:rsidRPr="007E789C">
          <w:rPr>
            <w:bdr w:val="none" w:sz="0" w:space="0" w:color="auto" w:frame="1"/>
          </w:rPr>
          <w:t>  </w:t>
        </w:r>
      </w:ins>
    </w:p>
    <w:p w:rsidR="007E789C" w:rsidRPr="007E789C" w:rsidRDefault="007E789C" w:rsidP="00BE22F5">
      <w:pPr>
        <w:ind w:left="720"/>
        <w:rPr>
          <w:ins w:id="1054" w:author="Unknown"/>
        </w:rPr>
      </w:pPr>
      <w:ins w:id="1055" w:author="Unknown">
        <w:r w:rsidRPr="007E789C">
          <w:rPr>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1056" w:author="Unknown"/>
          <w:rFonts w:ascii="Verdana" w:eastAsia="Times New Roman" w:hAnsi="Verdana" w:cs="Times New Roman"/>
          <w:color w:val="000000"/>
          <w:sz w:val="20"/>
          <w:szCs w:val="20"/>
        </w:rPr>
      </w:pPr>
      <w:ins w:id="1057" w:author="Unknown">
        <w:r w:rsidRPr="007E789C">
          <w:rPr>
            <w:rFonts w:ascii="Verdana" w:eastAsia="Times New Roman" w:hAnsi="Verdana" w:cs="Times New Roman"/>
            <w:b/>
            <w:bCs/>
            <w:color w:val="000000"/>
            <w:sz w:val="20"/>
            <w:szCs w:val="20"/>
          </w:rPr>
          <w:t>Example:</w:t>
        </w:r>
      </w:ins>
    </w:p>
    <w:p w:rsidR="007E789C" w:rsidRPr="007E789C" w:rsidRDefault="007E789C" w:rsidP="00BE22F5">
      <w:pPr>
        <w:ind w:left="720"/>
        <w:rPr>
          <w:ins w:id="1058" w:author="Unknown"/>
          <w:color w:val="000000"/>
        </w:rPr>
      </w:pPr>
      <w:ins w:id="1059" w:author="Unknown">
        <w:r w:rsidRPr="007E789C">
          <w:rPr>
            <w:bdr w:val="none" w:sz="0" w:space="0" w:color="auto" w:frame="1"/>
          </w:rPr>
          <w:t>//A Java program to demonstrate the use of labeled for loop</w:t>
        </w:r>
        <w:r w:rsidRPr="007E789C">
          <w:rPr>
            <w:color w:val="000000"/>
            <w:bdr w:val="none" w:sz="0" w:space="0" w:color="auto" w:frame="1"/>
          </w:rPr>
          <w:t>  </w:t>
        </w:r>
      </w:ins>
    </w:p>
    <w:p w:rsidR="007E789C" w:rsidRPr="007E789C" w:rsidRDefault="007E789C" w:rsidP="00BE22F5">
      <w:pPr>
        <w:ind w:left="720"/>
        <w:rPr>
          <w:ins w:id="1060" w:author="Unknown"/>
          <w:color w:val="000000"/>
        </w:rPr>
      </w:pPr>
      <w:proofErr w:type="gramStart"/>
      <w:ins w:id="1061" w:author="Unknown">
        <w:r w:rsidRPr="007E789C">
          <w:rPr>
            <w:b/>
            <w:bCs/>
            <w:color w:val="006699"/>
            <w:bdr w:val="none" w:sz="0" w:space="0" w:color="auto" w:frame="1"/>
          </w:rPr>
          <w:t>public</w:t>
        </w:r>
        <w:proofErr w:type="gramEnd"/>
        <w:r w:rsidRPr="007E789C">
          <w:rPr>
            <w:color w:val="000000"/>
            <w:bdr w:val="none" w:sz="0" w:space="0" w:color="auto" w:frame="1"/>
          </w:rPr>
          <w:t> </w:t>
        </w:r>
        <w:r w:rsidRPr="007E789C">
          <w:rPr>
            <w:b/>
            <w:bCs/>
            <w:color w:val="006699"/>
            <w:bdr w:val="none" w:sz="0" w:space="0" w:color="auto" w:frame="1"/>
          </w:rPr>
          <w:t>class</w:t>
        </w:r>
        <w:r w:rsidRPr="007E789C">
          <w:rPr>
            <w:color w:val="000000"/>
            <w:bdr w:val="none" w:sz="0" w:space="0" w:color="auto" w:frame="1"/>
          </w:rPr>
          <w:t> </w:t>
        </w:r>
        <w:proofErr w:type="spellStart"/>
        <w:r w:rsidRPr="007E789C">
          <w:rPr>
            <w:color w:val="000000"/>
            <w:bdr w:val="none" w:sz="0" w:space="0" w:color="auto" w:frame="1"/>
          </w:rPr>
          <w:t>LabeledForExample</w:t>
        </w:r>
        <w:proofErr w:type="spellEnd"/>
        <w:r w:rsidRPr="007E789C">
          <w:rPr>
            <w:color w:val="000000"/>
            <w:bdr w:val="none" w:sz="0" w:space="0" w:color="auto" w:frame="1"/>
          </w:rPr>
          <w:t> {  </w:t>
        </w:r>
      </w:ins>
    </w:p>
    <w:p w:rsidR="007E789C" w:rsidRPr="007E789C" w:rsidRDefault="007E789C" w:rsidP="00BE22F5">
      <w:pPr>
        <w:ind w:left="720"/>
        <w:rPr>
          <w:ins w:id="1062" w:author="Unknown"/>
          <w:color w:val="000000"/>
        </w:rPr>
      </w:pPr>
      <w:proofErr w:type="gramStart"/>
      <w:ins w:id="1063" w:author="Unknown">
        <w:r w:rsidRPr="007E789C">
          <w:rPr>
            <w:b/>
            <w:bCs/>
            <w:color w:val="006699"/>
            <w:bdr w:val="none" w:sz="0" w:space="0" w:color="auto" w:frame="1"/>
          </w:rPr>
          <w:t>public</w:t>
        </w:r>
        <w:proofErr w:type="gramEnd"/>
        <w:r w:rsidRPr="007E789C">
          <w:rPr>
            <w:color w:val="000000"/>
            <w:bdr w:val="none" w:sz="0" w:space="0" w:color="auto" w:frame="1"/>
          </w:rPr>
          <w:t> </w:t>
        </w:r>
        <w:r w:rsidRPr="007E789C">
          <w:rPr>
            <w:b/>
            <w:bCs/>
            <w:color w:val="006699"/>
            <w:bdr w:val="none" w:sz="0" w:space="0" w:color="auto" w:frame="1"/>
          </w:rPr>
          <w:t>static</w:t>
        </w:r>
        <w:r w:rsidRPr="007E789C">
          <w:rPr>
            <w:color w:val="000000"/>
            <w:bdr w:val="none" w:sz="0" w:space="0" w:color="auto" w:frame="1"/>
          </w:rPr>
          <w:t> </w:t>
        </w:r>
        <w:r w:rsidRPr="007E789C">
          <w:rPr>
            <w:b/>
            <w:bCs/>
            <w:color w:val="006699"/>
            <w:bdr w:val="none" w:sz="0" w:space="0" w:color="auto" w:frame="1"/>
          </w:rPr>
          <w:t>void</w:t>
        </w:r>
        <w:r w:rsidRPr="007E789C">
          <w:rPr>
            <w:color w:val="000000"/>
            <w:bdr w:val="none" w:sz="0" w:space="0" w:color="auto" w:frame="1"/>
          </w:rPr>
          <w:t> main(String[] </w:t>
        </w:r>
        <w:proofErr w:type="spellStart"/>
        <w:r w:rsidRPr="007E789C">
          <w:rPr>
            <w:color w:val="000000"/>
            <w:bdr w:val="none" w:sz="0" w:space="0" w:color="auto" w:frame="1"/>
          </w:rPr>
          <w:t>args</w:t>
        </w:r>
        <w:proofErr w:type="spellEnd"/>
        <w:r w:rsidRPr="007E789C">
          <w:rPr>
            <w:color w:val="000000"/>
            <w:bdr w:val="none" w:sz="0" w:space="0" w:color="auto" w:frame="1"/>
          </w:rPr>
          <w:t>) {  </w:t>
        </w:r>
      </w:ins>
    </w:p>
    <w:p w:rsidR="007E789C" w:rsidRPr="007E789C" w:rsidRDefault="007E789C" w:rsidP="00BE22F5">
      <w:pPr>
        <w:ind w:left="720"/>
        <w:rPr>
          <w:ins w:id="1064" w:author="Unknown"/>
          <w:color w:val="000000"/>
        </w:rPr>
      </w:pPr>
      <w:ins w:id="1065" w:author="Unknown">
        <w:r w:rsidRPr="007E789C">
          <w:rPr>
            <w:color w:val="000000"/>
            <w:bdr w:val="none" w:sz="0" w:space="0" w:color="auto" w:frame="1"/>
          </w:rPr>
          <w:t>    </w:t>
        </w:r>
        <w:r w:rsidRPr="007E789C">
          <w:rPr>
            <w:bdr w:val="none" w:sz="0" w:space="0" w:color="auto" w:frame="1"/>
          </w:rPr>
          <w:t>//Using Label for outer and for loop</w:t>
        </w:r>
        <w:r w:rsidRPr="007E789C">
          <w:rPr>
            <w:color w:val="000000"/>
            <w:bdr w:val="none" w:sz="0" w:space="0" w:color="auto" w:frame="1"/>
          </w:rPr>
          <w:t>  </w:t>
        </w:r>
      </w:ins>
    </w:p>
    <w:p w:rsidR="007E789C" w:rsidRPr="007E789C" w:rsidRDefault="007E789C" w:rsidP="00BE22F5">
      <w:pPr>
        <w:ind w:left="720"/>
        <w:rPr>
          <w:ins w:id="1066" w:author="Unknown"/>
          <w:color w:val="000000"/>
        </w:rPr>
      </w:pPr>
      <w:ins w:id="1067" w:author="Unknown">
        <w:r w:rsidRPr="007E789C">
          <w:rPr>
            <w:color w:val="000000"/>
            <w:bdr w:val="none" w:sz="0" w:space="0" w:color="auto" w:frame="1"/>
          </w:rPr>
          <w:t>    </w:t>
        </w:r>
        <w:proofErr w:type="spellStart"/>
        <w:proofErr w:type="gramStart"/>
        <w:r w:rsidRPr="007E789C">
          <w:rPr>
            <w:color w:val="000000"/>
            <w:bdr w:val="none" w:sz="0" w:space="0" w:color="auto" w:frame="1"/>
          </w:rPr>
          <w:t>aa</w:t>
        </w:r>
        <w:proofErr w:type="spellEnd"/>
        <w:proofErr w:type="gramEnd"/>
        <w:r w:rsidRPr="007E789C">
          <w:rPr>
            <w:color w:val="000000"/>
            <w:bdr w:val="none" w:sz="0" w:space="0" w:color="auto" w:frame="1"/>
          </w:rPr>
          <w:t>:  </w:t>
        </w:r>
      </w:ins>
    </w:p>
    <w:p w:rsidR="007E789C" w:rsidRPr="007E789C" w:rsidRDefault="007E789C" w:rsidP="00BE22F5">
      <w:pPr>
        <w:ind w:left="720"/>
        <w:rPr>
          <w:ins w:id="1068" w:author="Unknown"/>
          <w:color w:val="000000"/>
        </w:rPr>
      </w:pPr>
      <w:ins w:id="1069" w:author="Unknown">
        <w:r w:rsidRPr="007E789C">
          <w:rPr>
            <w:color w:val="000000"/>
            <w:bdr w:val="none" w:sz="0" w:space="0" w:color="auto" w:frame="1"/>
          </w:rPr>
          <w:t>        </w:t>
        </w:r>
        <w:proofErr w:type="gramStart"/>
        <w:r w:rsidRPr="007E789C">
          <w:rPr>
            <w:b/>
            <w:bCs/>
            <w:color w:val="006699"/>
            <w:bdr w:val="none" w:sz="0" w:space="0" w:color="auto" w:frame="1"/>
          </w:rPr>
          <w:t>for</w:t>
        </w:r>
        <w:r w:rsidRPr="007E789C">
          <w:rPr>
            <w:color w:val="000000"/>
            <w:bdr w:val="none" w:sz="0" w:space="0" w:color="auto" w:frame="1"/>
          </w:rPr>
          <w:t>(</w:t>
        </w:r>
        <w:proofErr w:type="spellStart"/>
        <w:proofErr w:type="gramEnd"/>
        <w:r w:rsidRPr="007E789C">
          <w:rPr>
            <w:b/>
            <w:bCs/>
            <w:color w:val="006699"/>
            <w:bdr w:val="none" w:sz="0" w:space="0" w:color="auto" w:frame="1"/>
          </w:rPr>
          <w:t>int</w:t>
        </w:r>
        <w:proofErr w:type="spellEnd"/>
        <w:r w:rsidRPr="007E789C">
          <w:rPr>
            <w:color w:val="000000"/>
            <w:bdr w:val="none" w:sz="0" w:space="0" w:color="auto" w:frame="1"/>
          </w:rPr>
          <w:t> i=</w:t>
        </w:r>
        <w:r w:rsidRPr="007E789C">
          <w:rPr>
            <w:color w:val="C00000"/>
            <w:bdr w:val="none" w:sz="0" w:space="0" w:color="auto" w:frame="1"/>
          </w:rPr>
          <w:t>1</w:t>
        </w:r>
        <w:r w:rsidRPr="007E789C">
          <w:rPr>
            <w:color w:val="000000"/>
            <w:bdr w:val="none" w:sz="0" w:space="0" w:color="auto" w:frame="1"/>
          </w:rPr>
          <w:t>;i&lt;=</w:t>
        </w:r>
        <w:r w:rsidRPr="007E789C">
          <w:rPr>
            <w:color w:val="C00000"/>
            <w:bdr w:val="none" w:sz="0" w:space="0" w:color="auto" w:frame="1"/>
          </w:rPr>
          <w:t>3</w:t>
        </w:r>
        <w:r w:rsidRPr="007E789C">
          <w:rPr>
            <w:color w:val="000000"/>
            <w:bdr w:val="none" w:sz="0" w:space="0" w:color="auto" w:frame="1"/>
          </w:rPr>
          <w:t>;i++){  </w:t>
        </w:r>
      </w:ins>
    </w:p>
    <w:p w:rsidR="007E789C" w:rsidRPr="007E789C" w:rsidRDefault="007E789C" w:rsidP="00BE22F5">
      <w:pPr>
        <w:ind w:left="720"/>
        <w:rPr>
          <w:ins w:id="1070" w:author="Unknown"/>
          <w:color w:val="000000"/>
        </w:rPr>
      </w:pPr>
      <w:ins w:id="1071" w:author="Unknown">
        <w:r w:rsidRPr="007E789C">
          <w:rPr>
            <w:color w:val="000000"/>
            <w:bdr w:val="none" w:sz="0" w:space="0" w:color="auto" w:frame="1"/>
          </w:rPr>
          <w:t>            </w:t>
        </w:r>
        <w:proofErr w:type="gramStart"/>
        <w:r w:rsidRPr="007E789C">
          <w:rPr>
            <w:color w:val="000000"/>
            <w:bdr w:val="none" w:sz="0" w:space="0" w:color="auto" w:frame="1"/>
          </w:rPr>
          <w:t>bb</w:t>
        </w:r>
        <w:proofErr w:type="gramEnd"/>
        <w:r w:rsidRPr="007E789C">
          <w:rPr>
            <w:color w:val="000000"/>
            <w:bdr w:val="none" w:sz="0" w:space="0" w:color="auto" w:frame="1"/>
          </w:rPr>
          <w:t>:  </w:t>
        </w:r>
      </w:ins>
    </w:p>
    <w:p w:rsidR="007E789C" w:rsidRPr="007E789C" w:rsidRDefault="007E789C" w:rsidP="00BE22F5">
      <w:pPr>
        <w:ind w:left="720"/>
        <w:rPr>
          <w:ins w:id="1072" w:author="Unknown"/>
          <w:color w:val="000000"/>
        </w:rPr>
      </w:pPr>
      <w:ins w:id="1073" w:author="Unknown">
        <w:r w:rsidRPr="007E789C">
          <w:rPr>
            <w:color w:val="000000"/>
            <w:bdr w:val="none" w:sz="0" w:space="0" w:color="auto" w:frame="1"/>
          </w:rPr>
          <w:t>                </w:t>
        </w:r>
        <w:proofErr w:type="gramStart"/>
        <w:r w:rsidRPr="007E789C">
          <w:rPr>
            <w:b/>
            <w:bCs/>
            <w:color w:val="006699"/>
            <w:bdr w:val="none" w:sz="0" w:space="0" w:color="auto" w:frame="1"/>
          </w:rPr>
          <w:t>for</w:t>
        </w:r>
        <w:r w:rsidRPr="007E789C">
          <w:rPr>
            <w:color w:val="000000"/>
            <w:bdr w:val="none" w:sz="0" w:space="0" w:color="auto" w:frame="1"/>
          </w:rPr>
          <w:t>(</w:t>
        </w:r>
        <w:proofErr w:type="spellStart"/>
        <w:proofErr w:type="gramEnd"/>
        <w:r w:rsidRPr="007E789C">
          <w:rPr>
            <w:b/>
            <w:bCs/>
            <w:color w:val="006699"/>
            <w:bdr w:val="none" w:sz="0" w:space="0" w:color="auto" w:frame="1"/>
          </w:rPr>
          <w:t>int</w:t>
        </w:r>
        <w:proofErr w:type="spellEnd"/>
        <w:r w:rsidRPr="007E789C">
          <w:rPr>
            <w:color w:val="000000"/>
            <w:bdr w:val="none" w:sz="0" w:space="0" w:color="auto" w:frame="1"/>
          </w:rPr>
          <w:t> j=</w:t>
        </w:r>
        <w:r w:rsidRPr="007E789C">
          <w:rPr>
            <w:color w:val="C00000"/>
            <w:bdr w:val="none" w:sz="0" w:space="0" w:color="auto" w:frame="1"/>
          </w:rPr>
          <w:t>1</w:t>
        </w:r>
        <w:r w:rsidRPr="007E789C">
          <w:rPr>
            <w:color w:val="000000"/>
            <w:bdr w:val="none" w:sz="0" w:space="0" w:color="auto" w:frame="1"/>
          </w:rPr>
          <w:t>;j&lt;=</w:t>
        </w:r>
        <w:r w:rsidRPr="007E789C">
          <w:rPr>
            <w:color w:val="C00000"/>
            <w:bdr w:val="none" w:sz="0" w:space="0" w:color="auto" w:frame="1"/>
          </w:rPr>
          <w:t>3</w:t>
        </w:r>
        <w:r w:rsidRPr="007E789C">
          <w:rPr>
            <w:color w:val="000000"/>
            <w:bdr w:val="none" w:sz="0" w:space="0" w:color="auto" w:frame="1"/>
          </w:rPr>
          <w:t>;j++){  </w:t>
        </w:r>
      </w:ins>
    </w:p>
    <w:p w:rsidR="007E789C" w:rsidRPr="007E789C" w:rsidRDefault="007E789C" w:rsidP="00BE22F5">
      <w:pPr>
        <w:ind w:left="720"/>
        <w:rPr>
          <w:ins w:id="1074" w:author="Unknown"/>
          <w:color w:val="000000"/>
        </w:rPr>
      </w:pPr>
      <w:ins w:id="1075" w:author="Unknown">
        <w:r w:rsidRPr="007E789C">
          <w:rPr>
            <w:color w:val="000000"/>
            <w:bdr w:val="none" w:sz="0" w:space="0" w:color="auto" w:frame="1"/>
          </w:rPr>
          <w:t>                    </w:t>
        </w:r>
        <w:proofErr w:type="gramStart"/>
        <w:r w:rsidRPr="007E789C">
          <w:rPr>
            <w:b/>
            <w:bCs/>
            <w:color w:val="006699"/>
            <w:bdr w:val="none" w:sz="0" w:space="0" w:color="auto" w:frame="1"/>
          </w:rPr>
          <w:t>if</w:t>
        </w:r>
        <w:r w:rsidRPr="007E789C">
          <w:rPr>
            <w:color w:val="000000"/>
            <w:bdr w:val="none" w:sz="0" w:space="0" w:color="auto" w:frame="1"/>
          </w:rPr>
          <w:t>(</w:t>
        </w:r>
        <w:proofErr w:type="gramEnd"/>
        <w:r w:rsidRPr="007E789C">
          <w:rPr>
            <w:color w:val="000000"/>
            <w:bdr w:val="none" w:sz="0" w:space="0" w:color="auto" w:frame="1"/>
          </w:rPr>
          <w:t>i==</w:t>
        </w:r>
        <w:r w:rsidRPr="007E789C">
          <w:rPr>
            <w:color w:val="C00000"/>
            <w:bdr w:val="none" w:sz="0" w:space="0" w:color="auto" w:frame="1"/>
          </w:rPr>
          <w:t>2</w:t>
        </w:r>
        <w:r w:rsidRPr="007E789C">
          <w:rPr>
            <w:color w:val="000000"/>
            <w:bdr w:val="none" w:sz="0" w:space="0" w:color="auto" w:frame="1"/>
          </w:rPr>
          <w:t>&amp;&amp;j==</w:t>
        </w:r>
        <w:r w:rsidRPr="007E789C">
          <w:rPr>
            <w:color w:val="C00000"/>
            <w:bdr w:val="none" w:sz="0" w:space="0" w:color="auto" w:frame="1"/>
          </w:rPr>
          <w:t>2</w:t>
        </w:r>
        <w:r w:rsidRPr="007E789C">
          <w:rPr>
            <w:color w:val="000000"/>
            <w:bdr w:val="none" w:sz="0" w:space="0" w:color="auto" w:frame="1"/>
          </w:rPr>
          <w:t>){  </w:t>
        </w:r>
      </w:ins>
    </w:p>
    <w:p w:rsidR="007E789C" w:rsidRPr="007E789C" w:rsidRDefault="007E789C" w:rsidP="00BE22F5">
      <w:pPr>
        <w:ind w:left="720"/>
        <w:rPr>
          <w:ins w:id="1076" w:author="Unknown"/>
          <w:color w:val="000000"/>
        </w:rPr>
      </w:pPr>
      <w:ins w:id="1077" w:author="Unknown">
        <w:r w:rsidRPr="007E789C">
          <w:rPr>
            <w:color w:val="000000"/>
            <w:bdr w:val="none" w:sz="0" w:space="0" w:color="auto" w:frame="1"/>
          </w:rPr>
          <w:t>                        </w:t>
        </w:r>
        <w:proofErr w:type="gramStart"/>
        <w:r w:rsidRPr="007E789C">
          <w:rPr>
            <w:b/>
            <w:bCs/>
            <w:color w:val="006699"/>
            <w:bdr w:val="none" w:sz="0" w:space="0" w:color="auto" w:frame="1"/>
          </w:rPr>
          <w:t>break</w:t>
        </w:r>
        <w:proofErr w:type="gramEnd"/>
        <w:r w:rsidRPr="007E789C">
          <w:rPr>
            <w:color w:val="000000"/>
            <w:bdr w:val="none" w:sz="0" w:space="0" w:color="auto" w:frame="1"/>
          </w:rPr>
          <w:t> </w:t>
        </w:r>
        <w:proofErr w:type="spellStart"/>
        <w:r w:rsidRPr="007E789C">
          <w:rPr>
            <w:color w:val="000000"/>
            <w:bdr w:val="none" w:sz="0" w:space="0" w:color="auto" w:frame="1"/>
          </w:rPr>
          <w:t>aa</w:t>
        </w:r>
        <w:proofErr w:type="spellEnd"/>
        <w:r w:rsidRPr="007E789C">
          <w:rPr>
            <w:color w:val="000000"/>
            <w:bdr w:val="none" w:sz="0" w:space="0" w:color="auto" w:frame="1"/>
          </w:rPr>
          <w:t>;  </w:t>
        </w:r>
      </w:ins>
    </w:p>
    <w:p w:rsidR="007E789C" w:rsidRPr="007E789C" w:rsidRDefault="007E789C" w:rsidP="00BE22F5">
      <w:pPr>
        <w:ind w:left="720"/>
        <w:rPr>
          <w:ins w:id="1078" w:author="Unknown"/>
          <w:color w:val="000000"/>
        </w:rPr>
      </w:pPr>
      <w:ins w:id="1079" w:author="Unknown">
        <w:r w:rsidRPr="007E789C">
          <w:rPr>
            <w:color w:val="000000"/>
            <w:bdr w:val="none" w:sz="0" w:space="0" w:color="auto" w:frame="1"/>
          </w:rPr>
          <w:t>                    }  </w:t>
        </w:r>
      </w:ins>
    </w:p>
    <w:p w:rsidR="007E789C" w:rsidRPr="007E789C" w:rsidRDefault="007E789C" w:rsidP="00BE22F5">
      <w:pPr>
        <w:ind w:left="720"/>
        <w:rPr>
          <w:ins w:id="1080" w:author="Unknown"/>
          <w:color w:val="000000"/>
        </w:rPr>
      </w:pPr>
      <w:ins w:id="1081" w:author="Unknown">
        <w:r w:rsidRPr="007E789C">
          <w:rPr>
            <w:color w:val="000000"/>
            <w:bdr w:val="none" w:sz="0" w:space="0" w:color="auto" w:frame="1"/>
          </w:rPr>
          <w:t>                    </w:t>
        </w:r>
        <w:proofErr w:type="spellStart"/>
        <w:proofErr w:type="gramStart"/>
        <w:r w:rsidRPr="007E789C">
          <w:rPr>
            <w:color w:val="000000"/>
            <w:bdr w:val="none" w:sz="0" w:space="0" w:color="auto" w:frame="1"/>
          </w:rPr>
          <w:t>System.out.println</w:t>
        </w:r>
        <w:proofErr w:type="spellEnd"/>
        <w:r w:rsidRPr="007E789C">
          <w:rPr>
            <w:color w:val="000000"/>
            <w:bdr w:val="none" w:sz="0" w:space="0" w:color="auto" w:frame="1"/>
          </w:rPr>
          <w:t>(</w:t>
        </w:r>
        <w:proofErr w:type="gramEnd"/>
        <w:r w:rsidRPr="007E789C">
          <w:rPr>
            <w:color w:val="000000"/>
            <w:bdr w:val="none" w:sz="0" w:space="0" w:color="auto" w:frame="1"/>
          </w:rPr>
          <w:t>i+</w:t>
        </w:r>
        <w:r w:rsidRPr="007E789C">
          <w:rPr>
            <w:color w:val="0000FF"/>
            <w:bdr w:val="none" w:sz="0" w:space="0" w:color="auto" w:frame="1"/>
          </w:rPr>
          <w:t>" "</w:t>
        </w:r>
        <w:r w:rsidRPr="007E789C">
          <w:rPr>
            <w:color w:val="000000"/>
            <w:bdr w:val="none" w:sz="0" w:space="0" w:color="auto" w:frame="1"/>
          </w:rPr>
          <w:t>+j);  </w:t>
        </w:r>
      </w:ins>
    </w:p>
    <w:p w:rsidR="007E789C" w:rsidRPr="007E789C" w:rsidRDefault="007E789C" w:rsidP="00BE22F5">
      <w:pPr>
        <w:ind w:left="720"/>
        <w:rPr>
          <w:ins w:id="1082" w:author="Unknown"/>
          <w:color w:val="000000"/>
        </w:rPr>
      </w:pPr>
      <w:ins w:id="1083" w:author="Unknown">
        <w:r w:rsidRPr="007E789C">
          <w:rPr>
            <w:color w:val="000000"/>
            <w:bdr w:val="none" w:sz="0" w:space="0" w:color="auto" w:frame="1"/>
          </w:rPr>
          <w:lastRenderedPageBreak/>
          <w:t>                }  </w:t>
        </w:r>
      </w:ins>
    </w:p>
    <w:p w:rsidR="007E789C" w:rsidRPr="007E789C" w:rsidRDefault="007E789C" w:rsidP="00BE22F5">
      <w:pPr>
        <w:ind w:left="720"/>
        <w:rPr>
          <w:ins w:id="1084" w:author="Unknown"/>
          <w:color w:val="000000"/>
        </w:rPr>
      </w:pPr>
      <w:ins w:id="1085" w:author="Unknown">
        <w:r w:rsidRPr="007E789C">
          <w:rPr>
            <w:color w:val="000000"/>
            <w:bdr w:val="none" w:sz="0" w:space="0" w:color="auto" w:frame="1"/>
          </w:rPr>
          <w:t>        }  </w:t>
        </w:r>
      </w:ins>
    </w:p>
    <w:p w:rsidR="007E789C" w:rsidRPr="007E789C" w:rsidRDefault="007E789C" w:rsidP="00BE22F5">
      <w:pPr>
        <w:ind w:left="720"/>
        <w:rPr>
          <w:ins w:id="1086" w:author="Unknown"/>
          <w:color w:val="000000"/>
        </w:rPr>
      </w:pPr>
      <w:ins w:id="1087" w:author="Unknown">
        <w:r w:rsidRPr="007E789C">
          <w:rPr>
            <w:color w:val="000000"/>
            <w:bdr w:val="none" w:sz="0" w:space="0" w:color="auto" w:frame="1"/>
          </w:rPr>
          <w:t>}  </w:t>
        </w:r>
      </w:ins>
    </w:p>
    <w:p w:rsidR="007E789C" w:rsidRPr="007E789C" w:rsidRDefault="007E789C" w:rsidP="00BE22F5">
      <w:pPr>
        <w:ind w:left="720"/>
        <w:rPr>
          <w:ins w:id="1088" w:author="Unknown"/>
          <w:color w:val="000000"/>
        </w:rPr>
      </w:pPr>
      <w:ins w:id="1089" w:author="Unknown">
        <w:r w:rsidRPr="007E789C">
          <w:rPr>
            <w:color w:val="000000"/>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1090" w:author="Unknown"/>
          <w:rFonts w:ascii="Verdana" w:eastAsia="Times New Roman" w:hAnsi="Verdana" w:cs="Times New Roman"/>
          <w:color w:val="000000"/>
          <w:sz w:val="20"/>
          <w:szCs w:val="20"/>
        </w:rPr>
      </w:pPr>
      <w:ins w:id="1091" w:author="Unknown">
        <w:r w:rsidRPr="007E789C">
          <w:rPr>
            <w:rFonts w:ascii="Verdana" w:eastAsia="Times New Roman" w:hAnsi="Verdana" w:cs="Times New Roman"/>
            <w:color w:val="000000"/>
            <w:sz w:val="20"/>
            <w:szCs w:val="20"/>
          </w:rPr>
          <w:t>Output:</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92" w:author="Unknown"/>
          <w:rFonts w:ascii="Courier New" w:eastAsia="Times New Roman" w:hAnsi="Courier New" w:cs="Courier New"/>
          <w:color w:val="000000"/>
          <w:sz w:val="20"/>
          <w:szCs w:val="20"/>
        </w:rPr>
      </w:pPr>
      <w:ins w:id="1093" w:author="Unknown">
        <w:r w:rsidRPr="007E789C">
          <w:rPr>
            <w:rFonts w:ascii="Courier New" w:eastAsia="Times New Roman" w:hAnsi="Courier New" w:cs="Courier New"/>
            <w:color w:val="000000"/>
            <w:sz w:val="20"/>
            <w:szCs w:val="20"/>
          </w:rPr>
          <w:t>1 1</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94" w:author="Unknown"/>
          <w:rFonts w:ascii="Courier New" w:eastAsia="Times New Roman" w:hAnsi="Courier New" w:cs="Courier New"/>
          <w:color w:val="000000"/>
          <w:sz w:val="20"/>
          <w:szCs w:val="20"/>
        </w:rPr>
      </w:pPr>
      <w:ins w:id="1095" w:author="Unknown">
        <w:r w:rsidRPr="007E789C">
          <w:rPr>
            <w:rFonts w:ascii="Courier New" w:eastAsia="Times New Roman" w:hAnsi="Courier New" w:cs="Courier New"/>
            <w:color w:val="000000"/>
            <w:sz w:val="20"/>
            <w:szCs w:val="20"/>
          </w:rPr>
          <w:t>1 2</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96" w:author="Unknown"/>
          <w:rFonts w:ascii="Courier New" w:eastAsia="Times New Roman" w:hAnsi="Courier New" w:cs="Courier New"/>
          <w:color w:val="000000"/>
          <w:sz w:val="20"/>
          <w:szCs w:val="20"/>
        </w:rPr>
      </w:pPr>
      <w:ins w:id="1097" w:author="Unknown">
        <w:r w:rsidRPr="007E789C">
          <w:rPr>
            <w:rFonts w:ascii="Courier New" w:eastAsia="Times New Roman" w:hAnsi="Courier New" w:cs="Courier New"/>
            <w:color w:val="000000"/>
            <w:sz w:val="20"/>
            <w:szCs w:val="20"/>
          </w:rPr>
          <w:t>1 3</w:t>
        </w:r>
      </w:ins>
    </w:p>
    <w:p w:rsidR="007E789C" w:rsidRPr="007E789C" w:rsidRDefault="007E789C" w:rsidP="00BE22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98" w:author="Unknown"/>
          <w:rFonts w:ascii="Courier New" w:eastAsia="Times New Roman" w:hAnsi="Courier New" w:cs="Courier New"/>
          <w:color w:val="000000"/>
          <w:sz w:val="20"/>
          <w:szCs w:val="20"/>
        </w:rPr>
      </w:pPr>
      <w:ins w:id="1099" w:author="Unknown">
        <w:r w:rsidRPr="007E789C">
          <w:rPr>
            <w:rFonts w:ascii="Courier New" w:eastAsia="Times New Roman" w:hAnsi="Courier New" w:cs="Courier New"/>
            <w:color w:val="000000"/>
            <w:sz w:val="20"/>
            <w:szCs w:val="20"/>
          </w:rPr>
          <w:t>2 1</w:t>
        </w:r>
      </w:ins>
    </w:p>
    <w:p w:rsidR="007E789C" w:rsidRPr="007E789C" w:rsidRDefault="007E789C" w:rsidP="00BE22F5">
      <w:pPr>
        <w:rPr>
          <w:ins w:id="1100" w:author="Unknown"/>
        </w:rPr>
      </w:pPr>
      <w:ins w:id="1101" w:author="Unknown">
        <w:r w:rsidRPr="007E789C">
          <w:t>If you use </w:t>
        </w:r>
        <w:r w:rsidRPr="007E789C">
          <w:rPr>
            <w:b/>
            <w:bCs/>
          </w:rPr>
          <w:t>break bb</w:t>
        </w:r>
        <w:proofErr w:type="gramStart"/>
        <w:r w:rsidRPr="007E789C">
          <w:rPr>
            <w:b/>
            <w:bCs/>
          </w:rPr>
          <w:t>;</w:t>
        </w:r>
        <w:r w:rsidRPr="007E789C">
          <w:t>,</w:t>
        </w:r>
        <w:proofErr w:type="gramEnd"/>
        <w:r w:rsidRPr="007E789C">
          <w:t xml:space="preserve"> it will break inner loop only which is the default behavior of any loop.</w:t>
        </w:r>
      </w:ins>
    </w:p>
    <w:p w:rsidR="007E789C" w:rsidRPr="007E789C" w:rsidRDefault="007E789C" w:rsidP="00BE22F5">
      <w:pPr>
        <w:ind w:left="720"/>
        <w:rPr>
          <w:ins w:id="1102" w:author="Unknown"/>
        </w:rPr>
      </w:pPr>
      <w:proofErr w:type="gramStart"/>
      <w:ins w:id="1103"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class</w:t>
        </w:r>
        <w:r w:rsidRPr="007E789C">
          <w:rPr>
            <w:bdr w:val="none" w:sz="0" w:space="0" w:color="auto" w:frame="1"/>
          </w:rPr>
          <w:t> LabeledForExample2 {  </w:t>
        </w:r>
      </w:ins>
    </w:p>
    <w:p w:rsidR="007E789C" w:rsidRPr="007E789C" w:rsidRDefault="007E789C" w:rsidP="00BE22F5">
      <w:pPr>
        <w:ind w:left="720"/>
        <w:rPr>
          <w:ins w:id="1104" w:author="Unknown"/>
        </w:rPr>
      </w:pPr>
      <w:proofErr w:type="gramStart"/>
      <w:ins w:id="1105"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static</w:t>
        </w:r>
        <w:r w:rsidRPr="007E789C">
          <w:rPr>
            <w:bdr w:val="none" w:sz="0" w:space="0" w:color="auto" w:frame="1"/>
          </w:rPr>
          <w:t> </w:t>
        </w:r>
        <w:r w:rsidRPr="007E789C">
          <w:rPr>
            <w:b/>
            <w:bCs/>
            <w:color w:val="006699"/>
            <w:bdr w:val="none" w:sz="0" w:space="0" w:color="auto" w:frame="1"/>
          </w:rPr>
          <w:t>void</w:t>
        </w:r>
        <w:r w:rsidRPr="007E789C">
          <w:rPr>
            <w:bdr w:val="none" w:sz="0" w:space="0" w:color="auto" w:frame="1"/>
          </w:rPr>
          <w:t> main(String[] </w:t>
        </w:r>
        <w:proofErr w:type="spellStart"/>
        <w:r w:rsidRPr="007E789C">
          <w:rPr>
            <w:bdr w:val="none" w:sz="0" w:space="0" w:color="auto" w:frame="1"/>
          </w:rPr>
          <w:t>args</w:t>
        </w:r>
        <w:proofErr w:type="spellEnd"/>
        <w:r w:rsidRPr="007E789C">
          <w:rPr>
            <w:bdr w:val="none" w:sz="0" w:space="0" w:color="auto" w:frame="1"/>
          </w:rPr>
          <w:t>) {  </w:t>
        </w:r>
      </w:ins>
    </w:p>
    <w:p w:rsidR="007E789C" w:rsidRPr="007E789C" w:rsidRDefault="007E789C" w:rsidP="00BE22F5">
      <w:pPr>
        <w:ind w:left="720"/>
        <w:rPr>
          <w:ins w:id="1106" w:author="Unknown"/>
        </w:rPr>
      </w:pPr>
      <w:ins w:id="1107" w:author="Unknown">
        <w:r w:rsidRPr="007E789C">
          <w:rPr>
            <w:bdr w:val="none" w:sz="0" w:space="0" w:color="auto" w:frame="1"/>
          </w:rPr>
          <w:t>    </w:t>
        </w:r>
        <w:proofErr w:type="spellStart"/>
        <w:proofErr w:type="gramStart"/>
        <w:r w:rsidRPr="007E789C">
          <w:rPr>
            <w:bdr w:val="none" w:sz="0" w:space="0" w:color="auto" w:frame="1"/>
          </w:rPr>
          <w:t>aa</w:t>
        </w:r>
        <w:proofErr w:type="spellEnd"/>
        <w:proofErr w:type="gramEnd"/>
        <w:r w:rsidRPr="007E789C">
          <w:rPr>
            <w:bdr w:val="none" w:sz="0" w:space="0" w:color="auto" w:frame="1"/>
          </w:rPr>
          <w:t>:  </w:t>
        </w:r>
      </w:ins>
    </w:p>
    <w:p w:rsidR="007E789C" w:rsidRPr="007E789C" w:rsidRDefault="007E789C" w:rsidP="00BE22F5">
      <w:pPr>
        <w:ind w:left="720"/>
        <w:rPr>
          <w:ins w:id="1108" w:author="Unknown"/>
        </w:rPr>
      </w:pPr>
      <w:ins w:id="1109" w:author="Unknown">
        <w:r w:rsidRPr="007E789C">
          <w:rPr>
            <w:bdr w:val="none" w:sz="0" w:space="0" w:color="auto" w:frame="1"/>
          </w:rPr>
          <w:t>        </w:t>
        </w:r>
        <w:proofErr w:type="gramStart"/>
        <w:r w:rsidRPr="007E789C">
          <w:rPr>
            <w:b/>
            <w:bCs/>
            <w:color w:val="006699"/>
            <w:bdr w:val="none" w:sz="0" w:space="0" w:color="auto" w:frame="1"/>
          </w:rPr>
          <w:t>for</w:t>
        </w:r>
        <w:r w:rsidRPr="007E789C">
          <w:rPr>
            <w:bdr w:val="none" w:sz="0" w:space="0" w:color="auto" w:frame="1"/>
          </w:rPr>
          <w:t>(</w:t>
        </w:r>
        <w:proofErr w:type="spellStart"/>
        <w:proofErr w:type="gramEnd"/>
        <w:r w:rsidRPr="007E789C">
          <w:rPr>
            <w:b/>
            <w:bCs/>
            <w:color w:val="006699"/>
            <w:bdr w:val="none" w:sz="0" w:space="0" w:color="auto" w:frame="1"/>
          </w:rPr>
          <w:t>int</w:t>
        </w:r>
        <w:proofErr w:type="spellEnd"/>
        <w:r w:rsidRPr="007E789C">
          <w:rPr>
            <w:bdr w:val="none" w:sz="0" w:space="0" w:color="auto" w:frame="1"/>
          </w:rPr>
          <w:t> i=</w:t>
        </w:r>
        <w:r w:rsidRPr="007E789C">
          <w:rPr>
            <w:color w:val="C00000"/>
            <w:bdr w:val="none" w:sz="0" w:space="0" w:color="auto" w:frame="1"/>
          </w:rPr>
          <w:t>1</w:t>
        </w:r>
        <w:r w:rsidRPr="007E789C">
          <w:rPr>
            <w:bdr w:val="none" w:sz="0" w:space="0" w:color="auto" w:frame="1"/>
          </w:rPr>
          <w:t>;i&lt;=</w:t>
        </w:r>
        <w:r w:rsidRPr="007E789C">
          <w:rPr>
            <w:color w:val="C00000"/>
            <w:bdr w:val="none" w:sz="0" w:space="0" w:color="auto" w:frame="1"/>
          </w:rPr>
          <w:t>3</w:t>
        </w:r>
        <w:r w:rsidRPr="007E789C">
          <w:rPr>
            <w:bdr w:val="none" w:sz="0" w:space="0" w:color="auto" w:frame="1"/>
          </w:rPr>
          <w:t>;i++){  </w:t>
        </w:r>
      </w:ins>
    </w:p>
    <w:p w:rsidR="007E789C" w:rsidRPr="007E789C" w:rsidRDefault="007E789C" w:rsidP="00BE22F5">
      <w:pPr>
        <w:ind w:left="720"/>
        <w:rPr>
          <w:ins w:id="1110" w:author="Unknown"/>
        </w:rPr>
      </w:pPr>
      <w:ins w:id="1111" w:author="Unknown">
        <w:r w:rsidRPr="007E789C">
          <w:rPr>
            <w:bdr w:val="none" w:sz="0" w:space="0" w:color="auto" w:frame="1"/>
          </w:rPr>
          <w:t>            </w:t>
        </w:r>
        <w:proofErr w:type="gramStart"/>
        <w:r w:rsidRPr="007E789C">
          <w:rPr>
            <w:bdr w:val="none" w:sz="0" w:space="0" w:color="auto" w:frame="1"/>
          </w:rPr>
          <w:t>bb</w:t>
        </w:r>
        <w:proofErr w:type="gramEnd"/>
        <w:r w:rsidRPr="007E789C">
          <w:rPr>
            <w:bdr w:val="none" w:sz="0" w:space="0" w:color="auto" w:frame="1"/>
          </w:rPr>
          <w:t>:  </w:t>
        </w:r>
      </w:ins>
    </w:p>
    <w:p w:rsidR="007E789C" w:rsidRPr="007E789C" w:rsidRDefault="007E789C" w:rsidP="00BE22F5">
      <w:pPr>
        <w:ind w:left="720"/>
        <w:rPr>
          <w:ins w:id="1112" w:author="Unknown"/>
        </w:rPr>
      </w:pPr>
      <w:ins w:id="1113" w:author="Unknown">
        <w:r w:rsidRPr="007E789C">
          <w:rPr>
            <w:bdr w:val="none" w:sz="0" w:space="0" w:color="auto" w:frame="1"/>
          </w:rPr>
          <w:t>                </w:t>
        </w:r>
        <w:proofErr w:type="gramStart"/>
        <w:r w:rsidRPr="007E789C">
          <w:rPr>
            <w:b/>
            <w:bCs/>
            <w:color w:val="006699"/>
            <w:bdr w:val="none" w:sz="0" w:space="0" w:color="auto" w:frame="1"/>
          </w:rPr>
          <w:t>for</w:t>
        </w:r>
        <w:r w:rsidRPr="007E789C">
          <w:rPr>
            <w:bdr w:val="none" w:sz="0" w:space="0" w:color="auto" w:frame="1"/>
          </w:rPr>
          <w:t>(</w:t>
        </w:r>
        <w:proofErr w:type="spellStart"/>
        <w:proofErr w:type="gramEnd"/>
        <w:r w:rsidRPr="007E789C">
          <w:rPr>
            <w:b/>
            <w:bCs/>
            <w:color w:val="006699"/>
            <w:bdr w:val="none" w:sz="0" w:space="0" w:color="auto" w:frame="1"/>
          </w:rPr>
          <w:t>int</w:t>
        </w:r>
        <w:proofErr w:type="spellEnd"/>
        <w:r w:rsidRPr="007E789C">
          <w:rPr>
            <w:bdr w:val="none" w:sz="0" w:space="0" w:color="auto" w:frame="1"/>
          </w:rPr>
          <w:t> j=</w:t>
        </w:r>
        <w:r w:rsidRPr="007E789C">
          <w:rPr>
            <w:color w:val="C00000"/>
            <w:bdr w:val="none" w:sz="0" w:space="0" w:color="auto" w:frame="1"/>
          </w:rPr>
          <w:t>1</w:t>
        </w:r>
        <w:r w:rsidRPr="007E789C">
          <w:rPr>
            <w:bdr w:val="none" w:sz="0" w:space="0" w:color="auto" w:frame="1"/>
          </w:rPr>
          <w:t>;j&lt;=</w:t>
        </w:r>
        <w:r w:rsidRPr="007E789C">
          <w:rPr>
            <w:color w:val="C00000"/>
            <w:bdr w:val="none" w:sz="0" w:space="0" w:color="auto" w:frame="1"/>
          </w:rPr>
          <w:t>3</w:t>
        </w:r>
        <w:r w:rsidRPr="007E789C">
          <w:rPr>
            <w:bdr w:val="none" w:sz="0" w:space="0" w:color="auto" w:frame="1"/>
          </w:rPr>
          <w:t>;j++){  </w:t>
        </w:r>
      </w:ins>
    </w:p>
    <w:p w:rsidR="007E789C" w:rsidRPr="007E789C" w:rsidRDefault="007E789C" w:rsidP="00BE22F5">
      <w:pPr>
        <w:ind w:left="720"/>
        <w:rPr>
          <w:ins w:id="1114" w:author="Unknown"/>
        </w:rPr>
      </w:pPr>
      <w:ins w:id="1115" w:author="Unknown">
        <w:r w:rsidRPr="007E789C">
          <w:rPr>
            <w:bdr w:val="none" w:sz="0" w:space="0" w:color="auto" w:frame="1"/>
          </w:rPr>
          <w:t>                    </w:t>
        </w:r>
        <w:proofErr w:type="gramStart"/>
        <w:r w:rsidRPr="007E789C">
          <w:rPr>
            <w:b/>
            <w:bCs/>
            <w:color w:val="006699"/>
            <w:bdr w:val="none" w:sz="0" w:space="0" w:color="auto" w:frame="1"/>
          </w:rPr>
          <w:t>if</w:t>
        </w:r>
        <w:r w:rsidRPr="007E789C">
          <w:rPr>
            <w:bdr w:val="none" w:sz="0" w:space="0" w:color="auto" w:frame="1"/>
          </w:rPr>
          <w:t>(</w:t>
        </w:r>
        <w:proofErr w:type="gramEnd"/>
        <w:r w:rsidRPr="007E789C">
          <w:rPr>
            <w:bdr w:val="none" w:sz="0" w:space="0" w:color="auto" w:frame="1"/>
          </w:rPr>
          <w:t>i==</w:t>
        </w:r>
        <w:r w:rsidRPr="007E789C">
          <w:rPr>
            <w:color w:val="C00000"/>
            <w:bdr w:val="none" w:sz="0" w:space="0" w:color="auto" w:frame="1"/>
          </w:rPr>
          <w:t>2</w:t>
        </w:r>
        <w:r w:rsidRPr="007E789C">
          <w:rPr>
            <w:bdr w:val="none" w:sz="0" w:space="0" w:color="auto" w:frame="1"/>
          </w:rPr>
          <w:t>&amp;&amp;j==</w:t>
        </w:r>
        <w:r w:rsidRPr="007E789C">
          <w:rPr>
            <w:color w:val="C00000"/>
            <w:bdr w:val="none" w:sz="0" w:space="0" w:color="auto" w:frame="1"/>
          </w:rPr>
          <w:t>2</w:t>
        </w:r>
        <w:r w:rsidRPr="007E789C">
          <w:rPr>
            <w:bdr w:val="none" w:sz="0" w:space="0" w:color="auto" w:frame="1"/>
          </w:rPr>
          <w:t>){  </w:t>
        </w:r>
      </w:ins>
    </w:p>
    <w:p w:rsidR="007E789C" w:rsidRPr="007E789C" w:rsidRDefault="007E789C" w:rsidP="00BE22F5">
      <w:pPr>
        <w:ind w:left="720"/>
        <w:rPr>
          <w:ins w:id="1116" w:author="Unknown"/>
        </w:rPr>
      </w:pPr>
      <w:ins w:id="1117" w:author="Unknown">
        <w:r w:rsidRPr="007E789C">
          <w:rPr>
            <w:bdr w:val="none" w:sz="0" w:space="0" w:color="auto" w:frame="1"/>
          </w:rPr>
          <w:t>                        </w:t>
        </w:r>
        <w:proofErr w:type="gramStart"/>
        <w:r w:rsidRPr="007E789C">
          <w:rPr>
            <w:b/>
            <w:bCs/>
            <w:color w:val="006699"/>
            <w:bdr w:val="none" w:sz="0" w:space="0" w:color="auto" w:frame="1"/>
          </w:rPr>
          <w:t>break</w:t>
        </w:r>
        <w:proofErr w:type="gramEnd"/>
        <w:r w:rsidRPr="007E789C">
          <w:rPr>
            <w:bdr w:val="none" w:sz="0" w:space="0" w:color="auto" w:frame="1"/>
          </w:rPr>
          <w:t> bb;  </w:t>
        </w:r>
      </w:ins>
    </w:p>
    <w:p w:rsidR="007E789C" w:rsidRPr="007E789C" w:rsidRDefault="007E789C" w:rsidP="00BE22F5">
      <w:pPr>
        <w:ind w:left="720"/>
        <w:rPr>
          <w:ins w:id="1118" w:author="Unknown"/>
        </w:rPr>
      </w:pPr>
      <w:ins w:id="1119" w:author="Unknown">
        <w:r w:rsidRPr="007E789C">
          <w:rPr>
            <w:bdr w:val="none" w:sz="0" w:space="0" w:color="auto" w:frame="1"/>
          </w:rPr>
          <w:t>                    }  </w:t>
        </w:r>
      </w:ins>
    </w:p>
    <w:p w:rsidR="007E789C" w:rsidRPr="007E789C" w:rsidRDefault="007E789C" w:rsidP="00BE22F5">
      <w:pPr>
        <w:ind w:left="720"/>
        <w:rPr>
          <w:ins w:id="1120" w:author="Unknown"/>
        </w:rPr>
      </w:pPr>
      <w:ins w:id="1121" w:author="Unknown">
        <w:r w:rsidRPr="007E789C">
          <w:rPr>
            <w:bdr w:val="none" w:sz="0" w:space="0" w:color="auto" w:frame="1"/>
          </w:rPr>
          <w:t>                    </w:t>
        </w:r>
        <w:proofErr w:type="spellStart"/>
        <w:proofErr w:type="gramStart"/>
        <w:r w:rsidRPr="007E789C">
          <w:rPr>
            <w:bdr w:val="none" w:sz="0" w:space="0" w:color="auto" w:frame="1"/>
          </w:rPr>
          <w:t>System.out.println</w:t>
        </w:r>
        <w:proofErr w:type="spellEnd"/>
        <w:r w:rsidRPr="007E789C">
          <w:rPr>
            <w:bdr w:val="none" w:sz="0" w:space="0" w:color="auto" w:frame="1"/>
          </w:rPr>
          <w:t>(</w:t>
        </w:r>
        <w:proofErr w:type="gramEnd"/>
        <w:r w:rsidRPr="007E789C">
          <w:rPr>
            <w:bdr w:val="none" w:sz="0" w:space="0" w:color="auto" w:frame="1"/>
          </w:rPr>
          <w:t>i+</w:t>
        </w:r>
        <w:r w:rsidRPr="007E789C">
          <w:rPr>
            <w:color w:val="0000FF"/>
            <w:bdr w:val="none" w:sz="0" w:space="0" w:color="auto" w:frame="1"/>
          </w:rPr>
          <w:t>" "</w:t>
        </w:r>
        <w:r w:rsidRPr="007E789C">
          <w:rPr>
            <w:bdr w:val="none" w:sz="0" w:space="0" w:color="auto" w:frame="1"/>
          </w:rPr>
          <w:t>+j);  </w:t>
        </w:r>
      </w:ins>
    </w:p>
    <w:p w:rsidR="007E789C" w:rsidRPr="007E789C" w:rsidRDefault="007E789C" w:rsidP="00BE22F5">
      <w:pPr>
        <w:ind w:left="720"/>
        <w:rPr>
          <w:ins w:id="1122" w:author="Unknown"/>
        </w:rPr>
      </w:pPr>
      <w:ins w:id="1123" w:author="Unknown">
        <w:r w:rsidRPr="007E789C">
          <w:rPr>
            <w:bdr w:val="none" w:sz="0" w:space="0" w:color="auto" w:frame="1"/>
          </w:rPr>
          <w:t>                }  </w:t>
        </w:r>
      </w:ins>
    </w:p>
    <w:p w:rsidR="007E789C" w:rsidRPr="007E789C" w:rsidRDefault="007E789C" w:rsidP="00BE22F5">
      <w:pPr>
        <w:ind w:left="720"/>
        <w:rPr>
          <w:ins w:id="1124" w:author="Unknown"/>
        </w:rPr>
      </w:pPr>
      <w:ins w:id="1125" w:author="Unknown">
        <w:r w:rsidRPr="007E789C">
          <w:rPr>
            <w:bdr w:val="none" w:sz="0" w:space="0" w:color="auto" w:frame="1"/>
          </w:rPr>
          <w:t>        }  </w:t>
        </w:r>
      </w:ins>
    </w:p>
    <w:p w:rsidR="007E789C" w:rsidRPr="007E789C" w:rsidRDefault="007E789C" w:rsidP="00BE22F5">
      <w:pPr>
        <w:ind w:left="720"/>
        <w:rPr>
          <w:ins w:id="1126" w:author="Unknown"/>
        </w:rPr>
      </w:pPr>
      <w:ins w:id="1127" w:author="Unknown">
        <w:r w:rsidRPr="007E789C">
          <w:rPr>
            <w:bdr w:val="none" w:sz="0" w:space="0" w:color="auto" w:frame="1"/>
          </w:rPr>
          <w:t>}  </w:t>
        </w:r>
      </w:ins>
    </w:p>
    <w:p w:rsidR="007E789C" w:rsidRPr="007E789C" w:rsidRDefault="007E789C" w:rsidP="00BE22F5">
      <w:pPr>
        <w:ind w:left="720"/>
        <w:rPr>
          <w:ins w:id="1128" w:author="Unknown"/>
        </w:rPr>
      </w:pPr>
      <w:ins w:id="1129" w:author="Unknown">
        <w:r w:rsidRPr="007E789C">
          <w:rPr>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1130" w:author="Unknown"/>
          <w:rFonts w:ascii="Verdana" w:eastAsia="Times New Roman" w:hAnsi="Verdana" w:cs="Times New Roman"/>
          <w:color w:val="000000"/>
          <w:sz w:val="20"/>
          <w:szCs w:val="20"/>
        </w:rPr>
      </w:pPr>
      <w:ins w:id="1131" w:author="Unknown">
        <w:r w:rsidRPr="007E789C">
          <w:rPr>
            <w:rFonts w:ascii="Verdana" w:eastAsia="Times New Roman" w:hAnsi="Verdana" w:cs="Times New Roman"/>
            <w:color w:val="000000"/>
            <w:sz w:val="20"/>
            <w:szCs w:val="20"/>
          </w:rPr>
          <w:t>Output:</w:t>
        </w:r>
      </w:ins>
    </w:p>
    <w:p w:rsidR="007E789C" w:rsidRPr="007E789C" w:rsidRDefault="007E789C" w:rsidP="00BE22F5">
      <w:pPr>
        <w:ind w:left="720"/>
        <w:rPr>
          <w:ins w:id="1132" w:author="Unknown"/>
        </w:rPr>
      </w:pPr>
      <w:ins w:id="1133" w:author="Unknown">
        <w:r w:rsidRPr="007E789C">
          <w:t>1 1</w:t>
        </w:r>
      </w:ins>
    </w:p>
    <w:p w:rsidR="007E789C" w:rsidRPr="007E789C" w:rsidRDefault="007E789C" w:rsidP="00BE22F5">
      <w:pPr>
        <w:ind w:left="720"/>
        <w:rPr>
          <w:ins w:id="1134" w:author="Unknown"/>
        </w:rPr>
      </w:pPr>
      <w:ins w:id="1135" w:author="Unknown">
        <w:r w:rsidRPr="007E789C">
          <w:t>1 2</w:t>
        </w:r>
      </w:ins>
    </w:p>
    <w:p w:rsidR="007E789C" w:rsidRPr="007E789C" w:rsidRDefault="007E789C" w:rsidP="00BE22F5">
      <w:pPr>
        <w:ind w:left="720"/>
        <w:rPr>
          <w:ins w:id="1136" w:author="Unknown"/>
        </w:rPr>
      </w:pPr>
      <w:ins w:id="1137" w:author="Unknown">
        <w:r w:rsidRPr="007E789C">
          <w:lastRenderedPageBreak/>
          <w:t>1 3</w:t>
        </w:r>
      </w:ins>
    </w:p>
    <w:p w:rsidR="007E789C" w:rsidRPr="007E789C" w:rsidRDefault="007E789C" w:rsidP="00BE22F5">
      <w:pPr>
        <w:ind w:left="720"/>
        <w:rPr>
          <w:ins w:id="1138" w:author="Unknown"/>
        </w:rPr>
      </w:pPr>
      <w:ins w:id="1139" w:author="Unknown">
        <w:r w:rsidRPr="007E789C">
          <w:t>2 1</w:t>
        </w:r>
      </w:ins>
    </w:p>
    <w:p w:rsidR="007E789C" w:rsidRPr="007E789C" w:rsidRDefault="007E789C" w:rsidP="00BE22F5">
      <w:pPr>
        <w:ind w:left="720"/>
        <w:rPr>
          <w:ins w:id="1140" w:author="Unknown"/>
        </w:rPr>
      </w:pPr>
      <w:ins w:id="1141" w:author="Unknown">
        <w:r w:rsidRPr="007E789C">
          <w:t>3 1</w:t>
        </w:r>
      </w:ins>
    </w:p>
    <w:p w:rsidR="007E789C" w:rsidRPr="007E789C" w:rsidRDefault="007E789C" w:rsidP="00BE22F5">
      <w:pPr>
        <w:ind w:left="720"/>
        <w:rPr>
          <w:ins w:id="1142" w:author="Unknown"/>
        </w:rPr>
      </w:pPr>
      <w:ins w:id="1143" w:author="Unknown">
        <w:r w:rsidRPr="007E789C">
          <w:t>3 2</w:t>
        </w:r>
      </w:ins>
    </w:p>
    <w:p w:rsidR="007E789C" w:rsidRPr="007E789C" w:rsidRDefault="007E789C" w:rsidP="00BE22F5">
      <w:pPr>
        <w:ind w:left="720"/>
        <w:rPr>
          <w:ins w:id="1144" w:author="Unknown"/>
        </w:rPr>
      </w:pPr>
      <w:ins w:id="1145" w:author="Unknown">
        <w:r w:rsidRPr="007E789C">
          <w:t>3 3</w:t>
        </w:r>
      </w:ins>
    </w:p>
    <w:p w:rsidR="007E789C" w:rsidRPr="007E789C" w:rsidRDefault="007E789C" w:rsidP="007E789C">
      <w:pPr>
        <w:shd w:val="clear" w:color="auto" w:fill="FFFFFF"/>
        <w:spacing w:before="100" w:beforeAutospacing="1" w:after="100" w:afterAutospacing="1" w:line="312" w:lineRule="atLeast"/>
        <w:outlineLvl w:val="1"/>
        <w:rPr>
          <w:ins w:id="1146" w:author="Unknown"/>
          <w:rFonts w:ascii="Helvetica" w:eastAsia="Times New Roman" w:hAnsi="Helvetica" w:cs="Helvetica"/>
          <w:color w:val="610B38"/>
          <w:sz w:val="28"/>
          <w:szCs w:val="28"/>
        </w:rPr>
      </w:pPr>
      <w:ins w:id="1147" w:author="Unknown">
        <w:r w:rsidRPr="007E789C">
          <w:rPr>
            <w:rFonts w:ascii="Helvetica" w:eastAsia="Times New Roman" w:hAnsi="Helvetica" w:cs="Helvetica"/>
            <w:color w:val="610B38"/>
            <w:sz w:val="28"/>
            <w:szCs w:val="28"/>
          </w:rPr>
          <w:t xml:space="preserve">Java Infinitive </w:t>
        </w:r>
        <w:proofErr w:type="gramStart"/>
        <w:r w:rsidRPr="007E789C">
          <w:rPr>
            <w:rFonts w:ascii="Helvetica" w:eastAsia="Times New Roman" w:hAnsi="Helvetica" w:cs="Helvetica"/>
            <w:color w:val="610B38"/>
            <w:sz w:val="28"/>
            <w:szCs w:val="28"/>
          </w:rPr>
          <w:t>For</w:t>
        </w:r>
        <w:proofErr w:type="gramEnd"/>
        <w:r w:rsidRPr="007E789C">
          <w:rPr>
            <w:rFonts w:ascii="Helvetica" w:eastAsia="Times New Roman" w:hAnsi="Helvetica" w:cs="Helvetica"/>
            <w:color w:val="610B38"/>
            <w:sz w:val="28"/>
            <w:szCs w:val="28"/>
          </w:rPr>
          <w:t xml:space="preserve"> Loop</w:t>
        </w:r>
      </w:ins>
    </w:p>
    <w:p w:rsidR="007E789C" w:rsidRPr="007E789C" w:rsidRDefault="007E789C" w:rsidP="00BE22F5">
      <w:pPr>
        <w:ind w:firstLine="720"/>
        <w:rPr>
          <w:ins w:id="1148" w:author="Unknown"/>
        </w:rPr>
      </w:pPr>
      <w:ins w:id="1149" w:author="Unknown">
        <w:r w:rsidRPr="007E789C">
          <w:t xml:space="preserve">If you use two </w:t>
        </w:r>
        <w:proofErr w:type="gramStart"/>
        <w:r w:rsidRPr="007E789C">
          <w:t>semicolons ;</w:t>
        </w:r>
        <w:proofErr w:type="gramEnd"/>
        <w:r w:rsidRPr="007E789C">
          <w:t>; in the for loop, it will be infinitive for loop.</w:t>
        </w:r>
      </w:ins>
    </w:p>
    <w:p w:rsidR="007E789C" w:rsidRPr="007E789C" w:rsidRDefault="007E789C" w:rsidP="007E789C">
      <w:pPr>
        <w:shd w:val="clear" w:color="auto" w:fill="FFFFFF"/>
        <w:spacing w:before="100" w:beforeAutospacing="1" w:after="100" w:afterAutospacing="1" w:line="240" w:lineRule="auto"/>
        <w:rPr>
          <w:ins w:id="1150" w:author="Unknown"/>
          <w:rFonts w:ascii="Verdana" w:eastAsia="Times New Roman" w:hAnsi="Verdana" w:cs="Times New Roman"/>
          <w:color w:val="000000"/>
          <w:sz w:val="20"/>
          <w:szCs w:val="20"/>
        </w:rPr>
      </w:pPr>
      <w:ins w:id="1151" w:author="Unknown">
        <w:r w:rsidRPr="007E789C">
          <w:rPr>
            <w:rFonts w:ascii="Verdana" w:eastAsia="Times New Roman" w:hAnsi="Verdana" w:cs="Times New Roman"/>
            <w:b/>
            <w:bCs/>
            <w:color w:val="000000"/>
            <w:sz w:val="20"/>
            <w:szCs w:val="20"/>
          </w:rPr>
          <w:t>Syntax:</w:t>
        </w:r>
      </w:ins>
    </w:p>
    <w:p w:rsidR="007E789C" w:rsidRPr="007E789C" w:rsidRDefault="007E789C" w:rsidP="00455275">
      <w:pPr>
        <w:ind w:left="720"/>
        <w:rPr>
          <w:ins w:id="1152" w:author="Unknown"/>
        </w:rPr>
      </w:pPr>
      <w:proofErr w:type="gramStart"/>
      <w:ins w:id="1153" w:author="Unknown">
        <w:r w:rsidRPr="007E789C">
          <w:rPr>
            <w:b/>
            <w:bCs/>
            <w:color w:val="006699"/>
            <w:bdr w:val="none" w:sz="0" w:space="0" w:color="auto" w:frame="1"/>
          </w:rPr>
          <w:t>for</w:t>
        </w:r>
        <w:r w:rsidRPr="007E789C">
          <w:rPr>
            <w:bdr w:val="none" w:sz="0" w:space="0" w:color="auto" w:frame="1"/>
          </w:rPr>
          <w:t>(</w:t>
        </w:r>
        <w:proofErr w:type="gramEnd"/>
        <w:r w:rsidRPr="007E789C">
          <w:rPr>
            <w:bdr w:val="none" w:sz="0" w:space="0" w:color="auto" w:frame="1"/>
          </w:rPr>
          <w:t>;;){  </w:t>
        </w:r>
      </w:ins>
    </w:p>
    <w:p w:rsidR="007E789C" w:rsidRPr="007E789C" w:rsidRDefault="007E789C" w:rsidP="00455275">
      <w:pPr>
        <w:ind w:left="720"/>
        <w:rPr>
          <w:ins w:id="1154" w:author="Unknown"/>
        </w:rPr>
      </w:pPr>
      <w:ins w:id="1155" w:author="Unknown">
        <w:r w:rsidRPr="007E789C">
          <w:rPr>
            <w:color w:val="008200"/>
            <w:bdr w:val="none" w:sz="0" w:space="0" w:color="auto" w:frame="1"/>
          </w:rPr>
          <w:t>//code to be executed</w:t>
        </w:r>
        <w:r w:rsidRPr="007E789C">
          <w:rPr>
            <w:bdr w:val="none" w:sz="0" w:space="0" w:color="auto" w:frame="1"/>
          </w:rPr>
          <w:t>  </w:t>
        </w:r>
      </w:ins>
    </w:p>
    <w:p w:rsidR="007E789C" w:rsidRPr="007E789C" w:rsidRDefault="007E789C" w:rsidP="00455275">
      <w:pPr>
        <w:ind w:left="720"/>
        <w:rPr>
          <w:ins w:id="1156" w:author="Unknown"/>
        </w:rPr>
      </w:pPr>
      <w:ins w:id="1157" w:author="Unknown">
        <w:r w:rsidRPr="007E789C">
          <w:rPr>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1158" w:author="Unknown"/>
          <w:rFonts w:ascii="Verdana" w:eastAsia="Times New Roman" w:hAnsi="Verdana" w:cs="Times New Roman"/>
          <w:color w:val="000000"/>
          <w:sz w:val="20"/>
          <w:szCs w:val="20"/>
        </w:rPr>
      </w:pPr>
      <w:ins w:id="1159" w:author="Unknown">
        <w:r w:rsidRPr="007E789C">
          <w:rPr>
            <w:rFonts w:ascii="Verdana" w:eastAsia="Times New Roman" w:hAnsi="Verdana" w:cs="Times New Roman"/>
            <w:b/>
            <w:bCs/>
            <w:color w:val="000000"/>
            <w:sz w:val="20"/>
            <w:szCs w:val="20"/>
          </w:rPr>
          <w:t>Example:</w:t>
        </w:r>
      </w:ins>
    </w:p>
    <w:p w:rsidR="007E789C" w:rsidRPr="007E789C" w:rsidRDefault="007E789C" w:rsidP="00455275">
      <w:pPr>
        <w:ind w:left="720"/>
        <w:rPr>
          <w:ins w:id="1160" w:author="Unknown"/>
          <w:color w:val="000000"/>
        </w:rPr>
      </w:pPr>
      <w:ins w:id="1161" w:author="Unknown">
        <w:r w:rsidRPr="007E789C">
          <w:rPr>
            <w:bdr w:val="none" w:sz="0" w:space="0" w:color="auto" w:frame="1"/>
          </w:rPr>
          <w:t>//Java program to demonstrate the use of infinite for loop</w:t>
        </w:r>
        <w:r w:rsidRPr="007E789C">
          <w:rPr>
            <w:color w:val="000000"/>
            <w:bdr w:val="none" w:sz="0" w:space="0" w:color="auto" w:frame="1"/>
          </w:rPr>
          <w:t>  </w:t>
        </w:r>
      </w:ins>
    </w:p>
    <w:p w:rsidR="007E789C" w:rsidRPr="007E789C" w:rsidRDefault="007E789C" w:rsidP="00455275">
      <w:pPr>
        <w:ind w:left="720"/>
        <w:rPr>
          <w:ins w:id="1162" w:author="Unknown"/>
          <w:color w:val="000000"/>
        </w:rPr>
      </w:pPr>
      <w:ins w:id="1163" w:author="Unknown">
        <w:r w:rsidRPr="007E789C">
          <w:rPr>
            <w:bdr w:val="none" w:sz="0" w:space="0" w:color="auto" w:frame="1"/>
          </w:rPr>
          <w:t>//which prints </w:t>
        </w:r>
        <w:proofErr w:type="gramStart"/>
        <w:r w:rsidRPr="007E789C">
          <w:rPr>
            <w:bdr w:val="none" w:sz="0" w:space="0" w:color="auto" w:frame="1"/>
          </w:rPr>
          <w:t>an</w:t>
        </w:r>
        <w:proofErr w:type="gramEnd"/>
        <w:r w:rsidRPr="007E789C">
          <w:rPr>
            <w:bdr w:val="none" w:sz="0" w:space="0" w:color="auto" w:frame="1"/>
          </w:rPr>
          <w:t> statement</w:t>
        </w:r>
        <w:r w:rsidRPr="007E789C">
          <w:rPr>
            <w:color w:val="000000"/>
            <w:bdr w:val="none" w:sz="0" w:space="0" w:color="auto" w:frame="1"/>
          </w:rPr>
          <w:t>  </w:t>
        </w:r>
      </w:ins>
    </w:p>
    <w:p w:rsidR="007E789C" w:rsidRPr="007E789C" w:rsidRDefault="007E789C" w:rsidP="00455275">
      <w:pPr>
        <w:rPr>
          <w:ins w:id="1164" w:author="Unknown"/>
        </w:rPr>
      </w:pPr>
      <w:proofErr w:type="gramStart"/>
      <w:ins w:id="1165"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class</w:t>
        </w:r>
        <w:r w:rsidRPr="007E789C">
          <w:rPr>
            <w:bdr w:val="none" w:sz="0" w:space="0" w:color="auto" w:frame="1"/>
          </w:rPr>
          <w:t> </w:t>
        </w:r>
        <w:proofErr w:type="spellStart"/>
        <w:r w:rsidRPr="007E789C">
          <w:rPr>
            <w:bdr w:val="none" w:sz="0" w:space="0" w:color="auto" w:frame="1"/>
          </w:rPr>
          <w:t>ForExample</w:t>
        </w:r>
        <w:proofErr w:type="spellEnd"/>
        <w:r w:rsidRPr="007E789C">
          <w:rPr>
            <w:bdr w:val="none" w:sz="0" w:space="0" w:color="auto" w:frame="1"/>
          </w:rPr>
          <w:t> {  </w:t>
        </w:r>
      </w:ins>
    </w:p>
    <w:p w:rsidR="007E789C" w:rsidRPr="007E789C" w:rsidRDefault="007E789C" w:rsidP="00455275">
      <w:pPr>
        <w:rPr>
          <w:ins w:id="1166" w:author="Unknown"/>
        </w:rPr>
      </w:pPr>
      <w:proofErr w:type="gramStart"/>
      <w:ins w:id="1167" w:author="Unknown">
        <w:r w:rsidRPr="007E789C">
          <w:rPr>
            <w:b/>
            <w:bCs/>
            <w:color w:val="006699"/>
            <w:bdr w:val="none" w:sz="0" w:space="0" w:color="auto" w:frame="1"/>
          </w:rPr>
          <w:t>public</w:t>
        </w:r>
        <w:proofErr w:type="gramEnd"/>
        <w:r w:rsidRPr="007E789C">
          <w:rPr>
            <w:bdr w:val="none" w:sz="0" w:space="0" w:color="auto" w:frame="1"/>
          </w:rPr>
          <w:t> </w:t>
        </w:r>
        <w:r w:rsidRPr="007E789C">
          <w:rPr>
            <w:b/>
            <w:bCs/>
            <w:color w:val="006699"/>
            <w:bdr w:val="none" w:sz="0" w:space="0" w:color="auto" w:frame="1"/>
          </w:rPr>
          <w:t>static</w:t>
        </w:r>
        <w:r w:rsidRPr="007E789C">
          <w:rPr>
            <w:bdr w:val="none" w:sz="0" w:space="0" w:color="auto" w:frame="1"/>
          </w:rPr>
          <w:t> </w:t>
        </w:r>
        <w:r w:rsidRPr="007E789C">
          <w:rPr>
            <w:b/>
            <w:bCs/>
            <w:color w:val="006699"/>
            <w:bdr w:val="none" w:sz="0" w:space="0" w:color="auto" w:frame="1"/>
          </w:rPr>
          <w:t>void</w:t>
        </w:r>
        <w:r w:rsidRPr="007E789C">
          <w:rPr>
            <w:bdr w:val="none" w:sz="0" w:space="0" w:color="auto" w:frame="1"/>
          </w:rPr>
          <w:t> main(String[] </w:t>
        </w:r>
        <w:proofErr w:type="spellStart"/>
        <w:r w:rsidRPr="007E789C">
          <w:rPr>
            <w:bdr w:val="none" w:sz="0" w:space="0" w:color="auto" w:frame="1"/>
          </w:rPr>
          <w:t>args</w:t>
        </w:r>
        <w:proofErr w:type="spellEnd"/>
        <w:r w:rsidRPr="007E789C">
          <w:rPr>
            <w:bdr w:val="none" w:sz="0" w:space="0" w:color="auto" w:frame="1"/>
          </w:rPr>
          <w:t>) {  </w:t>
        </w:r>
      </w:ins>
    </w:p>
    <w:p w:rsidR="007E789C" w:rsidRPr="007E789C" w:rsidRDefault="007E789C" w:rsidP="00455275">
      <w:pPr>
        <w:rPr>
          <w:ins w:id="1168" w:author="Unknown"/>
        </w:rPr>
      </w:pPr>
      <w:ins w:id="1169" w:author="Unknown">
        <w:r w:rsidRPr="007E789C">
          <w:rPr>
            <w:bdr w:val="none" w:sz="0" w:space="0" w:color="auto" w:frame="1"/>
          </w:rPr>
          <w:t>    </w:t>
        </w:r>
        <w:r w:rsidRPr="007E789C">
          <w:rPr>
            <w:color w:val="008200"/>
            <w:bdr w:val="none" w:sz="0" w:space="0" w:color="auto" w:frame="1"/>
          </w:rPr>
          <w:t>//Using no condition in for loop</w:t>
        </w:r>
        <w:r w:rsidRPr="007E789C">
          <w:rPr>
            <w:bdr w:val="none" w:sz="0" w:space="0" w:color="auto" w:frame="1"/>
          </w:rPr>
          <w:t>  </w:t>
        </w:r>
      </w:ins>
    </w:p>
    <w:p w:rsidR="007E789C" w:rsidRPr="007E789C" w:rsidRDefault="007E789C" w:rsidP="00455275">
      <w:pPr>
        <w:rPr>
          <w:ins w:id="1170" w:author="Unknown"/>
        </w:rPr>
      </w:pPr>
      <w:ins w:id="1171" w:author="Unknown">
        <w:r w:rsidRPr="007E789C">
          <w:rPr>
            <w:bdr w:val="none" w:sz="0" w:space="0" w:color="auto" w:frame="1"/>
          </w:rPr>
          <w:t>    </w:t>
        </w:r>
        <w:proofErr w:type="gramStart"/>
        <w:r w:rsidRPr="007E789C">
          <w:rPr>
            <w:b/>
            <w:bCs/>
            <w:color w:val="006699"/>
            <w:bdr w:val="none" w:sz="0" w:space="0" w:color="auto" w:frame="1"/>
          </w:rPr>
          <w:t>for</w:t>
        </w:r>
        <w:r w:rsidRPr="007E789C">
          <w:rPr>
            <w:bdr w:val="none" w:sz="0" w:space="0" w:color="auto" w:frame="1"/>
          </w:rPr>
          <w:t>(</w:t>
        </w:r>
        <w:proofErr w:type="gramEnd"/>
        <w:r w:rsidRPr="007E789C">
          <w:rPr>
            <w:bdr w:val="none" w:sz="0" w:space="0" w:color="auto" w:frame="1"/>
          </w:rPr>
          <w:t>;;){  </w:t>
        </w:r>
      </w:ins>
    </w:p>
    <w:p w:rsidR="007E789C" w:rsidRPr="007E789C" w:rsidRDefault="007E789C" w:rsidP="00455275">
      <w:pPr>
        <w:rPr>
          <w:ins w:id="1172" w:author="Unknown"/>
        </w:rPr>
      </w:pPr>
      <w:ins w:id="1173" w:author="Unknown">
        <w:r w:rsidRPr="007E789C">
          <w:rPr>
            <w:bdr w:val="none" w:sz="0" w:space="0" w:color="auto" w:frame="1"/>
          </w:rPr>
          <w:t>        </w:t>
        </w:r>
        <w:proofErr w:type="spellStart"/>
        <w:proofErr w:type="gramStart"/>
        <w:r w:rsidRPr="007E789C">
          <w:rPr>
            <w:bdr w:val="none" w:sz="0" w:space="0" w:color="auto" w:frame="1"/>
          </w:rPr>
          <w:t>System.out.println</w:t>
        </w:r>
        <w:proofErr w:type="spellEnd"/>
        <w:r w:rsidRPr="007E789C">
          <w:rPr>
            <w:bdr w:val="none" w:sz="0" w:space="0" w:color="auto" w:frame="1"/>
          </w:rPr>
          <w:t>(</w:t>
        </w:r>
        <w:proofErr w:type="gramEnd"/>
        <w:r w:rsidRPr="007E789C">
          <w:rPr>
            <w:color w:val="0000FF"/>
            <w:bdr w:val="none" w:sz="0" w:space="0" w:color="auto" w:frame="1"/>
          </w:rPr>
          <w:t>"infinitive loop"</w:t>
        </w:r>
        <w:r w:rsidRPr="007E789C">
          <w:rPr>
            <w:bdr w:val="none" w:sz="0" w:space="0" w:color="auto" w:frame="1"/>
          </w:rPr>
          <w:t>);  </w:t>
        </w:r>
      </w:ins>
    </w:p>
    <w:p w:rsidR="007E789C" w:rsidRPr="007E789C" w:rsidRDefault="007E789C" w:rsidP="00455275">
      <w:pPr>
        <w:rPr>
          <w:ins w:id="1174" w:author="Unknown"/>
        </w:rPr>
      </w:pPr>
      <w:ins w:id="1175" w:author="Unknown">
        <w:r w:rsidRPr="007E789C">
          <w:rPr>
            <w:bdr w:val="none" w:sz="0" w:space="0" w:color="auto" w:frame="1"/>
          </w:rPr>
          <w:t>    }  </w:t>
        </w:r>
      </w:ins>
    </w:p>
    <w:p w:rsidR="007E789C" w:rsidRPr="007E789C" w:rsidRDefault="007E789C" w:rsidP="00455275">
      <w:pPr>
        <w:rPr>
          <w:ins w:id="1176" w:author="Unknown"/>
        </w:rPr>
      </w:pPr>
      <w:ins w:id="1177" w:author="Unknown">
        <w:r w:rsidRPr="007E789C">
          <w:rPr>
            <w:bdr w:val="none" w:sz="0" w:space="0" w:color="auto" w:frame="1"/>
          </w:rPr>
          <w:t>}  </w:t>
        </w:r>
      </w:ins>
    </w:p>
    <w:p w:rsidR="007E789C" w:rsidRPr="007E789C" w:rsidRDefault="007E789C" w:rsidP="00455275">
      <w:pPr>
        <w:rPr>
          <w:ins w:id="1178" w:author="Unknown"/>
        </w:rPr>
      </w:pPr>
      <w:ins w:id="1179" w:author="Unknown">
        <w:r w:rsidRPr="007E789C">
          <w:rPr>
            <w:bdr w:val="none" w:sz="0" w:space="0" w:color="auto" w:frame="1"/>
          </w:rPr>
          <w:t>}  </w:t>
        </w:r>
      </w:ins>
    </w:p>
    <w:p w:rsidR="007E789C" w:rsidRPr="007E789C" w:rsidRDefault="007E789C" w:rsidP="007E789C">
      <w:pPr>
        <w:shd w:val="clear" w:color="auto" w:fill="FFFFFF"/>
        <w:spacing w:before="100" w:beforeAutospacing="1" w:after="100" w:afterAutospacing="1" w:line="240" w:lineRule="auto"/>
        <w:rPr>
          <w:ins w:id="1180" w:author="Unknown"/>
          <w:rFonts w:ascii="Verdana" w:eastAsia="Times New Roman" w:hAnsi="Verdana" w:cs="Times New Roman"/>
          <w:color w:val="000000"/>
        </w:rPr>
      </w:pPr>
      <w:ins w:id="1181" w:author="Unknown">
        <w:r w:rsidRPr="007E789C">
          <w:rPr>
            <w:rFonts w:ascii="Verdana" w:eastAsia="Times New Roman" w:hAnsi="Verdana" w:cs="Times New Roman"/>
            <w:color w:val="000000"/>
          </w:rPr>
          <w:t>Output:</w:t>
        </w:r>
      </w:ins>
    </w:p>
    <w:p w:rsidR="007E789C" w:rsidRPr="007E789C" w:rsidRDefault="007E789C" w:rsidP="004552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82" w:author="Unknown"/>
          <w:rFonts w:ascii="Courier New" w:eastAsia="Times New Roman" w:hAnsi="Courier New" w:cs="Courier New"/>
          <w:color w:val="000000"/>
          <w:sz w:val="20"/>
          <w:szCs w:val="20"/>
        </w:rPr>
      </w:pPr>
      <w:proofErr w:type="gramStart"/>
      <w:ins w:id="1183" w:author="Unknown">
        <w:r w:rsidRPr="007E789C">
          <w:rPr>
            <w:rFonts w:ascii="Courier New" w:eastAsia="Times New Roman" w:hAnsi="Courier New" w:cs="Courier New"/>
            <w:color w:val="000000"/>
            <w:sz w:val="20"/>
            <w:szCs w:val="20"/>
          </w:rPr>
          <w:t>infinitive</w:t>
        </w:r>
        <w:proofErr w:type="gramEnd"/>
        <w:r w:rsidRPr="007E789C">
          <w:rPr>
            <w:rFonts w:ascii="Courier New" w:eastAsia="Times New Roman" w:hAnsi="Courier New" w:cs="Courier New"/>
            <w:color w:val="000000"/>
            <w:sz w:val="20"/>
            <w:szCs w:val="20"/>
          </w:rPr>
          <w:t xml:space="preserve"> loop</w:t>
        </w:r>
      </w:ins>
    </w:p>
    <w:p w:rsidR="007E789C" w:rsidRPr="007E789C" w:rsidRDefault="007E789C" w:rsidP="004552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84" w:author="Unknown"/>
          <w:rFonts w:ascii="Courier New" w:eastAsia="Times New Roman" w:hAnsi="Courier New" w:cs="Courier New"/>
          <w:color w:val="000000"/>
          <w:sz w:val="20"/>
          <w:szCs w:val="20"/>
        </w:rPr>
      </w:pPr>
      <w:proofErr w:type="gramStart"/>
      <w:ins w:id="1185" w:author="Unknown">
        <w:r w:rsidRPr="007E789C">
          <w:rPr>
            <w:rFonts w:ascii="Courier New" w:eastAsia="Times New Roman" w:hAnsi="Courier New" w:cs="Courier New"/>
            <w:color w:val="000000"/>
            <w:sz w:val="20"/>
            <w:szCs w:val="20"/>
          </w:rPr>
          <w:t>infinitive</w:t>
        </w:r>
        <w:proofErr w:type="gramEnd"/>
        <w:r w:rsidRPr="007E789C">
          <w:rPr>
            <w:rFonts w:ascii="Courier New" w:eastAsia="Times New Roman" w:hAnsi="Courier New" w:cs="Courier New"/>
            <w:color w:val="000000"/>
            <w:sz w:val="20"/>
            <w:szCs w:val="20"/>
          </w:rPr>
          <w:t xml:space="preserve"> loop</w:t>
        </w:r>
      </w:ins>
    </w:p>
    <w:p w:rsidR="007E789C" w:rsidRPr="007E789C" w:rsidRDefault="007E789C" w:rsidP="004552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86" w:author="Unknown"/>
          <w:rFonts w:ascii="Courier New" w:eastAsia="Times New Roman" w:hAnsi="Courier New" w:cs="Courier New"/>
          <w:color w:val="000000"/>
          <w:sz w:val="20"/>
          <w:szCs w:val="20"/>
        </w:rPr>
      </w:pPr>
      <w:proofErr w:type="gramStart"/>
      <w:ins w:id="1187" w:author="Unknown">
        <w:r w:rsidRPr="007E789C">
          <w:rPr>
            <w:rFonts w:ascii="Courier New" w:eastAsia="Times New Roman" w:hAnsi="Courier New" w:cs="Courier New"/>
            <w:color w:val="000000"/>
            <w:sz w:val="20"/>
            <w:szCs w:val="20"/>
          </w:rPr>
          <w:t>infinitive</w:t>
        </w:r>
        <w:proofErr w:type="gramEnd"/>
        <w:r w:rsidRPr="007E789C">
          <w:rPr>
            <w:rFonts w:ascii="Courier New" w:eastAsia="Times New Roman" w:hAnsi="Courier New" w:cs="Courier New"/>
            <w:color w:val="000000"/>
            <w:sz w:val="20"/>
            <w:szCs w:val="20"/>
          </w:rPr>
          <w:t xml:space="preserve"> loop</w:t>
        </w:r>
      </w:ins>
    </w:p>
    <w:p w:rsidR="007E789C" w:rsidRPr="007E789C" w:rsidRDefault="007E789C" w:rsidP="004552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88" w:author="Unknown"/>
          <w:rFonts w:ascii="Courier New" w:eastAsia="Times New Roman" w:hAnsi="Courier New" w:cs="Courier New"/>
          <w:color w:val="000000"/>
          <w:sz w:val="20"/>
          <w:szCs w:val="20"/>
        </w:rPr>
      </w:pPr>
      <w:proofErr w:type="gramStart"/>
      <w:ins w:id="1189" w:author="Unknown">
        <w:r w:rsidRPr="007E789C">
          <w:rPr>
            <w:rFonts w:ascii="Courier New" w:eastAsia="Times New Roman" w:hAnsi="Courier New" w:cs="Courier New"/>
            <w:color w:val="000000"/>
            <w:sz w:val="20"/>
            <w:szCs w:val="20"/>
          </w:rPr>
          <w:lastRenderedPageBreak/>
          <w:t>infinitive</w:t>
        </w:r>
        <w:proofErr w:type="gramEnd"/>
        <w:r w:rsidRPr="007E789C">
          <w:rPr>
            <w:rFonts w:ascii="Courier New" w:eastAsia="Times New Roman" w:hAnsi="Courier New" w:cs="Courier New"/>
            <w:color w:val="000000"/>
            <w:sz w:val="20"/>
            <w:szCs w:val="20"/>
          </w:rPr>
          <w:t xml:space="preserve"> loop</w:t>
        </w:r>
      </w:ins>
    </w:p>
    <w:p w:rsidR="007E789C" w:rsidRPr="007E789C" w:rsidRDefault="007E789C" w:rsidP="004552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90" w:author="Unknown"/>
          <w:rFonts w:ascii="Courier New" w:eastAsia="Times New Roman" w:hAnsi="Courier New" w:cs="Courier New"/>
          <w:color w:val="000000"/>
          <w:sz w:val="20"/>
          <w:szCs w:val="20"/>
        </w:rPr>
      </w:pPr>
      <w:proofErr w:type="gramStart"/>
      <w:ins w:id="1191" w:author="Unknown">
        <w:r w:rsidRPr="007E789C">
          <w:rPr>
            <w:rFonts w:ascii="Courier New" w:eastAsia="Times New Roman" w:hAnsi="Courier New" w:cs="Courier New"/>
            <w:color w:val="000000"/>
            <w:sz w:val="20"/>
            <w:szCs w:val="20"/>
          </w:rPr>
          <w:t>infinitive</w:t>
        </w:r>
        <w:proofErr w:type="gramEnd"/>
        <w:r w:rsidRPr="007E789C">
          <w:rPr>
            <w:rFonts w:ascii="Courier New" w:eastAsia="Times New Roman" w:hAnsi="Courier New" w:cs="Courier New"/>
            <w:color w:val="000000"/>
            <w:sz w:val="20"/>
            <w:szCs w:val="20"/>
          </w:rPr>
          <w:t xml:space="preserve"> loop</w:t>
        </w:r>
      </w:ins>
    </w:p>
    <w:p w:rsidR="007E789C" w:rsidRPr="007E789C" w:rsidRDefault="007E789C" w:rsidP="004552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92" w:author="Unknown"/>
          <w:rFonts w:ascii="Courier New" w:eastAsia="Times New Roman" w:hAnsi="Courier New" w:cs="Courier New"/>
          <w:color w:val="000000"/>
          <w:sz w:val="20"/>
          <w:szCs w:val="20"/>
        </w:rPr>
      </w:pPr>
      <w:proofErr w:type="spellStart"/>
      <w:proofErr w:type="gramStart"/>
      <w:ins w:id="1193" w:author="Unknown">
        <w:r w:rsidRPr="007E789C">
          <w:rPr>
            <w:rFonts w:ascii="Courier New" w:eastAsia="Times New Roman" w:hAnsi="Courier New" w:cs="Courier New"/>
            <w:color w:val="000000"/>
            <w:sz w:val="20"/>
            <w:szCs w:val="20"/>
          </w:rPr>
          <w:t>ctrl+</w:t>
        </w:r>
        <w:proofErr w:type="gramEnd"/>
        <w:r w:rsidRPr="007E789C">
          <w:rPr>
            <w:rFonts w:ascii="Courier New" w:eastAsia="Times New Roman" w:hAnsi="Courier New" w:cs="Courier New"/>
            <w:color w:val="000000"/>
            <w:sz w:val="20"/>
            <w:szCs w:val="20"/>
          </w:rPr>
          <w:t>c</w:t>
        </w:r>
        <w:proofErr w:type="spellEnd"/>
      </w:ins>
    </w:p>
    <w:p w:rsidR="007E789C" w:rsidRPr="007E789C" w:rsidRDefault="007E789C" w:rsidP="00455275">
      <w:pPr>
        <w:ind w:firstLine="720"/>
        <w:rPr>
          <w:ins w:id="1194" w:author="Unknown"/>
        </w:rPr>
      </w:pPr>
      <w:ins w:id="1195" w:author="Unknown">
        <w:r w:rsidRPr="007E789C">
          <w:t xml:space="preserve">Now, you need to press </w:t>
        </w:r>
        <w:proofErr w:type="spellStart"/>
        <w:r w:rsidRPr="007E789C">
          <w:t>ctrl+c</w:t>
        </w:r>
        <w:proofErr w:type="spellEnd"/>
        <w:r w:rsidRPr="007E789C">
          <w:t xml:space="preserve"> to exit from the program.</w:t>
        </w:r>
      </w:ins>
    </w:p>
    <w:p w:rsidR="007E789C" w:rsidRDefault="007E789C" w:rsidP="00455275"/>
    <w:p w:rsidR="00DF7348" w:rsidRPr="00DF7348" w:rsidRDefault="00DF7348" w:rsidP="00DF7348">
      <w:pPr>
        <w:pStyle w:val="Heading3"/>
        <w:rPr>
          <w:rFonts w:eastAsia="Times New Roman"/>
        </w:rPr>
      </w:pPr>
      <w:r w:rsidRPr="00DF7348">
        <w:rPr>
          <w:rFonts w:eastAsia="Times New Roman"/>
        </w:rPr>
        <w:t>Java While Loop</w:t>
      </w:r>
    </w:p>
    <w:p w:rsidR="00DF7348" w:rsidRPr="00DF7348" w:rsidRDefault="00DF7348" w:rsidP="00DF7348">
      <w:pPr>
        <w:pStyle w:val="NoSpacing"/>
        <w:ind w:left="720"/>
      </w:pPr>
      <w:r w:rsidRPr="00DF7348">
        <w:t>The Java </w:t>
      </w:r>
      <w:r w:rsidRPr="00DF7348">
        <w:rPr>
          <w:i/>
          <w:iCs/>
        </w:rPr>
        <w:t>while loop</w:t>
      </w:r>
      <w:r w:rsidRPr="00DF7348">
        <w:t> is used to iterate a part of the program several times. If the number of iteration is not fixed, it is recommended to use while loop.</w:t>
      </w:r>
    </w:p>
    <w:p w:rsidR="00DF7348" w:rsidRPr="00DF7348" w:rsidRDefault="00DF7348" w:rsidP="00DF734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348">
        <w:rPr>
          <w:rFonts w:ascii="Verdana" w:eastAsia="Times New Roman" w:hAnsi="Verdana" w:cs="Times New Roman"/>
          <w:b/>
          <w:bCs/>
          <w:color w:val="000000"/>
          <w:sz w:val="20"/>
          <w:szCs w:val="20"/>
        </w:rPr>
        <w:t>Syntax:</w:t>
      </w:r>
    </w:p>
    <w:p w:rsidR="00DF7348" w:rsidRPr="00DF7348" w:rsidRDefault="00DF7348" w:rsidP="00DF7348">
      <w:pPr>
        <w:ind w:left="720"/>
      </w:pPr>
      <w:proofErr w:type="gramStart"/>
      <w:r w:rsidRPr="00DF7348">
        <w:rPr>
          <w:b/>
          <w:bCs/>
          <w:color w:val="006699"/>
          <w:bdr w:val="none" w:sz="0" w:space="0" w:color="auto" w:frame="1"/>
        </w:rPr>
        <w:t>while</w:t>
      </w:r>
      <w:r w:rsidRPr="00DF7348">
        <w:rPr>
          <w:bdr w:val="none" w:sz="0" w:space="0" w:color="auto" w:frame="1"/>
        </w:rPr>
        <w:t>(</w:t>
      </w:r>
      <w:proofErr w:type="gramEnd"/>
      <w:r w:rsidRPr="00DF7348">
        <w:rPr>
          <w:bdr w:val="none" w:sz="0" w:space="0" w:color="auto" w:frame="1"/>
        </w:rPr>
        <w:t>condition){  </w:t>
      </w:r>
    </w:p>
    <w:p w:rsidR="00DF7348" w:rsidRPr="00DF7348" w:rsidRDefault="00DF7348" w:rsidP="00DF7348">
      <w:pPr>
        <w:ind w:left="720"/>
      </w:pPr>
      <w:r w:rsidRPr="00DF7348">
        <w:rPr>
          <w:color w:val="008200"/>
          <w:bdr w:val="none" w:sz="0" w:space="0" w:color="auto" w:frame="1"/>
        </w:rPr>
        <w:t>//code to be executed</w:t>
      </w:r>
      <w:r w:rsidRPr="00DF7348">
        <w:rPr>
          <w:bdr w:val="none" w:sz="0" w:space="0" w:color="auto" w:frame="1"/>
        </w:rPr>
        <w:t>  </w:t>
      </w:r>
    </w:p>
    <w:p w:rsidR="00DF7348" w:rsidRPr="00DF7348" w:rsidRDefault="00DF7348" w:rsidP="00DF7348">
      <w:pPr>
        <w:ind w:left="720"/>
      </w:pPr>
      <w:r w:rsidRPr="00DF7348">
        <w:rPr>
          <w:bdr w:val="none" w:sz="0" w:space="0" w:color="auto" w:frame="1"/>
        </w:rPr>
        <w:t>}  </w:t>
      </w:r>
    </w:p>
    <w:p w:rsidR="00DF7348" w:rsidRPr="00DF7348" w:rsidRDefault="00DF7348" w:rsidP="00DF73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02257" cy="2729042"/>
            <wp:effectExtent l="0" t="0" r="3175" b="0"/>
            <wp:docPr id="8" name="Picture 8"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java while lo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2213" cy="2728997"/>
                    </a:xfrm>
                    <a:prstGeom prst="rect">
                      <a:avLst/>
                    </a:prstGeom>
                    <a:noFill/>
                    <a:ln>
                      <a:noFill/>
                    </a:ln>
                  </pic:spPr>
                </pic:pic>
              </a:graphicData>
            </a:graphic>
          </wp:inline>
        </w:drawing>
      </w:r>
    </w:p>
    <w:p w:rsidR="00DF7348" w:rsidRPr="00DF7348" w:rsidRDefault="00DF7348" w:rsidP="00DF734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348">
        <w:rPr>
          <w:rFonts w:ascii="Verdana" w:eastAsia="Times New Roman" w:hAnsi="Verdana" w:cs="Times New Roman"/>
          <w:b/>
          <w:bCs/>
          <w:color w:val="000000"/>
          <w:sz w:val="20"/>
          <w:szCs w:val="20"/>
        </w:rPr>
        <w:t>Example:</w:t>
      </w:r>
    </w:p>
    <w:p w:rsidR="00DF7348" w:rsidRPr="00DF7348" w:rsidRDefault="00DF7348" w:rsidP="00D95FF6">
      <w:pPr>
        <w:numPr>
          <w:ilvl w:val="0"/>
          <w:numId w:val="3"/>
        </w:numPr>
        <w:shd w:val="clear" w:color="auto" w:fill="FFFFFF"/>
        <w:spacing w:after="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b/>
          <w:bCs/>
          <w:color w:val="006699"/>
          <w:sz w:val="16"/>
          <w:szCs w:val="16"/>
          <w:bdr w:val="none" w:sz="0" w:space="0" w:color="auto" w:frame="1"/>
        </w:rPr>
        <w:t>public</w:t>
      </w:r>
      <w:r w:rsidRPr="00DF7348">
        <w:rPr>
          <w:rFonts w:ascii="Verdana" w:eastAsia="Times New Roman" w:hAnsi="Verdana" w:cs="Times New Roman"/>
          <w:color w:val="000000"/>
          <w:sz w:val="16"/>
          <w:szCs w:val="16"/>
          <w:bdr w:val="none" w:sz="0" w:space="0" w:color="auto" w:frame="1"/>
        </w:rPr>
        <w:t> </w:t>
      </w:r>
      <w:r w:rsidRPr="00DF7348">
        <w:rPr>
          <w:rFonts w:ascii="Verdana" w:eastAsia="Times New Roman" w:hAnsi="Verdana" w:cs="Times New Roman"/>
          <w:b/>
          <w:bCs/>
          <w:color w:val="006699"/>
          <w:sz w:val="16"/>
          <w:szCs w:val="16"/>
          <w:bdr w:val="none" w:sz="0" w:space="0" w:color="auto" w:frame="1"/>
        </w:rPr>
        <w:t>class</w:t>
      </w:r>
      <w:r w:rsidRPr="00DF7348">
        <w:rPr>
          <w:rFonts w:ascii="Verdana" w:eastAsia="Times New Roman" w:hAnsi="Verdana" w:cs="Times New Roman"/>
          <w:color w:val="000000"/>
          <w:sz w:val="16"/>
          <w:szCs w:val="16"/>
          <w:bdr w:val="none" w:sz="0" w:space="0" w:color="auto" w:frame="1"/>
        </w:rPr>
        <w:t> </w:t>
      </w:r>
      <w:proofErr w:type="spellStart"/>
      <w:r w:rsidRPr="00DF7348">
        <w:rPr>
          <w:rFonts w:ascii="Verdana" w:eastAsia="Times New Roman" w:hAnsi="Verdana" w:cs="Times New Roman"/>
          <w:color w:val="000000"/>
          <w:sz w:val="16"/>
          <w:szCs w:val="16"/>
          <w:bdr w:val="none" w:sz="0" w:space="0" w:color="auto" w:frame="1"/>
        </w:rPr>
        <w:t>WhileExample</w:t>
      </w:r>
      <w:proofErr w:type="spellEnd"/>
      <w:r w:rsidRPr="00DF7348">
        <w:rPr>
          <w:rFonts w:ascii="Verdana" w:eastAsia="Times New Roman" w:hAnsi="Verdana" w:cs="Times New Roman"/>
          <w:color w:val="000000"/>
          <w:sz w:val="16"/>
          <w:szCs w:val="16"/>
          <w:bdr w:val="none" w:sz="0" w:space="0" w:color="auto" w:frame="1"/>
        </w:rPr>
        <w:t> {  </w:t>
      </w:r>
    </w:p>
    <w:p w:rsidR="00DF7348" w:rsidRPr="00DF7348" w:rsidRDefault="00DF7348" w:rsidP="00D95FF6">
      <w:pPr>
        <w:numPr>
          <w:ilvl w:val="0"/>
          <w:numId w:val="3"/>
        </w:numPr>
        <w:shd w:val="clear" w:color="auto" w:fill="FFFFFF"/>
        <w:spacing w:after="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b/>
          <w:bCs/>
          <w:color w:val="006699"/>
          <w:sz w:val="16"/>
          <w:szCs w:val="16"/>
          <w:bdr w:val="none" w:sz="0" w:space="0" w:color="auto" w:frame="1"/>
        </w:rPr>
        <w:t>public</w:t>
      </w:r>
      <w:r w:rsidRPr="00DF7348">
        <w:rPr>
          <w:rFonts w:ascii="Verdana" w:eastAsia="Times New Roman" w:hAnsi="Verdana" w:cs="Times New Roman"/>
          <w:color w:val="000000"/>
          <w:sz w:val="16"/>
          <w:szCs w:val="16"/>
          <w:bdr w:val="none" w:sz="0" w:space="0" w:color="auto" w:frame="1"/>
        </w:rPr>
        <w:t> </w:t>
      </w:r>
      <w:r w:rsidRPr="00DF7348">
        <w:rPr>
          <w:rFonts w:ascii="Verdana" w:eastAsia="Times New Roman" w:hAnsi="Verdana" w:cs="Times New Roman"/>
          <w:b/>
          <w:bCs/>
          <w:color w:val="006699"/>
          <w:sz w:val="16"/>
          <w:szCs w:val="16"/>
          <w:bdr w:val="none" w:sz="0" w:space="0" w:color="auto" w:frame="1"/>
        </w:rPr>
        <w:t>static</w:t>
      </w:r>
      <w:r w:rsidRPr="00DF7348">
        <w:rPr>
          <w:rFonts w:ascii="Verdana" w:eastAsia="Times New Roman" w:hAnsi="Verdana" w:cs="Times New Roman"/>
          <w:color w:val="000000"/>
          <w:sz w:val="16"/>
          <w:szCs w:val="16"/>
          <w:bdr w:val="none" w:sz="0" w:space="0" w:color="auto" w:frame="1"/>
        </w:rPr>
        <w:t> </w:t>
      </w:r>
      <w:r w:rsidRPr="00DF7348">
        <w:rPr>
          <w:rFonts w:ascii="Verdana" w:eastAsia="Times New Roman" w:hAnsi="Verdana" w:cs="Times New Roman"/>
          <w:b/>
          <w:bCs/>
          <w:color w:val="006699"/>
          <w:sz w:val="16"/>
          <w:szCs w:val="16"/>
          <w:bdr w:val="none" w:sz="0" w:space="0" w:color="auto" w:frame="1"/>
        </w:rPr>
        <w:t>void</w:t>
      </w:r>
      <w:r w:rsidRPr="00DF7348">
        <w:rPr>
          <w:rFonts w:ascii="Verdana" w:eastAsia="Times New Roman" w:hAnsi="Verdana" w:cs="Times New Roman"/>
          <w:color w:val="000000"/>
          <w:sz w:val="16"/>
          <w:szCs w:val="16"/>
          <w:bdr w:val="none" w:sz="0" w:space="0" w:color="auto" w:frame="1"/>
        </w:rPr>
        <w:t> main(String[] </w:t>
      </w:r>
      <w:proofErr w:type="spellStart"/>
      <w:r w:rsidRPr="00DF7348">
        <w:rPr>
          <w:rFonts w:ascii="Verdana" w:eastAsia="Times New Roman" w:hAnsi="Verdana" w:cs="Times New Roman"/>
          <w:color w:val="000000"/>
          <w:sz w:val="16"/>
          <w:szCs w:val="16"/>
          <w:bdr w:val="none" w:sz="0" w:space="0" w:color="auto" w:frame="1"/>
        </w:rPr>
        <w:t>args</w:t>
      </w:r>
      <w:proofErr w:type="spellEnd"/>
      <w:r w:rsidRPr="00DF7348">
        <w:rPr>
          <w:rFonts w:ascii="Verdana" w:eastAsia="Times New Roman" w:hAnsi="Verdana" w:cs="Times New Roman"/>
          <w:color w:val="000000"/>
          <w:sz w:val="16"/>
          <w:szCs w:val="16"/>
          <w:bdr w:val="none" w:sz="0" w:space="0" w:color="auto" w:frame="1"/>
        </w:rPr>
        <w:t>) {  </w:t>
      </w:r>
    </w:p>
    <w:p w:rsidR="00DF7348" w:rsidRPr="00DF7348" w:rsidRDefault="00DF7348" w:rsidP="00D95FF6">
      <w:pPr>
        <w:numPr>
          <w:ilvl w:val="0"/>
          <w:numId w:val="3"/>
        </w:numPr>
        <w:shd w:val="clear" w:color="auto" w:fill="FFFFFF"/>
        <w:spacing w:after="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color w:val="000000"/>
          <w:sz w:val="16"/>
          <w:szCs w:val="16"/>
          <w:bdr w:val="none" w:sz="0" w:space="0" w:color="auto" w:frame="1"/>
        </w:rPr>
        <w:t>    </w:t>
      </w:r>
      <w:proofErr w:type="spellStart"/>
      <w:r w:rsidRPr="00DF7348">
        <w:rPr>
          <w:rFonts w:ascii="Verdana" w:eastAsia="Times New Roman" w:hAnsi="Verdana" w:cs="Times New Roman"/>
          <w:b/>
          <w:bCs/>
          <w:color w:val="006699"/>
          <w:sz w:val="16"/>
          <w:szCs w:val="16"/>
          <w:bdr w:val="none" w:sz="0" w:space="0" w:color="auto" w:frame="1"/>
        </w:rPr>
        <w:t>int</w:t>
      </w:r>
      <w:proofErr w:type="spellEnd"/>
      <w:r w:rsidRPr="00DF7348">
        <w:rPr>
          <w:rFonts w:ascii="Verdana" w:eastAsia="Times New Roman" w:hAnsi="Verdana" w:cs="Times New Roman"/>
          <w:color w:val="000000"/>
          <w:sz w:val="16"/>
          <w:szCs w:val="16"/>
          <w:bdr w:val="none" w:sz="0" w:space="0" w:color="auto" w:frame="1"/>
        </w:rPr>
        <w:t> i=</w:t>
      </w:r>
      <w:r w:rsidRPr="00DF7348">
        <w:rPr>
          <w:rFonts w:ascii="Verdana" w:eastAsia="Times New Roman" w:hAnsi="Verdana" w:cs="Times New Roman"/>
          <w:color w:val="C00000"/>
          <w:sz w:val="16"/>
          <w:szCs w:val="16"/>
          <w:bdr w:val="none" w:sz="0" w:space="0" w:color="auto" w:frame="1"/>
        </w:rPr>
        <w:t>1</w:t>
      </w:r>
      <w:r w:rsidRPr="00DF7348">
        <w:rPr>
          <w:rFonts w:ascii="Verdana" w:eastAsia="Times New Roman" w:hAnsi="Verdana" w:cs="Times New Roman"/>
          <w:color w:val="000000"/>
          <w:sz w:val="16"/>
          <w:szCs w:val="16"/>
          <w:bdr w:val="none" w:sz="0" w:space="0" w:color="auto" w:frame="1"/>
        </w:rPr>
        <w:t>;  </w:t>
      </w:r>
    </w:p>
    <w:p w:rsidR="00DF7348" w:rsidRPr="00DF7348" w:rsidRDefault="00DF7348" w:rsidP="00D95FF6">
      <w:pPr>
        <w:numPr>
          <w:ilvl w:val="0"/>
          <w:numId w:val="3"/>
        </w:numPr>
        <w:shd w:val="clear" w:color="auto" w:fill="FFFFFF"/>
        <w:spacing w:after="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color w:val="000000"/>
          <w:sz w:val="16"/>
          <w:szCs w:val="16"/>
          <w:bdr w:val="none" w:sz="0" w:space="0" w:color="auto" w:frame="1"/>
        </w:rPr>
        <w:t>    </w:t>
      </w:r>
      <w:r w:rsidRPr="00DF7348">
        <w:rPr>
          <w:rFonts w:ascii="Verdana" w:eastAsia="Times New Roman" w:hAnsi="Verdana" w:cs="Times New Roman"/>
          <w:b/>
          <w:bCs/>
          <w:color w:val="006699"/>
          <w:sz w:val="16"/>
          <w:szCs w:val="16"/>
          <w:bdr w:val="none" w:sz="0" w:space="0" w:color="auto" w:frame="1"/>
        </w:rPr>
        <w:t>while</w:t>
      </w:r>
      <w:r w:rsidRPr="00DF7348">
        <w:rPr>
          <w:rFonts w:ascii="Verdana" w:eastAsia="Times New Roman" w:hAnsi="Verdana" w:cs="Times New Roman"/>
          <w:color w:val="000000"/>
          <w:sz w:val="16"/>
          <w:szCs w:val="16"/>
          <w:bdr w:val="none" w:sz="0" w:space="0" w:color="auto" w:frame="1"/>
        </w:rPr>
        <w:t>(i&lt;=</w:t>
      </w:r>
      <w:r w:rsidRPr="00DF7348">
        <w:rPr>
          <w:rFonts w:ascii="Verdana" w:eastAsia="Times New Roman" w:hAnsi="Verdana" w:cs="Times New Roman"/>
          <w:color w:val="C00000"/>
          <w:sz w:val="16"/>
          <w:szCs w:val="16"/>
          <w:bdr w:val="none" w:sz="0" w:space="0" w:color="auto" w:frame="1"/>
        </w:rPr>
        <w:t>10</w:t>
      </w:r>
      <w:r w:rsidRPr="00DF7348">
        <w:rPr>
          <w:rFonts w:ascii="Verdana" w:eastAsia="Times New Roman" w:hAnsi="Verdana" w:cs="Times New Roman"/>
          <w:color w:val="000000"/>
          <w:sz w:val="16"/>
          <w:szCs w:val="16"/>
          <w:bdr w:val="none" w:sz="0" w:space="0" w:color="auto" w:frame="1"/>
        </w:rPr>
        <w:t>){  </w:t>
      </w:r>
    </w:p>
    <w:p w:rsidR="00DF7348" w:rsidRPr="00DF7348" w:rsidRDefault="00DF7348" w:rsidP="00D95FF6">
      <w:pPr>
        <w:numPr>
          <w:ilvl w:val="0"/>
          <w:numId w:val="3"/>
        </w:numPr>
        <w:shd w:val="clear" w:color="auto" w:fill="FFFFFF"/>
        <w:spacing w:after="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color w:val="000000"/>
          <w:sz w:val="16"/>
          <w:szCs w:val="16"/>
          <w:bdr w:val="none" w:sz="0" w:space="0" w:color="auto" w:frame="1"/>
        </w:rPr>
        <w:t>        </w:t>
      </w:r>
      <w:proofErr w:type="spellStart"/>
      <w:r w:rsidRPr="00DF7348">
        <w:rPr>
          <w:rFonts w:ascii="Verdana" w:eastAsia="Times New Roman" w:hAnsi="Verdana" w:cs="Times New Roman"/>
          <w:color w:val="000000"/>
          <w:sz w:val="16"/>
          <w:szCs w:val="16"/>
          <w:bdr w:val="none" w:sz="0" w:space="0" w:color="auto" w:frame="1"/>
        </w:rPr>
        <w:t>System.out.println</w:t>
      </w:r>
      <w:proofErr w:type="spellEnd"/>
      <w:r w:rsidRPr="00DF7348">
        <w:rPr>
          <w:rFonts w:ascii="Verdana" w:eastAsia="Times New Roman" w:hAnsi="Verdana" w:cs="Times New Roman"/>
          <w:color w:val="000000"/>
          <w:sz w:val="16"/>
          <w:szCs w:val="16"/>
          <w:bdr w:val="none" w:sz="0" w:space="0" w:color="auto" w:frame="1"/>
        </w:rPr>
        <w:t>(i);  </w:t>
      </w:r>
    </w:p>
    <w:p w:rsidR="00DF7348" w:rsidRPr="00DF7348" w:rsidRDefault="00DF7348" w:rsidP="00D95FF6">
      <w:pPr>
        <w:numPr>
          <w:ilvl w:val="0"/>
          <w:numId w:val="3"/>
        </w:numPr>
        <w:shd w:val="clear" w:color="auto" w:fill="FFFFFF"/>
        <w:spacing w:after="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color w:val="000000"/>
          <w:sz w:val="16"/>
          <w:szCs w:val="16"/>
          <w:bdr w:val="none" w:sz="0" w:space="0" w:color="auto" w:frame="1"/>
        </w:rPr>
        <w:t>    i++;  </w:t>
      </w:r>
    </w:p>
    <w:p w:rsidR="00DF7348" w:rsidRPr="00DF7348" w:rsidRDefault="00DF7348" w:rsidP="00D95FF6">
      <w:pPr>
        <w:numPr>
          <w:ilvl w:val="0"/>
          <w:numId w:val="3"/>
        </w:numPr>
        <w:shd w:val="clear" w:color="auto" w:fill="FFFFFF"/>
        <w:spacing w:after="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color w:val="000000"/>
          <w:sz w:val="16"/>
          <w:szCs w:val="16"/>
          <w:bdr w:val="none" w:sz="0" w:space="0" w:color="auto" w:frame="1"/>
        </w:rPr>
        <w:t>    }  </w:t>
      </w:r>
    </w:p>
    <w:p w:rsidR="00DF7348" w:rsidRPr="00DF7348" w:rsidRDefault="00DF7348" w:rsidP="00D95FF6">
      <w:pPr>
        <w:numPr>
          <w:ilvl w:val="0"/>
          <w:numId w:val="3"/>
        </w:numPr>
        <w:shd w:val="clear" w:color="auto" w:fill="FFFFFF"/>
        <w:spacing w:after="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color w:val="000000"/>
          <w:sz w:val="16"/>
          <w:szCs w:val="16"/>
          <w:bdr w:val="none" w:sz="0" w:space="0" w:color="auto" w:frame="1"/>
        </w:rPr>
        <w:t>}  </w:t>
      </w:r>
    </w:p>
    <w:p w:rsidR="00DF7348" w:rsidRPr="00DF7348" w:rsidRDefault="00DF7348" w:rsidP="00D95FF6">
      <w:pPr>
        <w:numPr>
          <w:ilvl w:val="0"/>
          <w:numId w:val="3"/>
        </w:numPr>
        <w:shd w:val="clear" w:color="auto" w:fill="FFFFFF"/>
        <w:spacing w:after="120" w:line="315" w:lineRule="atLeast"/>
        <w:ind w:left="0"/>
        <w:rPr>
          <w:rFonts w:ascii="Verdana" w:eastAsia="Times New Roman" w:hAnsi="Verdana" w:cs="Times New Roman"/>
          <w:color w:val="000000"/>
          <w:sz w:val="16"/>
          <w:szCs w:val="16"/>
        </w:rPr>
      </w:pPr>
      <w:r w:rsidRPr="00DF7348">
        <w:rPr>
          <w:rFonts w:ascii="Verdana" w:eastAsia="Times New Roman" w:hAnsi="Verdana" w:cs="Times New Roman"/>
          <w:color w:val="000000"/>
          <w:sz w:val="16"/>
          <w:szCs w:val="16"/>
          <w:bdr w:val="none" w:sz="0" w:space="0" w:color="auto" w:frame="1"/>
        </w:rPr>
        <w:t>}  </w:t>
      </w:r>
    </w:p>
    <w:p w:rsidR="00DF7348" w:rsidRPr="00DF7348" w:rsidRDefault="00DF7348" w:rsidP="00DF734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348">
        <w:rPr>
          <w:rFonts w:ascii="Verdana" w:eastAsia="Times New Roman" w:hAnsi="Verdana" w:cs="Times New Roman"/>
          <w:color w:val="000000"/>
          <w:sz w:val="20"/>
          <w:szCs w:val="20"/>
        </w:rPr>
        <w:lastRenderedPageBreak/>
        <w:t>Output:</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1</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2</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3</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4</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5</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6</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7</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8</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9</w:t>
      </w:r>
    </w:p>
    <w:p w:rsidR="00DF7348" w:rsidRPr="00DF7348" w:rsidRDefault="00DF7348" w:rsidP="00DF734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F7348">
        <w:rPr>
          <w:rFonts w:ascii="Courier New" w:eastAsia="Times New Roman" w:hAnsi="Courier New" w:cs="Courier New"/>
          <w:color w:val="000000"/>
          <w:sz w:val="20"/>
          <w:szCs w:val="20"/>
        </w:rPr>
        <w:t>10</w:t>
      </w:r>
    </w:p>
    <w:p w:rsidR="00DF7348" w:rsidRPr="00DF7348" w:rsidRDefault="00DF7348" w:rsidP="00DF7348">
      <w:pPr>
        <w:rPr>
          <w:ins w:id="1196" w:author="Unknown"/>
        </w:rPr>
      </w:pPr>
      <w:ins w:id="1197" w:author="Unknown">
        <w:r w:rsidRPr="00DF7348">
          <w:t>Java Infinitive While Loop</w:t>
        </w:r>
      </w:ins>
    </w:p>
    <w:p w:rsidR="00DF7348" w:rsidRPr="00DF7348" w:rsidRDefault="00DF7348" w:rsidP="00DF7348">
      <w:pPr>
        <w:rPr>
          <w:ins w:id="1198" w:author="Unknown"/>
          <w:rFonts w:ascii="Verdana" w:eastAsia="Times New Roman" w:hAnsi="Verdana" w:cs="Times New Roman"/>
          <w:color w:val="000000"/>
          <w:sz w:val="20"/>
          <w:szCs w:val="20"/>
        </w:rPr>
      </w:pPr>
      <w:ins w:id="1199" w:author="Unknown">
        <w:r w:rsidRPr="00DF7348">
          <w:rPr>
            <w:rFonts w:ascii="Verdana" w:eastAsia="Times New Roman" w:hAnsi="Verdana" w:cs="Times New Roman"/>
            <w:color w:val="000000"/>
            <w:sz w:val="20"/>
            <w:szCs w:val="20"/>
          </w:rPr>
          <w:t>If you pass </w:t>
        </w:r>
        <w:r w:rsidRPr="00DF7348">
          <w:rPr>
            <w:rFonts w:ascii="Verdana" w:eastAsia="Times New Roman" w:hAnsi="Verdana" w:cs="Times New Roman"/>
            <w:b/>
            <w:bCs/>
            <w:color w:val="000000"/>
            <w:sz w:val="20"/>
            <w:szCs w:val="20"/>
          </w:rPr>
          <w:t>true</w:t>
        </w:r>
        <w:r w:rsidRPr="00DF7348">
          <w:rPr>
            <w:rFonts w:ascii="Verdana" w:eastAsia="Times New Roman" w:hAnsi="Verdana" w:cs="Times New Roman"/>
            <w:color w:val="000000"/>
            <w:sz w:val="20"/>
            <w:szCs w:val="20"/>
          </w:rPr>
          <w:t> in the while loop, it will be infinitive while loop.</w:t>
        </w:r>
      </w:ins>
    </w:p>
    <w:p w:rsidR="00DF7348" w:rsidRPr="00DF7348" w:rsidRDefault="00DF7348" w:rsidP="00DF7348">
      <w:pPr>
        <w:shd w:val="clear" w:color="auto" w:fill="FFFFFF"/>
        <w:spacing w:before="100" w:beforeAutospacing="1" w:after="100" w:afterAutospacing="1" w:line="240" w:lineRule="auto"/>
        <w:rPr>
          <w:ins w:id="1200" w:author="Unknown"/>
          <w:rFonts w:ascii="Verdana" w:eastAsia="Times New Roman" w:hAnsi="Verdana" w:cs="Times New Roman"/>
          <w:color w:val="000000"/>
          <w:sz w:val="20"/>
          <w:szCs w:val="20"/>
        </w:rPr>
      </w:pPr>
      <w:ins w:id="1201" w:author="Unknown">
        <w:r w:rsidRPr="00DF7348">
          <w:rPr>
            <w:rFonts w:ascii="Verdana" w:eastAsia="Times New Roman" w:hAnsi="Verdana" w:cs="Times New Roman"/>
            <w:b/>
            <w:bCs/>
            <w:color w:val="000000"/>
            <w:sz w:val="20"/>
            <w:szCs w:val="20"/>
          </w:rPr>
          <w:t>Syntax:</w:t>
        </w:r>
      </w:ins>
    </w:p>
    <w:p w:rsidR="00DF7348" w:rsidRPr="00DF7348" w:rsidRDefault="00DF7348" w:rsidP="00DF7348">
      <w:pPr>
        <w:pStyle w:val="NoSpacing"/>
        <w:ind w:left="720"/>
        <w:rPr>
          <w:ins w:id="1202" w:author="Unknown"/>
          <w:color w:val="000000"/>
        </w:rPr>
      </w:pPr>
      <w:proofErr w:type="gramStart"/>
      <w:ins w:id="1203" w:author="Unknown">
        <w:r w:rsidRPr="00DF7348">
          <w:rPr>
            <w:bdr w:val="none" w:sz="0" w:space="0" w:color="auto" w:frame="1"/>
          </w:rPr>
          <w:t>while</w:t>
        </w:r>
        <w:r w:rsidRPr="00DF7348">
          <w:rPr>
            <w:color w:val="000000"/>
            <w:bdr w:val="none" w:sz="0" w:space="0" w:color="auto" w:frame="1"/>
          </w:rPr>
          <w:t>(</w:t>
        </w:r>
        <w:proofErr w:type="gramEnd"/>
        <w:r w:rsidRPr="00DF7348">
          <w:rPr>
            <w:bdr w:val="none" w:sz="0" w:space="0" w:color="auto" w:frame="1"/>
          </w:rPr>
          <w:t>true</w:t>
        </w:r>
        <w:r w:rsidRPr="00DF7348">
          <w:rPr>
            <w:color w:val="000000"/>
            <w:bdr w:val="none" w:sz="0" w:space="0" w:color="auto" w:frame="1"/>
          </w:rPr>
          <w:t>){  </w:t>
        </w:r>
      </w:ins>
    </w:p>
    <w:p w:rsidR="00DF7348" w:rsidRPr="00DF7348" w:rsidRDefault="00DF7348" w:rsidP="00DF7348">
      <w:pPr>
        <w:pStyle w:val="NoSpacing"/>
        <w:ind w:left="720"/>
        <w:rPr>
          <w:ins w:id="1204" w:author="Unknown"/>
          <w:color w:val="000000"/>
        </w:rPr>
      </w:pPr>
      <w:ins w:id="1205" w:author="Unknown">
        <w:r w:rsidRPr="00DF7348">
          <w:rPr>
            <w:color w:val="008200"/>
            <w:bdr w:val="none" w:sz="0" w:space="0" w:color="auto" w:frame="1"/>
          </w:rPr>
          <w:t>//code to be executed</w:t>
        </w:r>
        <w:r w:rsidRPr="00DF7348">
          <w:rPr>
            <w:color w:val="000000"/>
            <w:bdr w:val="none" w:sz="0" w:space="0" w:color="auto" w:frame="1"/>
          </w:rPr>
          <w:t>  </w:t>
        </w:r>
      </w:ins>
    </w:p>
    <w:p w:rsidR="00DF7348" w:rsidRPr="00DF7348" w:rsidRDefault="00DF7348" w:rsidP="00DF7348">
      <w:pPr>
        <w:pStyle w:val="NoSpacing"/>
        <w:ind w:left="720"/>
        <w:rPr>
          <w:ins w:id="1206" w:author="Unknown"/>
          <w:color w:val="000000"/>
        </w:rPr>
      </w:pPr>
      <w:ins w:id="1207" w:author="Unknown">
        <w:r w:rsidRPr="00DF7348">
          <w:rPr>
            <w:color w:val="000000"/>
            <w:bdr w:val="none" w:sz="0" w:space="0" w:color="auto" w:frame="1"/>
          </w:rPr>
          <w:t>}  </w:t>
        </w:r>
      </w:ins>
    </w:p>
    <w:p w:rsidR="00DF7348" w:rsidRPr="00DF7348" w:rsidRDefault="00DF7348" w:rsidP="00DF7348">
      <w:pPr>
        <w:shd w:val="clear" w:color="auto" w:fill="FFFFFF"/>
        <w:spacing w:before="100" w:beforeAutospacing="1" w:after="100" w:afterAutospacing="1" w:line="240" w:lineRule="auto"/>
        <w:rPr>
          <w:ins w:id="1208" w:author="Unknown"/>
          <w:rFonts w:ascii="Verdana" w:eastAsia="Times New Roman" w:hAnsi="Verdana" w:cs="Times New Roman"/>
          <w:color w:val="000000"/>
          <w:sz w:val="20"/>
          <w:szCs w:val="20"/>
        </w:rPr>
      </w:pPr>
      <w:ins w:id="1209" w:author="Unknown">
        <w:r w:rsidRPr="00DF7348">
          <w:rPr>
            <w:rFonts w:ascii="Verdana" w:eastAsia="Times New Roman" w:hAnsi="Verdana" w:cs="Times New Roman"/>
            <w:b/>
            <w:bCs/>
            <w:color w:val="000000"/>
            <w:sz w:val="20"/>
            <w:szCs w:val="20"/>
          </w:rPr>
          <w:t>Example:</w:t>
        </w:r>
      </w:ins>
    </w:p>
    <w:p w:rsidR="00DF7348" w:rsidRPr="00DF7348" w:rsidRDefault="00DF7348" w:rsidP="00DF7348">
      <w:pPr>
        <w:pStyle w:val="NoSpacing"/>
        <w:ind w:left="720"/>
        <w:rPr>
          <w:ins w:id="1210" w:author="Unknown"/>
        </w:rPr>
      </w:pPr>
      <w:proofErr w:type="gramStart"/>
      <w:ins w:id="1211" w:author="Unknown">
        <w:r w:rsidRPr="00DF7348">
          <w:rPr>
            <w:b/>
            <w:bCs/>
            <w:color w:val="006699"/>
            <w:bdr w:val="none" w:sz="0" w:space="0" w:color="auto" w:frame="1"/>
          </w:rPr>
          <w:t>public</w:t>
        </w:r>
        <w:proofErr w:type="gramEnd"/>
        <w:r w:rsidRPr="00DF7348">
          <w:rPr>
            <w:bdr w:val="none" w:sz="0" w:space="0" w:color="auto" w:frame="1"/>
          </w:rPr>
          <w:t> </w:t>
        </w:r>
        <w:r w:rsidRPr="00DF7348">
          <w:rPr>
            <w:b/>
            <w:bCs/>
            <w:color w:val="006699"/>
            <w:bdr w:val="none" w:sz="0" w:space="0" w:color="auto" w:frame="1"/>
          </w:rPr>
          <w:t>class</w:t>
        </w:r>
        <w:r w:rsidRPr="00DF7348">
          <w:rPr>
            <w:bdr w:val="none" w:sz="0" w:space="0" w:color="auto" w:frame="1"/>
          </w:rPr>
          <w:t> WhileExample2 {  </w:t>
        </w:r>
      </w:ins>
    </w:p>
    <w:p w:rsidR="00DF7348" w:rsidRPr="00DF7348" w:rsidRDefault="00DF7348" w:rsidP="00DF7348">
      <w:pPr>
        <w:pStyle w:val="NoSpacing"/>
        <w:ind w:left="720"/>
        <w:rPr>
          <w:ins w:id="1212" w:author="Unknown"/>
        </w:rPr>
      </w:pPr>
      <w:proofErr w:type="gramStart"/>
      <w:ins w:id="1213" w:author="Unknown">
        <w:r w:rsidRPr="00DF7348">
          <w:rPr>
            <w:b/>
            <w:bCs/>
            <w:color w:val="006699"/>
            <w:bdr w:val="none" w:sz="0" w:space="0" w:color="auto" w:frame="1"/>
          </w:rPr>
          <w:t>public</w:t>
        </w:r>
        <w:proofErr w:type="gramEnd"/>
        <w:r w:rsidRPr="00DF7348">
          <w:rPr>
            <w:bdr w:val="none" w:sz="0" w:space="0" w:color="auto" w:frame="1"/>
          </w:rPr>
          <w:t> </w:t>
        </w:r>
        <w:r w:rsidRPr="00DF7348">
          <w:rPr>
            <w:b/>
            <w:bCs/>
            <w:color w:val="006699"/>
            <w:bdr w:val="none" w:sz="0" w:space="0" w:color="auto" w:frame="1"/>
          </w:rPr>
          <w:t>static</w:t>
        </w:r>
        <w:r w:rsidRPr="00DF7348">
          <w:rPr>
            <w:bdr w:val="none" w:sz="0" w:space="0" w:color="auto" w:frame="1"/>
          </w:rPr>
          <w:t> </w:t>
        </w:r>
        <w:r w:rsidRPr="00DF7348">
          <w:rPr>
            <w:b/>
            <w:bCs/>
            <w:color w:val="006699"/>
            <w:bdr w:val="none" w:sz="0" w:space="0" w:color="auto" w:frame="1"/>
          </w:rPr>
          <w:t>void</w:t>
        </w:r>
        <w:r w:rsidRPr="00DF7348">
          <w:rPr>
            <w:bdr w:val="none" w:sz="0" w:space="0" w:color="auto" w:frame="1"/>
          </w:rPr>
          <w:t> main(String[] </w:t>
        </w:r>
        <w:proofErr w:type="spellStart"/>
        <w:r w:rsidRPr="00DF7348">
          <w:rPr>
            <w:bdr w:val="none" w:sz="0" w:space="0" w:color="auto" w:frame="1"/>
          </w:rPr>
          <w:t>args</w:t>
        </w:r>
        <w:proofErr w:type="spellEnd"/>
        <w:r w:rsidRPr="00DF7348">
          <w:rPr>
            <w:bdr w:val="none" w:sz="0" w:space="0" w:color="auto" w:frame="1"/>
          </w:rPr>
          <w:t>) {  </w:t>
        </w:r>
      </w:ins>
    </w:p>
    <w:p w:rsidR="00DF7348" w:rsidRPr="00DF7348" w:rsidRDefault="00DF7348" w:rsidP="00DF7348">
      <w:pPr>
        <w:pStyle w:val="NoSpacing"/>
        <w:ind w:left="720"/>
        <w:rPr>
          <w:ins w:id="1214" w:author="Unknown"/>
        </w:rPr>
      </w:pPr>
      <w:ins w:id="1215" w:author="Unknown">
        <w:r w:rsidRPr="00DF7348">
          <w:rPr>
            <w:bdr w:val="none" w:sz="0" w:space="0" w:color="auto" w:frame="1"/>
          </w:rPr>
          <w:t>    </w:t>
        </w:r>
        <w:proofErr w:type="gramStart"/>
        <w:r w:rsidRPr="00DF7348">
          <w:rPr>
            <w:b/>
            <w:bCs/>
            <w:color w:val="006699"/>
            <w:bdr w:val="none" w:sz="0" w:space="0" w:color="auto" w:frame="1"/>
          </w:rPr>
          <w:t>while</w:t>
        </w:r>
        <w:r w:rsidRPr="00DF7348">
          <w:rPr>
            <w:bdr w:val="none" w:sz="0" w:space="0" w:color="auto" w:frame="1"/>
          </w:rPr>
          <w:t>(</w:t>
        </w:r>
        <w:proofErr w:type="gramEnd"/>
        <w:r w:rsidRPr="00DF7348">
          <w:rPr>
            <w:b/>
            <w:bCs/>
            <w:color w:val="006699"/>
            <w:bdr w:val="none" w:sz="0" w:space="0" w:color="auto" w:frame="1"/>
          </w:rPr>
          <w:t>true</w:t>
        </w:r>
        <w:r w:rsidRPr="00DF7348">
          <w:rPr>
            <w:bdr w:val="none" w:sz="0" w:space="0" w:color="auto" w:frame="1"/>
          </w:rPr>
          <w:t>){  </w:t>
        </w:r>
      </w:ins>
    </w:p>
    <w:p w:rsidR="00DF7348" w:rsidRPr="00DF7348" w:rsidRDefault="00DF7348" w:rsidP="00DF7348">
      <w:pPr>
        <w:pStyle w:val="NoSpacing"/>
        <w:ind w:left="720"/>
        <w:rPr>
          <w:ins w:id="1216" w:author="Unknown"/>
        </w:rPr>
      </w:pPr>
      <w:ins w:id="1217" w:author="Unknown">
        <w:r w:rsidRPr="00DF7348">
          <w:rPr>
            <w:bdr w:val="none" w:sz="0" w:space="0" w:color="auto" w:frame="1"/>
          </w:rPr>
          <w:t>        </w:t>
        </w:r>
        <w:proofErr w:type="spellStart"/>
        <w:proofErr w:type="gramStart"/>
        <w:r w:rsidRPr="00DF7348">
          <w:rPr>
            <w:bdr w:val="none" w:sz="0" w:space="0" w:color="auto" w:frame="1"/>
          </w:rPr>
          <w:t>System.out.println</w:t>
        </w:r>
        <w:proofErr w:type="spellEnd"/>
        <w:r w:rsidRPr="00DF7348">
          <w:rPr>
            <w:bdr w:val="none" w:sz="0" w:space="0" w:color="auto" w:frame="1"/>
          </w:rPr>
          <w:t>(</w:t>
        </w:r>
        <w:proofErr w:type="gramEnd"/>
        <w:r w:rsidRPr="00DF7348">
          <w:rPr>
            <w:color w:val="0000FF"/>
            <w:bdr w:val="none" w:sz="0" w:space="0" w:color="auto" w:frame="1"/>
          </w:rPr>
          <w:t>"infinitive while loop"</w:t>
        </w:r>
        <w:r w:rsidRPr="00DF7348">
          <w:rPr>
            <w:bdr w:val="none" w:sz="0" w:space="0" w:color="auto" w:frame="1"/>
          </w:rPr>
          <w:t>);  </w:t>
        </w:r>
      </w:ins>
    </w:p>
    <w:p w:rsidR="00DF7348" w:rsidRPr="00DF7348" w:rsidRDefault="00DF7348" w:rsidP="00DF7348">
      <w:pPr>
        <w:pStyle w:val="NoSpacing"/>
        <w:ind w:left="720"/>
        <w:rPr>
          <w:ins w:id="1218" w:author="Unknown"/>
        </w:rPr>
      </w:pPr>
      <w:ins w:id="1219" w:author="Unknown">
        <w:r w:rsidRPr="00DF7348">
          <w:rPr>
            <w:bdr w:val="none" w:sz="0" w:space="0" w:color="auto" w:frame="1"/>
          </w:rPr>
          <w:t>    }  </w:t>
        </w:r>
      </w:ins>
    </w:p>
    <w:p w:rsidR="00DF7348" w:rsidRPr="00DF7348" w:rsidRDefault="00DF7348" w:rsidP="00DF7348">
      <w:pPr>
        <w:pStyle w:val="NoSpacing"/>
        <w:ind w:left="720"/>
        <w:rPr>
          <w:ins w:id="1220" w:author="Unknown"/>
        </w:rPr>
      </w:pPr>
      <w:ins w:id="1221" w:author="Unknown">
        <w:r w:rsidRPr="00DF7348">
          <w:rPr>
            <w:bdr w:val="none" w:sz="0" w:space="0" w:color="auto" w:frame="1"/>
          </w:rPr>
          <w:t>}  </w:t>
        </w:r>
      </w:ins>
    </w:p>
    <w:p w:rsidR="00DF7348" w:rsidRPr="00DF7348" w:rsidRDefault="00DF7348" w:rsidP="00DF7348">
      <w:pPr>
        <w:pStyle w:val="NoSpacing"/>
        <w:ind w:left="720"/>
        <w:rPr>
          <w:ins w:id="1222" w:author="Unknown"/>
        </w:rPr>
      </w:pPr>
      <w:ins w:id="1223" w:author="Unknown">
        <w:r w:rsidRPr="00DF7348">
          <w:rPr>
            <w:bdr w:val="none" w:sz="0" w:space="0" w:color="auto" w:frame="1"/>
          </w:rPr>
          <w:t>}  </w:t>
        </w:r>
      </w:ins>
    </w:p>
    <w:p w:rsidR="00DF7348" w:rsidRPr="00DF7348" w:rsidRDefault="00DF7348" w:rsidP="00DF7348">
      <w:pPr>
        <w:shd w:val="clear" w:color="auto" w:fill="FFFFFF"/>
        <w:spacing w:before="100" w:beforeAutospacing="1" w:after="100" w:afterAutospacing="1" w:line="240" w:lineRule="auto"/>
        <w:rPr>
          <w:ins w:id="1224" w:author="Unknown"/>
          <w:rFonts w:ascii="Verdana" w:eastAsia="Times New Roman" w:hAnsi="Verdana" w:cs="Times New Roman"/>
          <w:color w:val="000000"/>
          <w:sz w:val="20"/>
          <w:szCs w:val="20"/>
        </w:rPr>
      </w:pPr>
      <w:ins w:id="1225" w:author="Unknown">
        <w:r w:rsidRPr="00DF7348">
          <w:rPr>
            <w:rFonts w:ascii="Verdana" w:eastAsia="Times New Roman" w:hAnsi="Verdana" w:cs="Times New Roman"/>
            <w:color w:val="000000"/>
            <w:sz w:val="20"/>
            <w:szCs w:val="20"/>
          </w:rPr>
          <w:t>Output:</w:t>
        </w:r>
      </w:ins>
    </w:p>
    <w:p w:rsidR="00DF7348" w:rsidRPr="00DF7348" w:rsidRDefault="00DF7348" w:rsidP="00DF7348">
      <w:pPr>
        <w:ind w:left="720"/>
        <w:rPr>
          <w:ins w:id="1226" w:author="Unknown"/>
        </w:rPr>
      </w:pPr>
      <w:proofErr w:type="gramStart"/>
      <w:ins w:id="1227" w:author="Unknown">
        <w:r w:rsidRPr="00DF7348">
          <w:t>infinitive</w:t>
        </w:r>
        <w:proofErr w:type="gramEnd"/>
        <w:r w:rsidRPr="00DF7348">
          <w:t xml:space="preserve"> while loop</w:t>
        </w:r>
      </w:ins>
    </w:p>
    <w:p w:rsidR="00DF7348" w:rsidRPr="00DF7348" w:rsidRDefault="00DF7348" w:rsidP="00DF7348">
      <w:pPr>
        <w:ind w:left="720"/>
        <w:rPr>
          <w:ins w:id="1228" w:author="Unknown"/>
        </w:rPr>
      </w:pPr>
      <w:proofErr w:type="gramStart"/>
      <w:ins w:id="1229" w:author="Unknown">
        <w:r w:rsidRPr="00DF7348">
          <w:t>infinitive</w:t>
        </w:r>
        <w:proofErr w:type="gramEnd"/>
        <w:r w:rsidRPr="00DF7348">
          <w:t xml:space="preserve"> while loop</w:t>
        </w:r>
      </w:ins>
    </w:p>
    <w:p w:rsidR="00DF7348" w:rsidRPr="00DF7348" w:rsidRDefault="00DF7348" w:rsidP="00DF7348">
      <w:pPr>
        <w:ind w:left="720"/>
        <w:rPr>
          <w:ins w:id="1230" w:author="Unknown"/>
        </w:rPr>
      </w:pPr>
      <w:proofErr w:type="gramStart"/>
      <w:ins w:id="1231" w:author="Unknown">
        <w:r w:rsidRPr="00DF7348">
          <w:t>infinitive</w:t>
        </w:r>
        <w:proofErr w:type="gramEnd"/>
        <w:r w:rsidRPr="00DF7348">
          <w:t xml:space="preserve"> while loop</w:t>
        </w:r>
      </w:ins>
    </w:p>
    <w:p w:rsidR="00DF7348" w:rsidRPr="00DF7348" w:rsidRDefault="00DF7348" w:rsidP="00DF7348">
      <w:pPr>
        <w:ind w:left="720"/>
        <w:rPr>
          <w:ins w:id="1232" w:author="Unknown"/>
        </w:rPr>
      </w:pPr>
      <w:proofErr w:type="gramStart"/>
      <w:ins w:id="1233" w:author="Unknown">
        <w:r w:rsidRPr="00DF7348">
          <w:t>infinitive</w:t>
        </w:r>
        <w:proofErr w:type="gramEnd"/>
        <w:r w:rsidRPr="00DF7348">
          <w:t xml:space="preserve"> while loop</w:t>
        </w:r>
      </w:ins>
    </w:p>
    <w:p w:rsidR="00DF7348" w:rsidRPr="00DF7348" w:rsidRDefault="00DF7348" w:rsidP="00DF7348">
      <w:pPr>
        <w:ind w:left="720"/>
        <w:rPr>
          <w:ins w:id="1234" w:author="Unknown"/>
        </w:rPr>
      </w:pPr>
      <w:proofErr w:type="gramStart"/>
      <w:ins w:id="1235" w:author="Unknown">
        <w:r w:rsidRPr="00DF7348">
          <w:t>infinitive</w:t>
        </w:r>
        <w:proofErr w:type="gramEnd"/>
        <w:r w:rsidRPr="00DF7348">
          <w:t xml:space="preserve"> while loop</w:t>
        </w:r>
      </w:ins>
    </w:p>
    <w:p w:rsidR="00DF7348" w:rsidRPr="00DF7348" w:rsidRDefault="00DF7348" w:rsidP="00DF7348">
      <w:pPr>
        <w:ind w:left="720"/>
        <w:rPr>
          <w:ins w:id="1236" w:author="Unknown"/>
        </w:rPr>
      </w:pPr>
      <w:proofErr w:type="spellStart"/>
      <w:proofErr w:type="gramStart"/>
      <w:ins w:id="1237" w:author="Unknown">
        <w:r w:rsidRPr="00DF7348">
          <w:t>ctrl+</w:t>
        </w:r>
        <w:proofErr w:type="gramEnd"/>
        <w:r w:rsidRPr="00DF7348">
          <w:t>c</w:t>
        </w:r>
        <w:proofErr w:type="spellEnd"/>
      </w:ins>
    </w:p>
    <w:p w:rsidR="00741FD5" w:rsidRDefault="00741FD5" w:rsidP="00741FD5">
      <w:pPr>
        <w:pStyle w:val="Heading3"/>
        <w:rPr>
          <w:rFonts w:eastAsia="Times New Roman"/>
        </w:rPr>
      </w:pPr>
    </w:p>
    <w:p w:rsidR="00741FD5" w:rsidRPr="00741FD5" w:rsidRDefault="00741FD5" w:rsidP="00741FD5">
      <w:pPr>
        <w:pStyle w:val="Heading3"/>
        <w:rPr>
          <w:rFonts w:eastAsia="Times New Roman"/>
        </w:rPr>
      </w:pPr>
      <w:r w:rsidRPr="00741FD5">
        <w:rPr>
          <w:rFonts w:eastAsia="Times New Roman"/>
        </w:rPr>
        <w:t>Java do-while Loop</w:t>
      </w:r>
    </w:p>
    <w:p w:rsidR="00741FD5" w:rsidRPr="00741FD5" w:rsidRDefault="00741FD5" w:rsidP="00741FD5">
      <w:r w:rsidRPr="00741FD5">
        <w:t>The Java </w:t>
      </w:r>
      <w:proofErr w:type="gramStart"/>
      <w:r w:rsidRPr="00741FD5">
        <w:rPr>
          <w:i/>
          <w:iCs/>
        </w:rPr>
        <w:t>do-</w:t>
      </w:r>
      <w:proofErr w:type="gramEnd"/>
      <w:r w:rsidRPr="00741FD5">
        <w:rPr>
          <w:i/>
          <w:iCs/>
        </w:rPr>
        <w:t>while loop</w:t>
      </w:r>
      <w:r w:rsidRPr="00741FD5">
        <w:t> is used to iterate a part of the program several times. If the number of iteration is not fixed and you must have to execute the loop at least once, it is recommended to use do-while loop.</w:t>
      </w:r>
    </w:p>
    <w:p w:rsidR="00741FD5" w:rsidRPr="00741FD5" w:rsidRDefault="00741FD5" w:rsidP="00741FD5">
      <w:r w:rsidRPr="00741FD5">
        <w:t>The Java </w:t>
      </w:r>
      <w:proofErr w:type="gramStart"/>
      <w:r w:rsidRPr="00741FD5">
        <w:rPr>
          <w:i/>
          <w:iCs/>
        </w:rPr>
        <w:t>do-</w:t>
      </w:r>
      <w:proofErr w:type="gramEnd"/>
      <w:r w:rsidRPr="00741FD5">
        <w:rPr>
          <w:i/>
          <w:iCs/>
        </w:rPr>
        <w:t>while loop</w:t>
      </w:r>
      <w:r w:rsidRPr="00741FD5">
        <w:t> is executed at least once because condition is checked after loop body.</w:t>
      </w:r>
    </w:p>
    <w:p w:rsidR="00741FD5" w:rsidRPr="00741FD5" w:rsidRDefault="00741FD5" w:rsidP="00741FD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1FD5">
        <w:rPr>
          <w:rFonts w:ascii="Verdana" w:eastAsia="Times New Roman" w:hAnsi="Verdana" w:cs="Times New Roman"/>
          <w:b/>
          <w:bCs/>
          <w:color w:val="000000"/>
          <w:sz w:val="20"/>
          <w:szCs w:val="20"/>
        </w:rPr>
        <w:t>Syntax:</w:t>
      </w:r>
    </w:p>
    <w:p w:rsidR="00741FD5" w:rsidRPr="00741FD5" w:rsidRDefault="00741FD5" w:rsidP="00E15E04">
      <w:pPr>
        <w:ind w:left="720"/>
      </w:pPr>
      <w:proofErr w:type="gramStart"/>
      <w:r w:rsidRPr="00741FD5">
        <w:rPr>
          <w:b/>
          <w:bCs/>
          <w:color w:val="006699"/>
          <w:bdr w:val="none" w:sz="0" w:space="0" w:color="auto" w:frame="1"/>
        </w:rPr>
        <w:t>do</w:t>
      </w:r>
      <w:r w:rsidRPr="00741FD5">
        <w:rPr>
          <w:bdr w:val="none" w:sz="0" w:space="0" w:color="auto" w:frame="1"/>
        </w:rPr>
        <w:t>{</w:t>
      </w:r>
      <w:proofErr w:type="gramEnd"/>
      <w:r w:rsidRPr="00741FD5">
        <w:rPr>
          <w:bdr w:val="none" w:sz="0" w:space="0" w:color="auto" w:frame="1"/>
        </w:rPr>
        <w:t>  </w:t>
      </w:r>
    </w:p>
    <w:p w:rsidR="00741FD5" w:rsidRPr="00741FD5" w:rsidRDefault="00741FD5" w:rsidP="00E15E04">
      <w:pPr>
        <w:ind w:left="720"/>
      </w:pPr>
      <w:r w:rsidRPr="00741FD5">
        <w:rPr>
          <w:color w:val="008200"/>
          <w:bdr w:val="none" w:sz="0" w:space="0" w:color="auto" w:frame="1"/>
        </w:rPr>
        <w:t>//code to be executed</w:t>
      </w:r>
      <w:r w:rsidRPr="00741FD5">
        <w:rPr>
          <w:bdr w:val="none" w:sz="0" w:space="0" w:color="auto" w:frame="1"/>
        </w:rPr>
        <w:t>  </w:t>
      </w:r>
    </w:p>
    <w:p w:rsidR="00741FD5" w:rsidRPr="00741FD5" w:rsidRDefault="00741FD5" w:rsidP="00E15E04">
      <w:pPr>
        <w:ind w:left="720"/>
      </w:pPr>
      <w:proofErr w:type="gramStart"/>
      <w:r w:rsidRPr="00741FD5">
        <w:rPr>
          <w:bdr w:val="none" w:sz="0" w:space="0" w:color="auto" w:frame="1"/>
        </w:rPr>
        <w:t>}</w:t>
      </w:r>
      <w:r w:rsidRPr="00741FD5">
        <w:rPr>
          <w:b/>
          <w:bCs/>
          <w:color w:val="006699"/>
          <w:bdr w:val="none" w:sz="0" w:space="0" w:color="auto" w:frame="1"/>
        </w:rPr>
        <w:t>while</w:t>
      </w:r>
      <w:proofErr w:type="gramEnd"/>
      <w:r w:rsidRPr="00741FD5">
        <w:rPr>
          <w:bdr w:val="none" w:sz="0" w:space="0" w:color="auto" w:frame="1"/>
        </w:rPr>
        <w:t>(condition);  </w:t>
      </w:r>
    </w:p>
    <w:p w:rsidR="00741FD5" w:rsidRPr="00741FD5" w:rsidRDefault="00741FD5" w:rsidP="00741F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50024" cy="2947088"/>
            <wp:effectExtent l="0" t="0" r="0" b="5715"/>
            <wp:docPr id="9" name="Picture 9"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do while loop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202" cy="2947279"/>
                    </a:xfrm>
                    <a:prstGeom prst="rect">
                      <a:avLst/>
                    </a:prstGeom>
                    <a:noFill/>
                    <a:ln>
                      <a:noFill/>
                    </a:ln>
                  </pic:spPr>
                </pic:pic>
              </a:graphicData>
            </a:graphic>
          </wp:inline>
        </w:drawing>
      </w:r>
    </w:p>
    <w:p w:rsidR="00741FD5" w:rsidRPr="00741FD5" w:rsidRDefault="00741FD5" w:rsidP="00741FD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1FD5">
        <w:rPr>
          <w:rFonts w:ascii="Verdana" w:eastAsia="Times New Roman" w:hAnsi="Verdana" w:cs="Times New Roman"/>
          <w:b/>
          <w:bCs/>
          <w:color w:val="000000"/>
          <w:sz w:val="20"/>
          <w:szCs w:val="20"/>
        </w:rPr>
        <w:t>Example:</w:t>
      </w:r>
    </w:p>
    <w:p w:rsidR="00741FD5" w:rsidRPr="00741FD5" w:rsidRDefault="00741FD5" w:rsidP="00E15E04">
      <w:pPr>
        <w:ind w:left="720"/>
      </w:pPr>
      <w:proofErr w:type="gramStart"/>
      <w:r w:rsidRPr="00741FD5">
        <w:rPr>
          <w:b/>
          <w:bCs/>
          <w:color w:val="006699"/>
          <w:bdr w:val="none" w:sz="0" w:space="0" w:color="auto" w:frame="1"/>
        </w:rPr>
        <w:t>public</w:t>
      </w:r>
      <w:proofErr w:type="gramEnd"/>
      <w:r w:rsidRPr="00741FD5">
        <w:rPr>
          <w:bdr w:val="none" w:sz="0" w:space="0" w:color="auto" w:frame="1"/>
        </w:rPr>
        <w:t> </w:t>
      </w:r>
      <w:r w:rsidRPr="00741FD5">
        <w:rPr>
          <w:b/>
          <w:bCs/>
          <w:color w:val="006699"/>
          <w:bdr w:val="none" w:sz="0" w:space="0" w:color="auto" w:frame="1"/>
        </w:rPr>
        <w:t>class</w:t>
      </w:r>
      <w:r w:rsidRPr="00741FD5">
        <w:rPr>
          <w:bdr w:val="none" w:sz="0" w:space="0" w:color="auto" w:frame="1"/>
        </w:rPr>
        <w:t> </w:t>
      </w:r>
      <w:proofErr w:type="spellStart"/>
      <w:r w:rsidRPr="00741FD5">
        <w:rPr>
          <w:bdr w:val="none" w:sz="0" w:space="0" w:color="auto" w:frame="1"/>
        </w:rPr>
        <w:t>DoWhileExample</w:t>
      </w:r>
      <w:proofErr w:type="spellEnd"/>
      <w:r w:rsidRPr="00741FD5">
        <w:rPr>
          <w:bdr w:val="none" w:sz="0" w:space="0" w:color="auto" w:frame="1"/>
        </w:rPr>
        <w:t> {  </w:t>
      </w:r>
    </w:p>
    <w:p w:rsidR="00741FD5" w:rsidRPr="00741FD5" w:rsidRDefault="00741FD5" w:rsidP="00E15E04">
      <w:pPr>
        <w:ind w:left="720"/>
      </w:pPr>
      <w:proofErr w:type="gramStart"/>
      <w:r w:rsidRPr="00741FD5">
        <w:rPr>
          <w:b/>
          <w:bCs/>
          <w:color w:val="006699"/>
          <w:bdr w:val="none" w:sz="0" w:space="0" w:color="auto" w:frame="1"/>
        </w:rPr>
        <w:t>public</w:t>
      </w:r>
      <w:proofErr w:type="gramEnd"/>
      <w:r w:rsidRPr="00741FD5">
        <w:rPr>
          <w:bdr w:val="none" w:sz="0" w:space="0" w:color="auto" w:frame="1"/>
        </w:rPr>
        <w:t> </w:t>
      </w:r>
      <w:r w:rsidRPr="00741FD5">
        <w:rPr>
          <w:b/>
          <w:bCs/>
          <w:color w:val="006699"/>
          <w:bdr w:val="none" w:sz="0" w:space="0" w:color="auto" w:frame="1"/>
        </w:rPr>
        <w:t>static</w:t>
      </w:r>
      <w:r w:rsidRPr="00741FD5">
        <w:rPr>
          <w:bdr w:val="none" w:sz="0" w:space="0" w:color="auto" w:frame="1"/>
        </w:rPr>
        <w:t> </w:t>
      </w:r>
      <w:r w:rsidRPr="00741FD5">
        <w:rPr>
          <w:b/>
          <w:bCs/>
          <w:color w:val="006699"/>
          <w:bdr w:val="none" w:sz="0" w:space="0" w:color="auto" w:frame="1"/>
        </w:rPr>
        <w:t>void</w:t>
      </w:r>
      <w:r w:rsidRPr="00741FD5">
        <w:rPr>
          <w:bdr w:val="none" w:sz="0" w:space="0" w:color="auto" w:frame="1"/>
        </w:rPr>
        <w:t> main(String[] </w:t>
      </w:r>
      <w:proofErr w:type="spellStart"/>
      <w:r w:rsidRPr="00741FD5">
        <w:rPr>
          <w:bdr w:val="none" w:sz="0" w:space="0" w:color="auto" w:frame="1"/>
        </w:rPr>
        <w:t>args</w:t>
      </w:r>
      <w:proofErr w:type="spellEnd"/>
      <w:r w:rsidRPr="00741FD5">
        <w:rPr>
          <w:bdr w:val="none" w:sz="0" w:space="0" w:color="auto" w:frame="1"/>
        </w:rPr>
        <w:t>) {  </w:t>
      </w:r>
    </w:p>
    <w:p w:rsidR="00741FD5" w:rsidRPr="00741FD5" w:rsidRDefault="00741FD5" w:rsidP="00E15E04">
      <w:pPr>
        <w:ind w:left="720"/>
      </w:pPr>
      <w:r w:rsidRPr="00741FD5">
        <w:rPr>
          <w:bdr w:val="none" w:sz="0" w:space="0" w:color="auto" w:frame="1"/>
        </w:rPr>
        <w:t>    </w:t>
      </w:r>
      <w:proofErr w:type="spellStart"/>
      <w:proofErr w:type="gramStart"/>
      <w:r w:rsidRPr="00741FD5">
        <w:rPr>
          <w:b/>
          <w:bCs/>
          <w:color w:val="006699"/>
          <w:bdr w:val="none" w:sz="0" w:space="0" w:color="auto" w:frame="1"/>
        </w:rPr>
        <w:t>int</w:t>
      </w:r>
      <w:proofErr w:type="spellEnd"/>
      <w:proofErr w:type="gramEnd"/>
      <w:r w:rsidRPr="00741FD5">
        <w:rPr>
          <w:bdr w:val="none" w:sz="0" w:space="0" w:color="auto" w:frame="1"/>
        </w:rPr>
        <w:t> i=</w:t>
      </w:r>
      <w:r w:rsidRPr="00741FD5">
        <w:rPr>
          <w:color w:val="C00000"/>
          <w:bdr w:val="none" w:sz="0" w:space="0" w:color="auto" w:frame="1"/>
        </w:rPr>
        <w:t>1</w:t>
      </w:r>
      <w:r w:rsidRPr="00741FD5">
        <w:rPr>
          <w:bdr w:val="none" w:sz="0" w:space="0" w:color="auto" w:frame="1"/>
        </w:rPr>
        <w:t>;  </w:t>
      </w:r>
    </w:p>
    <w:p w:rsidR="00741FD5" w:rsidRPr="00741FD5" w:rsidRDefault="00741FD5" w:rsidP="00E15E04">
      <w:pPr>
        <w:ind w:left="720"/>
      </w:pPr>
      <w:r w:rsidRPr="00741FD5">
        <w:rPr>
          <w:bdr w:val="none" w:sz="0" w:space="0" w:color="auto" w:frame="1"/>
        </w:rPr>
        <w:t>    </w:t>
      </w:r>
      <w:proofErr w:type="gramStart"/>
      <w:r w:rsidRPr="00741FD5">
        <w:rPr>
          <w:b/>
          <w:bCs/>
          <w:color w:val="006699"/>
          <w:bdr w:val="none" w:sz="0" w:space="0" w:color="auto" w:frame="1"/>
        </w:rPr>
        <w:t>do</w:t>
      </w:r>
      <w:r w:rsidRPr="00741FD5">
        <w:rPr>
          <w:bdr w:val="none" w:sz="0" w:space="0" w:color="auto" w:frame="1"/>
        </w:rPr>
        <w:t>{</w:t>
      </w:r>
      <w:proofErr w:type="gramEnd"/>
      <w:r w:rsidRPr="00741FD5">
        <w:rPr>
          <w:bdr w:val="none" w:sz="0" w:space="0" w:color="auto" w:frame="1"/>
        </w:rPr>
        <w:t>  </w:t>
      </w:r>
    </w:p>
    <w:p w:rsidR="00741FD5" w:rsidRPr="00741FD5" w:rsidRDefault="00741FD5" w:rsidP="00E15E04">
      <w:pPr>
        <w:ind w:left="720"/>
      </w:pPr>
      <w:r w:rsidRPr="00741FD5">
        <w:rPr>
          <w:bdr w:val="none" w:sz="0" w:space="0" w:color="auto" w:frame="1"/>
        </w:rPr>
        <w:t>        </w:t>
      </w:r>
      <w:proofErr w:type="spellStart"/>
      <w:proofErr w:type="gramStart"/>
      <w:r w:rsidRPr="00741FD5">
        <w:rPr>
          <w:bdr w:val="none" w:sz="0" w:space="0" w:color="auto" w:frame="1"/>
        </w:rPr>
        <w:t>System.out.println</w:t>
      </w:r>
      <w:proofErr w:type="spellEnd"/>
      <w:r w:rsidRPr="00741FD5">
        <w:rPr>
          <w:bdr w:val="none" w:sz="0" w:space="0" w:color="auto" w:frame="1"/>
        </w:rPr>
        <w:t>(</w:t>
      </w:r>
      <w:proofErr w:type="gramEnd"/>
      <w:r w:rsidRPr="00741FD5">
        <w:rPr>
          <w:bdr w:val="none" w:sz="0" w:space="0" w:color="auto" w:frame="1"/>
        </w:rPr>
        <w:t>i);  </w:t>
      </w:r>
    </w:p>
    <w:p w:rsidR="00741FD5" w:rsidRPr="00741FD5" w:rsidRDefault="00741FD5" w:rsidP="00E15E04">
      <w:pPr>
        <w:ind w:left="720"/>
      </w:pPr>
      <w:r w:rsidRPr="00741FD5">
        <w:rPr>
          <w:bdr w:val="none" w:sz="0" w:space="0" w:color="auto" w:frame="1"/>
        </w:rPr>
        <w:t>    </w:t>
      </w:r>
      <w:proofErr w:type="gramStart"/>
      <w:r w:rsidRPr="00741FD5">
        <w:rPr>
          <w:bdr w:val="none" w:sz="0" w:space="0" w:color="auto" w:frame="1"/>
        </w:rPr>
        <w:t>i</w:t>
      </w:r>
      <w:proofErr w:type="gramEnd"/>
      <w:r w:rsidRPr="00741FD5">
        <w:rPr>
          <w:bdr w:val="none" w:sz="0" w:space="0" w:color="auto" w:frame="1"/>
        </w:rPr>
        <w:t>++;  </w:t>
      </w:r>
    </w:p>
    <w:p w:rsidR="00741FD5" w:rsidRPr="00741FD5" w:rsidRDefault="00741FD5" w:rsidP="00E15E04">
      <w:pPr>
        <w:ind w:left="720"/>
      </w:pPr>
      <w:r w:rsidRPr="00741FD5">
        <w:rPr>
          <w:bdr w:val="none" w:sz="0" w:space="0" w:color="auto" w:frame="1"/>
        </w:rPr>
        <w:lastRenderedPageBreak/>
        <w:t>    </w:t>
      </w:r>
      <w:proofErr w:type="gramStart"/>
      <w:r w:rsidRPr="00741FD5">
        <w:rPr>
          <w:bdr w:val="none" w:sz="0" w:space="0" w:color="auto" w:frame="1"/>
        </w:rPr>
        <w:t>}</w:t>
      </w:r>
      <w:r w:rsidRPr="00741FD5">
        <w:rPr>
          <w:b/>
          <w:bCs/>
          <w:color w:val="006699"/>
          <w:bdr w:val="none" w:sz="0" w:space="0" w:color="auto" w:frame="1"/>
        </w:rPr>
        <w:t>while</w:t>
      </w:r>
      <w:proofErr w:type="gramEnd"/>
      <w:r w:rsidRPr="00741FD5">
        <w:rPr>
          <w:bdr w:val="none" w:sz="0" w:space="0" w:color="auto" w:frame="1"/>
        </w:rPr>
        <w:t>(i&lt;=</w:t>
      </w:r>
      <w:r w:rsidRPr="00741FD5">
        <w:rPr>
          <w:color w:val="C00000"/>
          <w:bdr w:val="none" w:sz="0" w:space="0" w:color="auto" w:frame="1"/>
        </w:rPr>
        <w:t>10</w:t>
      </w:r>
      <w:r w:rsidRPr="00741FD5">
        <w:rPr>
          <w:bdr w:val="none" w:sz="0" w:space="0" w:color="auto" w:frame="1"/>
        </w:rPr>
        <w:t>);  </w:t>
      </w:r>
    </w:p>
    <w:p w:rsidR="00741FD5" w:rsidRPr="00741FD5" w:rsidRDefault="00741FD5" w:rsidP="00E15E04">
      <w:pPr>
        <w:ind w:left="720"/>
      </w:pPr>
      <w:r w:rsidRPr="00741FD5">
        <w:rPr>
          <w:bdr w:val="none" w:sz="0" w:space="0" w:color="auto" w:frame="1"/>
        </w:rPr>
        <w:t>}  </w:t>
      </w:r>
    </w:p>
    <w:p w:rsidR="00741FD5" w:rsidRPr="00741FD5" w:rsidRDefault="00741FD5" w:rsidP="00E15E04">
      <w:pPr>
        <w:ind w:left="720"/>
      </w:pPr>
      <w:r w:rsidRPr="00741FD5">
        <w:rPr>
          <w:bdr w:val="none" w:sz="0" w:space="0" w:color="auto" w:frame="1"/>
        </w:rPr>
        <w:t>}  </w:t>
      </w:r>
    </w:p>
    <w:p w:rsidR="00741FD5" w:rsidRPr="00741FD5" w:rsidRDefault="00741FD5" w:rsidP="00741FD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1FD5">
        <w:rPr>
          <w:rFonts w:ascii="Verdana" w:eastAsia="Times New Roman" w:hAnsi="Verdana" w:cs="Times New Roman"/>
          <w:color w:val="000000"/>
          <w:sz w:val="20"/>
          <w:szCs w:val="20"/>
        </w:rPr>
        <w:t>Output:</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1</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2</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3</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4</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5</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6</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7</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8</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9</w:t>
      </w:r>
    </w:p>
    <w:p w:rsidR="00741FD5" w:rsidRPr="00741FD5" w:rsidRDefault="00741FD5" w:rsidP="00E15E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41FD5">
        <w:rPr>
          <w:rFonts w:ascii="Courier New" w:eastAsia="Times New Roman" w:hAnsi="Courier New" w:cs="Courier New"/>
          <w:color w:val="000000"/>
          <w:sz w:val="20"/>
          <w:szCs w:val="20"/>
        </w:rPr>
        <w:t>10</w:t>
      </w:r>
    </w:p>
    <w:p w:rsidR="00741FD5" w:rsidRPr="00741FD5" w:rsidRDefault="00741FD5" w:rsidP="00E15E04">
      <w:pPr>
        <w:pStyle w:val="Heading3"/>
        <w:rPr>
          <w:ins w:id="1238" w:author="Unknown"/>
          <w:rFonts w:eastAsia="Times New Roman"/>
        </w:rPr>
      </w:pPr>
      <w:ins w:id="1239" w:author="Unknown">
        <w:r w:rsidRPr="00741FD5">
          <w:rPr>
            <w:rFonts w:eastAsia="Times New Roman"/>
          </w:rPr>
          <w:t>Java Infinitive do-while Loop</w:t>
        </w:r>
      </w:ins>
    </w:p>
    <w:p w:rsidR="00741FD5" w:rsidRPr="00741FD5" w:rsidRDefault="00741FD5" w:rsidP="00E15E04">
      <w:pPr>
        <w:ind w:firstLine="720"/>
        <w:rPr>
          <w:ins w:id="1240" w:author="Unknown"/>
        </w:rPr>
      </w:pPr>
      <w:ins w:id="1241" w:author="Unknown">
        <w:r w:rsidRPr="00741FD5">
          <w:t>If you pass </w:t>
        </w:r>
        <w:r w:rsidRPr="00741FD5">
          <w:rPr>
            <w:b/>
            <w:bCs/>
          </w:rPr>
          <w:t>true</w:t>
        </w:r>
        <w:r w:rsidRPr="00741FD5">
          <w:t> in the do-while loop, it will be infinitive do-while loop.</w:t>
        </w:r>
      </w:ins>
    </w:p>
    <w:p w:rsidR="00741FD5" w:rsidRPr="00741FD5" w:rsidRDefault="00741FD5" w:rsidP="00741FD5">
      <w:pPr>
        <w:shd w:val="clear" w:color="auto" w:fill="FFFFFF"/>
        <w:spacing w:before="100" w:beforeAutospacing="1" w:after="100" w:afterAutospacing="1" w:line="240" w:lineRule="auto"/>
        <w:rPr>
          <w:ins w:id="1242" w:author="Unknown"/>
          <w:rFonts w:ascii="Verdana" w:eastAsia="Times New Roman" w:hAnsi="Verdana" w:cs="Times New Roman"/>
          <w:color w:val="000000"/>
          <w:sz w:val="20"/>
          <w:szCs w:val="20"/>
        </w:rPr>
      </w:pPr>
      <w:ins w:id="1243" w:author="Unknown">
        <w:r w:rsidRPr="00741FD5">
          <w:rPr>
            <w:rFonts w:ascii="Verdana" w:eastAsia="Times New Roman" w:hAnsi="Verdana" w:cs="Times New Roman"/>
            <w:b/>
            <w:bCs/>
            <w:color w:val="000000"/>
            <w:sz w:val="20"/>
            <w:szCs w:val="20"/>
          </w:rPr>
          <w:t>Syntax:</w:t>
        </w:r>
      </w:ins>
    </w:p>
    <w:p w:rsidR="00741FD5" w:rsidRPr="00741FD5" w:rsidRDefault="00741FD5" w:rsidP="00E15E04">
      <w:pPr>
        <w:ind w:left="720"/>
        <w:rPr>
          <w:ins w:id="1244" w:author="Unknown"/>
        </w:rPr>
      </w:pPr>
      <w:proofErr w:type="gramStart"/>
      <w:ins w:id="1245" w:author="Unknown">
        <w:r w:rsidRPr="00741FD5">
          <w:rPr>
            <w:b/>
            <w:bCs/>
            <w:color w:val="006699"/>
            <w:bdr w:val="none" w:sz="0" w:space="0" w:color="auto" w:frame="1"/>
          </w:rPr>
          <w:t>do</w:t>
        </w:r>
        <w:r w:rsidRPr="00741FD5">
          <w:rPr>
            <w:bdr w:val="none" w:sz="0" w:space="0" w:color="auto" w:frame="1"/>
          </w:rPr>
          <w:t>{</w:t>
        </w:r>
        <w:proofErr w:type="gramEnd"/>
        <w:r w:rsidRPr="00741FD5">
          <w:rPr>
            <w:bdr w:val="none" w:sz="0" w:space="0" w:color="auto" w:frame="1"/>
          </w:rPr>
          <w:t>  </w:t>
        </w:r>
      </w:ins>
    </w:p>
    <w:p w:rsidR="00741FD5" w:rsidRPr="00741FD5" w:rsidRDefault="00741FD5" w:rsidP="00E15E04">
      <w:pPr>
        <w:ind w:left="720"/>
        <w:rPr>
          <w:ins w:id="1246" w:author="Unknown"/>
        </w:rPr>
      </w:pPr>
      <w:ins w:id="1247" w:author="Unknown">
        <w:r w:rsidRPr="00741FD5">
          <w:rPr>
            <w:color w:val="008200"/>
            <w:bdr w:val="none" w:sz="0" w:space="0" w:color="auto" w:frame="1"/>
          </w:rPr>
          <w:t>//code to be executed</w:t>
        </w:r>
        <w:r w:rsidRPr="00741FD5">
          <w:rPr>
            <w:bdr w:val="none" w:sz="0" w:space="0" w:color="auto" w:frame="1"/>
          </w:rPr>
          <w:t>  </w:t>
        </w:r>
      </w:ins>
    </w:p>
    <w:p w:rsidR="00741FD5" w:rsidRPr="00741FD5" w:rsidRDefault="00741FD5" w:rsidP="00E15E04">
      <w:pPr>
        <w:ind w:left="720"/>
        <w:rPr>
          <w:ins w:id="1248" w:author="Unknown"/>
        </w:rPr>
      </w:pPr>
      <w:proofErr w:type="gramStart"/>
      <w:ins w:id="1249" w:author="Unknown">
        <w:r w:rsidRPr="00741FD5">
          <w:rPr>
            <w:bdr w:val="none" w:sz="0" w:space="0" w:color="auto" w:frame="1"/>
          </w:rPr>
          <w:t>}</w:t>
        </w:r>
        <w:r w:rsidRPr="00741FD5">
          <w:rPr>
            <w:b/>
            <w:bCs/>
            <w:color w:val="006699"/>
            <w:bdr w:val="none" w:sz="0" w:space="0" w:color="auto" w:frame="1"/>
          </w:rPr>
          <w:t>while</w:t>
        </w:r>
        <w:proofErr w:type="gramEnd"/>
        <w:r w:rsidRPr="00741FD5">
          <w:rPr>
            <w:bdr w:val="none" w:sz="0" w:space="0" w:color="auto" w:frame="1"/>
          </w:rPr>
          <w:t>(</w:t>
        </w:r>
        <w:r w:rsidRPr="00741FD5">
          <w:rPr>
            <w:b/>
            <w:bCs/>
            <w:color w:val="006699"/>
            <w:bdr w:val="none" w:sz="0" w:space="0" w:color="auto" w:frame="1"/>
          </w:rPr>
          <w:t>true</w:t>
        </w:r>
        <w:r w:rsidRPr="00741FD5">
          <w:rPr>
            <w:bdr w:val="none" w:sz="0" w:space="0" w:color="auto" w:frame="1"/>
          </w:rPr>
          <w:t>);  </w:t>
        </w:r>
      </w:ins>
    </w:p>
    <w:p w:rsidR="00741FD5" w:rsidRPr="00741FD5" w:rsidRDefault="00741FD5" w:rsidP="00E15E04">
      <w:pPr>
        <w:ind w:left="720"/>
        <w:rPr>
          <w:ins w:id="1250" w:author="Unknown"/>
        </w:rPr>
      </w:pPr>
      <w:ins w:id="1251" w:author="Unknown">
        <w:r w:rsidRPr="00741FD5">
          <w:rPr>
            <w:b/>
            <w:bCs/>
          </w:rPr>
          <w:t>Example:</w:t>
        </w:r>
      </w:ins>
    </w:p>
    <w:p w:rsidR="00741FD5" w:rsidRPr="00741FD5" w:rsidRDefault="00741FD5" w:rsidP="00E15E04">
      <w:pPr>
        <w:ind w:left="720"/>
        <w:rPr>
          <w:ins w:id="1252" w:author="Unknown"/>
        </w:rPr>
      </w:pPr>
      <w:proofErr w:type="gramStart"/>
      <w:ins w:id="1253" w:author="Unknown">
        <w:r w:rsidRPr="00741FD5">
          <w:rPr>
            <w:b/>
            <w:bCs/>
            <w:color w:val="006699"/>
            <w:bdr w:val="none" w:sz="0" w:space="0" w:color="auto" w:frame="1"/>
          </w:rPr>
          <w:t>public</w:t>
        </w:r>
        <w:proofErr w:type="gramEnd"/>
        <w:r w:rsidRPr="00741FD5">
          <w:rPr>
            <w:bdr w:val="none" w:sz="0" w:space="0" w:color="auto" w:frame="1"/>
          </w:rPr>
          <w:t> </w:t>
        </w:r>
        <w:r w:rsidRPr="00741FD5">
          <w:rPr>
            <w:b/>
            <w:bCs/>
            <w:color w:val="006699"/>
            <w:bdr w:val="none" w:sz="0" w:space="0" w:color="auto" w:frame="1"/>
          </w:rPr>
          <w:t>class</w:t>
        </w:r>
        <w:r w:rsidRPr="00741FD5">
          <w:rPr>
            <w:bdr w:val="none" w:sz="0" w:space="0" w:color="auto" w:frame="1"/>
          </w:rPr>
          <w:t> DoWhileExample2 {  </w:t>
        </w:r>
      </w:ins>
    </w:p>
    <w:p w:rsidR="00741FD5" w:rsidRPr="00741FD5" w:rsidRDefault="00741FD5" w:rsidP="00E15E04">
      <w:pPr>
        <w:ind w:left="720"/>
        <w:rPr>
          <w:ins w:id="1254" w:author="Unknown"/>
        </w:rPr>
      </w:pPr>
      <w:proofErr w:type="gramStart"/>
      <w:ins w:id="1255" w:author="Unknown">
        <w:r w:rsidRPr="00741FD5">
          <w:rPr>
            <w:b/>
            <w:bCs/>
            <w:color w:val="006699"/>
            <w:bdr w:val="none" w:sz="0" w:space="0" w:color="auto" w:frame="1"/>
          </w:rPr>
          <w:t>public</w:t>
        </w:r>
        <w:proofErr w:type="gramEnd"/>
        <w:r w:rsidRPr="00741FD5">
          <w:rPr>
            <w:bdr w:val="none" w:sz="0" w:space="0" w:color="auto" w:frame="1"/>
          </w:rPr>
          <w:t> </w:t>
        </w:r>
        <w:r w:rsidRPr="00741FD5">
          <w:rPr>
            <w:b/>
            <w:bCs/>
            <w:color w:val="006699"/>
            <w:bdr w:val="none" w:sz="0" w:space="0" w:color="auto" w:frame="1"/>
          </w:rPr>
          <w:t>static</w:t>
        </w:r>
        <w:r w:rsidRPr="00741FD5">
          <w:rPr>
            <w:bdr w:val="none" w:sz="0" w:space="0" w:color="auto" w:frame="1"/>
          </w:rPr>
          <w:t> </w:t>
        </w:r>
        <w:r w:rsidRPr="00741FD5">
          <w:rPr>
            <w:b/>
            <w:bCs/>
            <w:color w:val="006699"/>
            <w:bdr w:val="none" w:sz="0" w:space="0" w:color="auto" w:frame="1"/>
          </w:rPr>
          <w:t>void</w:t>
        </w:r>
        <w:r w:rsidRPr="00741FD5">
          <w:rPr>
            <w:bdr w:val="none" w:sz="0" w:space="0" w:color="auto" w:frame="1"/>
          </w:rPr>
          <w:t> main(String[] </w:t>
        </w:r>
        <w:proofErr w:type="spellStart"/>
        <w:r w:rsidRPr="00741FD5">
          <w:rPr>
            <w:bdr w:val="none" w:sz="0" w:space="0" w:color="auto" w:frame="1"/>
          </w:rPr>
          <w:t>args</w:t>
        </w:r>
        <w:proofErr w:type="spellEnd"/>
        <w:r w:rsidRPr="00741FD5">
          <w:rPr>
            <w:bdr w:val="none" w:sz="0" w:space="0" w:color="auto" w:frame="1"/>
          </w:rPr>
          <w:t>) {  </w:t>
        </w:r>
      </w:ins>
    </w:p>
    <w:p w:rsidR="00741FD5" w:rsidRPr="00741FD5" w:rsidRDefault="00741FD5" w:rsidP="00E15E04">
      <w:pPr>
        <w:ind w:left="720"/>
        <w:rPr>
          <w:ins w:id="1256" w:author="Unknown"/>
        </w:rPr>
      </w:pPr>
      <w:ins w:id="1257" w:author="Unknown">
        <w:r w:rsidRPr="00741FD5">
          <w:rPr>
            <w:bdr w:val="none" w:sz="0" w:space="0" w:color="auto" w:frame="1"/>
          </w:rPr>
          <w:t>    </w:t>
        </w:r>
        <w:proofErr w:type="gramStart"/>
        <w:r w:rsidRPr="00741FD5">
          <w:rPr>
            <w:b/>
            <w:bCs/>
            <w:color w:val="006699"/>
            <w:bdr w:val="none" w:sz="0" w:space="0" w:color="auto" w:frame="1"/>
          </w:rPr>
          <w:t>do</w:t>
        </w:r>
        <w:r w:rsidRPr="00741FD5">
          <w:rPr>
            <w:bdr w:val="none" w:sz="0" w:space="0" w:color="auto" w:frame="1"/>
          </w:rPr>
          <w:t>{</w:t>
        </w:r>
        <w:proofErr w:type="gramEnd"/>
        <w:r w:rsidRPr="00741FD5">
          <w:rPr>
            <w:bdr w:val="none" w:sz="0" w:space="0" w:color="auto" w:frame="1"/>
          </w:rPr>
          <w:t>  </w:t>
        </w:r>
      </w:ins>
    </w:p>
    <w:p w:rsidR="00741FD5" w:rsidRPr="00741FD5" w:rsidRDefault="00741FD5" w:rsidP="00E15E04">
      <w:pPr>
        <w:ind w:left="720"/>
        <w:rPr>
          <w:ins w:id="1258" w:author="Unknown"/>
        </w:rPr>
      </w:pPr>
      <w:ins w:id="1259" w:author="Unknown">
        <w:r w:rsidRPr="00741FD5">
          <w:rPr>
            <w:bdr w:val="none" w:sz="0" w:space="0" w:color="auto" w:frame="1"/>
          </w:rPr>
          <w:t>        </w:t>
        </w:r>
        <w:proofErr w:type="spellStart"/>
        <w:proofErr w:type="gramStart"/>
        <w:r w:rsidRPr="00741FD5">
          <w:rPr>
            <w:bdr w:val="none" w:sz="0" w:space="0" w:color="auto" w:frame="1"/>
          </w:rPr>
          <w:t>System.out.println</w:t>
        </w:r>
        <w:proofErr w:type="spellEnd"/>
        <w:r w:rsidRPr="00741FD5">
          <w:rPr>
            <w:bdr w:val="none" w:sz="0" w:space="0" w:color="auto" w:frame="1"/>
          </w:rPr>
          <w:t>(</w:t>
        </w:r>
        <w:proofErr w:type="gramEnd"/>
        <w:r w:rsidRPr="00741FD5">
          <w:rPr>
            <w:color w:val="0000FF"/>
            <w:bdr w:val="none" w:sz="0" w:space="0" w:color="auto" w:frame="1"/>
          </w:rPr>
          <w:t>"infinitive do while loop"</w:t>
        </w:r>
        <w:r w:rsidRPr="00741FD5">
          <w:rPr>
            <w:bdr w:val="none" w:sz="0" w:space="0" w:color="auto" w:frame="1"/>
          </w:rPr>
          <w:t>);  </w:t>
        </w:r>
      </w:ins>
    </w:p>
    <w:p w:rsidR="00741FD5" w:rsidRPr="00741FD5" w:rsidRDefault="00741FD5" w:rsidP="00E15E04">
      <w:pPr>
        <w:ind w:left="720"/>
        <w:rPr>
          <w:ins w:id="1260" w:author="Unknown"/>
        </w:rPr>
      </w:pPr>
      <w:ins w:id="1261" w:author="Unknown">
        <w:r w:rsidRPr="00741FD5">
          <w:rPr>
            <w:bdr w:val="none" w:sz="0" w:space="0" w:color="auto" w:frame="1"/>
          </w:rPr>
          <w:t>    </w:t>
        </w:r>
        <w:proofErr w:type="gramStart"/>
        <w:r w:rsidRPr="00741FD5">
          <w:rPr>
            <w:bdr w:val="none" w:sz="0" w:space="0" w:color="auto" w:frame="1"/>
          </w:rPr>
          <w:t>}</w:t>
        </w:r>
        <w:r w:rsidRPr="00741FD5">
          <w:rPr>
            <w:b/>
            <w:bCs/>
            <w:color w:val="006699"/>
            <w:bdr w:val="none" w:sz="0" w:space="0" w:color="auto" w:frame="1"/>
          </w:rPr>
          <w:t>while</w:t>
        </w:r>
        <w:proofErr w:type="gramEnd"/>
        <w:r w:rsidRPr="00741FD5">
          <w:rPr>
            <w:bdr w:val="none" w:sz="0" w:space="0" w:color="auto" w:frame="1"/>
          </w:rPr>
          <w:t>(</w:t>
        </w:r>
        <w:r w:rsidRPr="00741FD5">
          <w:rPr>
            <w:b/>
            <w:bCs/>
            <w:color w:val="006699"/>
            <w:bdr w:val="none" w:sz="0" w:space="0" w:color="auto" w:frame="1"/>
          </w:rPr>
          <w:t>true</w:t>
        </w:r>
        <w:r w:rsidRPr="00741FD5">
          <w:rPr>
            <w:bdr w:val="none" w:sz="0" w:space="0" w:color="auto" w:frame="1"/>
          </w:rPr>
          <w:t>);  </w:t>
        </w:r>
      </w:ins>
    </w:p>
    <w:p w:rsidR="00741FD5" w:rsidRPr="00741FD5" w:rsidRDefault="00741FD5" w:rsidP="00E15E04">
      <w:pPr>
        <w:ind w:left="720"/>
        <w:rPr>
          <w:ins w:id="1262" w:author="Unknown"/>
        </w:rPr>
      </w:pPr>
      <w:ins w:id="1263" w:author="Unknown">
        <w:r w:rsidRPr="00741FD5">
          <w:rPr>
            <w:bdr w:val="none" w:sz="0" w:space="0" w:color="auto" w:frame="1"/>
          </w:rPr>
          <w:t>}  </w:t>
        </w:r>
      </w:ins>
    </w:p>
    <w:p w:rsidR="00741FD5" w:rsidRPr="00741FD5" w:rsidRDefault="00741FD5" w:rsidP="00E15E04">
      <w:pPr>
        <w:ind w:left="720"/>
        <w:rPr>
          <w:ins w:id="1264" w:author="Unknown"/>
        </w:rPr>
      </w:pPr>
      <w:ins w:id="1265" w:author="Unknown">
        <w:r w:rsidRPr="00741FD5">
          <w:rPr>
            <w:bdr w:val="none" w:sz="0" w:space="0" w:color="auto" w:frame="1"/>
          </w:rPr>
          <w:t>}  </w:t>
        </w:r>
      </w:ins>
    </w:p>
    <w:p w:rsidR="00741FD5" w:rsidRPr="00741FD5" w:rsidRDefault="00741FD5" w:rsidP="00741FD5">
      <w:pPr>
        <w:shd w:val="clear" w:color="auto" w:fill="FFFFFF"/>
        <w:spacing w:before="100" w:beforeAutospacing="1" w:after="100" w:afterAutospacing="1" w:line="240" w:lineRule="auto"/>
        <w:rPr>
          <w:ins w:id="1266" w:author="Unknown"/>
          <w:rFonts w:ascii="Verdana" w:eastAsia="Times New Roman" w:hAnsi="Verdana" w:cs="Times New Roman"/>
          <w:color w:val="000000"/>
          <w:sz w:val="20"/>
          <w:szCs w:val="20"/>
        </w:rPr>
      </w:pPr>
      <w:ins w:id="1267" w:author="Unknown">
        <w:r w:rsidRPr="00741FD5">
          <w:rPr>
            <w:rFonts w:ascii="Verdana" w:eastAsia="Times New Roman" w:hAnsi="Verdana" w:cs="Times New Roman"/>
            <w:color w:val="000000"/>
            <w:sz w:val="20"/>
            <w:szCs w:val="20"/>
          </w:rPr>
          <w:t>Output:</w:t>
        </w:r>
      </w:ins>
    </w:p>
    <w:p w:rsidR="00741FD5" w:rsidRPr="00741FD5" w:rsidRDefault="00741FD5" w:rsidP="00E15E04">
      <w:pPr>
        <w:ind w:left="720"/>
        <w:rPr>
          <w:ins w:id="1268" w:author="Unknown"/>
        </w:rPr>
      </w:pPr>
      <w:proofErr w:type="gramStart"/>
      <w:ins w:id="1269" w:author="Unknown">
        <w:r w:rsidRPr="00741FD5">
          <w:t>infinitive</w:t>
        </w:r>
        <w:proofErr w:type="gramEnd"/>
        <w:r w:rsidRPr="00741FD5">
          <w:t xml:space="preserve"> do while loop</w:t>
        </w:r>
      </w:ins>
    </w:p>
    <w:p w:rsidR="00741FD5" w:rsidRPr="00741FD5" w:rsidRDefault="00741FD5" w:rsidP="00E15E04">
      <w:pPr>
        <w:ind w:left="720"/>
        <w:rPr>
          <w:ins w:id="1270" w:author="Unknown"/>
        </w:rPr>
      </w:pPr>
      <w:proofErr w:type="gramStart"/>
      <w:ins w:id="1271" w:author="Unknown">
        <w:r w:rsidRPr="00741FD5">
          <w:lastRenderedPageBreak/>
          <w:t>infinitive</w:t>
        </w:r>
        <w:proofErr w:type="gramEnd"/>
        <w:r w:rsidRPr="00741FD5">
          <w:t xml:space="preserve"> do while loop</w:t>
        </w:r>
      </w:ins>
    </w:p>
    <w:p w:rsidR="00741FD5" w:rsidRPr="00741FD5" w:rsidRDefault="00741FD5" w:rsidP="00E15E04">
      <w:pPr>
        <w:ind w:left="720"/>
        <w:rPr>
          <w:ins w:id="1272" w:author="Unknown"/>
        </w:rPr>
      </w:pPr>
      <w:proofErr w:type="gramStart"/>
      <w:ins w:id="1273" w:author="Unknown">
        <w:r w:rsidRPr="00741FD5">
          <w:t>infinitive</w:t>
        </w:r>
        <w:proofErr w:type="gramEnd"/>
        <w:r w:rsidRPr="00741FD5">
          <w:t xml:space="preserve"> do while loop</w:t>
        </w:r>
      </w:ins>
    </w:p>
    <w:p w:rsidR="00741FD5" w:rsidRDefault="00741FD5" w:rsidP="00E15E04">
      <w:pPr>
        <w:ind w:left="720"/>
      </w:pPr>
      <w:proofErr w:type="spellStart"/>
      <w:proofErr w:type="gramStart"/>
      <w:ins w:id="1274" w:author="Unknown">
        <w:r w:rsidRPr="00741FD5">
          <w:t>ctrl+</w:t>
        </w:r>
        <w:proofErr w:type="gramEnd"/>
        <w:r w:rsidRPr="00741FD5">
          <w:t>c</w:t>
        </w:r>
      </w:ins>
      <w:proofErr w:type="spellEnd"/>
    </w:p>
    <w:p w:rsidR="00561C12" w:rsidRDefault="00561C12" w:rsidP="00E15E04">
      <w:pPr>
        <w:ind w:left="720"/>
      </w:pPr>
    </w:p>
    <w:p w:rsidR="00561C12" w:rsidRPr="00561C12" w:rsidRDefault="00561C12" w:rsidP="00561C12">
      <w:pPr>
        <w:pStyle w:val="Heading3"/>
        <w:rPr>
          <w:rFonts w:eastAsia="Times New Roman"/>
        </w:rPr>
      </w:pPr>
      <w:r w:rsidRPr="00561C12">
        <w:rPr>
          <w:rFonts w:eastAsia="Times New Roman"/>
        </w:rPr>
        <w:t>Java Break Statement</w:t>
      </w:r>
    </w:p>
    <w:p w:rsidR="00561C12" w:rsidRPr="00561C12" w:rsidRDefault="00561C12" w:rsidP="00561C12">
      <w:pPr>
        <w:ind w:left="720"/>
      </w:pPr>
      <w:r w:rsidRPr="00561C12">
        <w:t>When a break statement is encountered inside a loop, the loop is immediately terminated and the program control resumes at the next statement following the loop.</w:t>
      </w:r>
    </w:p>
    <w:p w:rsidR="00561C12" w:rsidRPr="00561C12" w:rsidRDefault="00561C12" w:rsidP="00561C12">
      <w:pPr>
        <w:ind w:left="720"/>
      </w:pPr>
      <w:r w:rsidRPr="00561C12">
        <w:t>The Java </w:t>
      </w:r>
      <w:r w:rsidRPr="00561C12">
        <w:rPr>
          <w:i/>
          <w:iCs/>
        </w:rPr>
        <w:t>break</w:t>
      </w:r>
      <w:r w:rsidRPr="00561C12">
        <w:t> is used to break loop or switch statement. It breaks the current flow of the program at specified condition. In case of inner loop, it breaks only inner loop.</w:t>
      </w:r>
    </w:p>
    <w:p w:rsidR="00561C12" w:rsidRPr="00561C12" w:rsidRDefault="00561C12" w:rsidP="00561C12">
      <w:pPr>
        <w:ind w:left="720"/>
      </w:pPr>
      <w:r w:rsidRPr="00561C12">
        <w:t>We can use Java break statement in all types of loops such as for loop, while loop and do-while loop.</w:t>
      </w:r>
    </w:p>
    <w:p w:rsidR="00561C12" w:rsidRPr="00561C12" w:rsidRDefault="00561C12" w:rsidP="00561C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C12">
        <w:rPr>
          <w:rFonts w:ascii="Verdana" w:eastAsia="Times New Roman" w:hAnsi="Verdana" w:cs="Times New Roman"/>
          <w:b/>
          <w:bCs/>
          <w:color w:val="000000"/>
          <w:sz w:val="20"/>
          <w:szCs w:val="20"/>
        </w:rPr>
        <w:t>Syntax:</w:t>
      </w:r>
    </w:p>
    <w:p w:rsidR="00561C12" w:rsidRPr="00561C12" w:rsidRDefault="00561C12" w:rsidP="00561C12">
      <w:pPr>
        <w:ind w:left="720"/>
      </w:pPr>
      <w:proofErr w:type="gramStart"/>
      <w:r w:rsidRPr="00561C12">
        <w:rPr>
          <w:bdr w:val="none" w:sz="0" w:space="0" w:color="auto" w:frame="1"/>
        </w:rPr>
        <w:t>jump-statement</w:t>
      </w:r>
      <w:proofErr w:type="gramEnd"/>
      <w:r w:rsidRPr="00561C12">
        <w:rPr>
          <w:bdr w:val="none" w:sz="0" w:space="0" w:color="auto" w:frame="1"/>
        </w:rPr>
        <w:t>;    </w:t>
      </w:r>
    </w:p>
    <w:p w:rsidR="00561C12" w:rsidRPr="00561C12" w:rsidRDefault="00561C12" w:rsidP="00561C12">
      <w:pPr>
        <w:ind w:left="720"/>
      </w:pPr>
      <w:proofErr w:type="gramStart"/>
      <w:r w:rsidRPr="00561C12">
        <w:rPr>
          <w:b/>
          <w:bCs/>
          <w:color w:val="006699"/>
          <w:bdr w:val="none" w:sz="0" w:space="0" w:color="auto" w:frame="1"/>
        </w:rPr>
        <w:t>break</w:t>
      </w:r>
      <w:proofErr w:type="gramEnd"/>
      <w:r w:rsidRPr="00561C12">
        <w:rPr>
          <w:bdr w:val="none" w:sz="0" w:space="0" w:color="auto" w:frame="1"/>
        </w:rPr>
        <w:t>;   </w:t>
      </w:r>
    </w:p>
    <w:p w:rsidR="00561C12" w:rsidRPr="00561C12" w:rsidRDefault="00561C12" w:rsidP="00561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51027" cy="2590298"/>
            <wp:effectExtent l="0" t="0" r="0" b="635"/>
            <wp:docPr id="10" name="Picture 10" descr="java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break statement flow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1133" cy="2590368"/>
                    </a:xfrm>
                    <a:prstGeom prst="rect">
                      <a:avLst/>
                    </a:prstGeom>
                    <a:noFill/>
                    <a:ln>
                      <a:noFill/>
                    </a:ln>
                  </pic:spPr>
                </pic:pic>
              </a:graphicData>
            </a:graphic>
          </wp:inline>
        </w:drawing>
      </w:r>
    </w:p>
    <w:p w:rsidR="00561C12" w:rsidRPr="00561C12" w:rsidRDefault="00561C12" w:rsidP="00561C12">
      <w:pPr>
        <w:pStyle w:val="Heading3"/>
        <w:rPr>
          <w:rFonts w:eastAsia="Times New Roman"/>
        </w:rPr>
      </w:pPr>
      <w:r w:rsidRPr="00561C12">
        <w:rPr>
          <w:rFonts w:eastAsia="Times New Roman"/>
        </w:rPr>
        <w:t>Java Break Statement with Loop</w:t>
      </w:r>
    </w:p>
    <w:p w:rsidR="00561C12" w:rsidRPr="00561C12" w:rsidRDefault="00561C12" w:rsidP="00561C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C12">
        <w:rPr>
          <w:rFonts w:ascii="Verdana" w:eastAsia="Times New Roman" w:hAnsi="Verdana" w:cs="Times New Roman"/>
          <w:b/>
          <w:bCs/>
          <w:color w:val="000000"/>
          <w:sz w:val="20"/>
          <w:szCs w:val="20"/>
        </w:rPr>
        <w:t>Example:</w:t>
      </w:r>
    </w:p>
    <w:p w:rsidR="00561C12" w:rsidRPr="00561C12" w:rsidRDefault="00561C12" w:rsidP="00561C12">
      <w:pPr>
        <w:ind w:left="720"/>
        <w:rPr>
          <w:color w:val="000000"/>
        </w:rPr>
      </w:pPr>
      <w:r w:rsidRPr="00561C12">
        <w:rPr>
          <w:bdr w:val="none" w:sz="0" w:space="0" w:color="auto" w:frame="1"/>
        </w:rPr>
        <w:t>//Java Program to demonstrate the use of break statement  </w:t>
      </w:r>
      <w:r w:rsidRPr="00561C12">
        <w:rPr>
          <w:color w:val="000000"/>
          <w:bdr w:val="none" w:sz="0" w:space="0" w:color="auto" w:frame="1"/>
        </w:rPr>
        <w:t>  </w:t>
      </w:r>
    </w:p>
    <w:p w:rsidR="00561C12" w:rsidRPr="00561C12" w:rsidRDefault="00561C12" w:rsidP="00561C12">
      <w:pPr>
        <w:ind w:left="720"/>
        <w:rPr>
          <w:color w:val="000000"/>
        </w:rPr>
      </w:pPr>
      <w:r w:rsidRPr="00561C12">
        <w:rPr>
          <w:bdr w:val="none" w:sz="0" w:space="0" w:color="auto" w:frame="1"/>
        </w:rPr>
        <w:t>//inside </w:t>
      </w:r>
      <w:proofErr w:type="gramStart"/>
      <w:r w:rsidRPr="00561C12">
        <w:rPr>
          <w:bdr w:val="none" w:sz="0" w:space="0" w:color="auto" w:frame="1"/>
        </w:rPr>
        <w:t>the for</w:t>
      </w:r>
      <w:proofErr w:type="gramEnd"/>
      <w:r w:rsidRPr="00561C12">
        <w:rPr>
          <w:bdr w:val="none" w:sz="0" w:space="0" w:color="auto" w:frame="1"/>
        </w:rPr>
        <w:t> loop.</w:t>
      </w:r>
      <w:r w:rsidRPr="00561C12">
        <w:rPr>
          <w:color w:val="000000"/>
          <w:bdr w:val="none" w:sz="0" w:space="0" w:color="auto" w:frame="1"/>
        </w:rPr>
        <w:t>  </w:t>
      </w:r>
    </w:p>
    <w:p w:rsidR="00561C12" w:rsidRPr="00561C12" w:rsidRDefault="00561C12" w:rsidP="00561C12">
      <w:pPr>
        <w:ind w:left="720"/>
        <w:rPr>
          <w:color w:val="000000"/>
        </w:rPr>
      </w:pPr>
      <w:proofErr w:type="gramStart"/>
      <w:r w:rsidRPr="00561C12">
        <w:rPr>
          <w:b/>
          <w:bCs/>
          <w:color w:val="006699"/>
          <w:bdr w:val="none" w:sz="0" w:space="0" w:color="auto" w:frame="1"/>
        </w:rPr>
        <w:lastRenderedPageBreak/>
        <w:t>public</w:t>
      </w:r>
      <w:proofErr w:type="gramEnd"/>
      <w:r w:rsidRPr="00561C12">
        <w:rPr>
          <w:color w:val="000000"/>
          <w:bdr w:val="none" w:sz="0" w:space="0" w:color="auto" w:frame="1"/>
        </w:rPr>
        <w:t> </w:t>
      </w:r>
      <w:r w:rsidRPr="00561C12">
        <w:rPr>
          <w:b/>
          <w:bCs/>
          <w:color w:val="006699"/>
          <w:bdr w:val="none" w:sz="0" w:space="0" w:color="auto" w:frame="1"/>
        </w:rPr>
        <w:t>class</w:t>
      </w:r>
      <w:r w:rsidRPr="00561C12">
        <w:rPr>
          <w:color w:val="000000"/>
          <w:bdr w:val="none" w:sz="0" w:space="0" w:color="auto" w:frame="1"/>
        </w:rPr>
        <w:t> </w:t>
      </w:r>
      <w:proofErr w:type="spellStart"/>
      <w:r w:rsidRPr="00561C12">
        <w:rPr>
          <w:color w:val="000000"/>
          <w:bdr w:val="none" w:sz="0" w:space="0" w:color="auto" w:frame="1"/>
        </w:rPr>
        <w:t>BreakExample</w:t>
      </w:r>
      <w:proofErr w:type="spellEnd"/>
      <w:r w:rsidRPr="00561C12">
        <w:rPr>
          <w:color w:val="000000"/>
          <w:bdr w:val="none" w:sz="0" w:space="0" w:color="auto" w:frame="1"/>
        </w:rPr>
        <w:t> {  </w:t>
      </w:r>
    </w:p>
    <w:p w:rsidR="00561C12" w:rsidRPr="00561C12" w:rsidRDefault="00561C12" w:rsidP="00561C12">
      <w:pPr>
        <w:ind w:left="720"/>
        <w:rPr>
          <w:color w:val="000000"/>
        </w:rPr>
      </w:pPr>
      <w:proofErr w:type="gramStart"/>
      <w:r w:rsidRPr="00561C12">
        <w:rPr>
          <w:b/>
          <w:bCs/>
          <w:color w:val="006699"/>
          <w:bdr w:val="none" w:sz="0" w:space="0" w:color="auto" w:frame="1"/>
        </w:rPr>
        <w:t>public</w:t>
      </w:r>
      <w:proofErr w:type="gramEnd"/>
      <w:r w:rsidRPr="00561C12">
        <w:rPr>
          <w:color w:val="000000"/>
          <w:bdr w:val="none" w:sz="0" w:space="0" w:color="auto" w:frame="1"/>
        </w:rPr>
        <w:t> </w:t>
      </w:r>
      <w:r w:rsidRPr="00561C12">
        <w:rPr>
          <w:b/>
          <w:bCs/>
          <w:color w:val="006699"/>
          <w:bdr w:val="none" w:sz="0" w:space="0" w:color="auto" w:frame="1"/>
        </w:rPr>
        <w:t>static</w:t>
      </w:r>
      <w:r w:rsidRPr="00561C12">
        <w:rPr>
          <w:color w:val="000000"/>
          <w:bdr w:val="none" w:sz="0" w:space="0" w:color="auto" w:frame="1"/>
        </w:rPr>
        <w:t> </w:t>
      </w:r>
      <w:r w:rsidRPr="00561C12">
        <w:rPr>
          <w:b/>
          <w:bCs/>
          <w:color w:val="006699"/>
          <w:bdr w:val="none" w:sz="0" w:space="0" w:color="auto" w:frame="1"/>
        </w:rPr>
        <w:t>void</w:t>
      </w:r>
      <w:r w:rsidRPr="00561C12">
        <w:rPr>
          <w:color w:val="000000"/>
          <w:bdr w:val="none" w:sz="0" w:space="0" w:color="auto" w:frame="1"/>
        </w:rPr>
        <w:t> main(String[] </w:t>
      </w:r>
      <w:proofErr w:type="spellStart"/>
      <w:r w:rsidRPr="00561C12">
        <w:rPr>
          <w:color w:val="000000"/>
          <w:bdr w:val="none" w:sz="0" w:space="0" w:color="auto" w:frame="1"/>
        </w:rPr>
        <w:t>args</w:t>
      </w:r>
      <w:proofErr w:type="spellEnd"/>
      <w:r w:rsidRPr="00561C12">
        <w:rPr>
          <w:color w:val="000000"/>
          <w:bdr w:val="none" w:sz="0" w:space="0" w:color="auto" w:frame="1"/>
        </w:rPr>
        <w:t>) {  </w:t>
      </w:r>
    </w:p>
    <w:p w:rsidR="00561C12" w:rsidRPr="00561C12" w:rsidRDefault="00561C12" w:rsidP="00561C12">
      <w:pPr>
        <w:ind w:left="720"/>
        <w:rPr>
          <w:color w:val="000000"/>
        </w:rPr>
      </w:pPr>
      <w:r w:rsidRPr="00561C12">
        <w:rPr>
          <w:color w:val="000000"/>
          <w:bdr w:val="none" w:sz="0" w:space="0" w:color="auto" w:frame="1"/>
        </w:rPr>
        <w:t>    </w:t>
      </w:r>
      <w:r w:rsidRPr="00561C12">
        <w:rPr>
          <w:bdr w:val="none" w:sz="0" w:space="0" w:color="auto" w:frame="1"/>
        </w:rPr>
        <w:t>//using for loop</w:t>
      </w:r>
      <w:r w:rsidRPr="00561C12">
        <w:rPr>
          <w:color w:val="000000"/>
          <w:bdr w:val="none" w:sz="0" w:space="0" w:color="auto" w:frame="1"/>
        </w:rPr>
        <w:t>  </w:t>
      </w:r>
    </w:p>
    <w:p w:rsidR="00561C12" w:rsidRPr="00561C12" w:rsidRDefault="00561C12" w:rsidP="00561C12">
      <w:pPr>
        <w:ind w:left="720"/>
        <w:rPr>
          <w:color w:val="000000"/>
        </w:rPr>
      </w:pPr>
      <w:r w:rsidRPr="00561C12">
        <w:rPr>
          <w:color w:val="000000"/>
          <w:bdr w:val="none" w:sz="0" w:space="0" w:color="auto" w:frame="1"/>
        </w:rPr>
        <w:t>    </w:t>
      </w:r>
      <w:proofErr w:type="gramStart"/>
      <w:r w:rsidRPr="00561C12">
        <w:rPr>
          <w:b/>
          <w:bCs/>
          <w:color w:val="006699"/>
          <w:bdr w:val="none" w:sz="0" w:space="0" w:color="auto" w:frame="1"/>
        </w:rPr>
        <w:t>for</w:t>
      </w:r>
      <w:r w:rsidRPr="00561C12">
        <w:rPr>
          <w:color w:val="000000"/>
          <w:bdr w:val="none" w:sz="0" w:space="0" w:color="auto" w:frame="1"/>
        </w:rPr>
        <w:t>(</w:t>
      </w:r>
      <w:proofErr w:type="spellStart"/>
      <w:proofErr w:type="gramEnd"/>
      <w:r w:rsidRPr="00561C12">
        <w:rPr>
          <w:b/>
          <w:bCs/>
          <w:color w:val="006699"/>
          <w:bdr w:val="none" w:sz="0" w:space="0" w:color="auto" w:frame="1"/>
        </w:rPr>
        <w:t>int</w:t>
      </w:r>
      <w:proofErr w:type="spellEnd"/>
      <w:r w:rsidRPr="00561C12">
        <w:rPr>
          <w:color w:val="000000"/>
          <w:bdr w:val="none" w:sz="0" w:space="0" w:color="auto" w:frame="1"/>
        </w:rPr>
        <w:t> i=</w:t>
      </w:r>
      <w:r w:rsidRPr="00561C12">
        <w:rPr>
          <w:color w:val="C00000"/>
          <w:sz w:val="24"/>
          <w:szCs w:val="24"/>
          <w:bdr w:val="none" w:sz="0" w:space="0" w:color="auto" w:frame="1"/>
        </w:rPr>
        <w:t>1</w:t>
      </w:r>
      <w:r w:rsidRPr="00561C12">
        <w:rPr>
          <w:color w:val="000000"/>
          <w:bdr w:val="none" w:sz="0" w:space="0" w:color="auto" w:frame="1"/>
        </w:rPr>
        <w:t>;i&lt;=</w:t>
      </w:r>
      <w:r w:rsidRPr="00561C12">
        <w:rPr>
          <w:color w:val="C00000"/>
          <w:sz w:val="24"/>
          <w:szCs w:val="24"/>
          <w:bdr w:val="none" w:sz="0" w:space="0" w:color="auto" w:frame="1"/>
        </w:rPr>
        <w:t>10</w:t>
      </w:r>
      <w:r w:rsidRPr="00561C12">
        <w:rPr>
          <w:color w:val="000000"/>
          <w:bdr w:val="none" w:sz="0" w:space="0" w:color="auto" w:frame="1"/>
        </w:rPr>
        <w:t>;i++){  </w:t>
      </w:r>
    </w:p>
    <w:p w:rsidR="00561C12" w:rsidRPr="00561C12" w:rsidRDefault="00561C12" w:rsidP="00561C12">
      <w:pPr>
        <w:ind w:left="720"/>
        <w:rPr>
          <w:color w:val="000000"/>
        </w:rPr>
      </w:pPr>
      <w:r w:rsidRPr="00561C12">
        <w:rPr>
          <w:color w:val="000000"/>
          <w:bdr w:val="none" w:sz="0" w:space="0" w:color="auto" w:frame="1"/>
        </w:rPr>
        <w:t>        </w:t>
      </w:r>
      <w:proofErr w:type="gramStart"/>
      <w:r w:rsidRPr="00561C12">
        <w:rPr>
          <w:b/>
          <w:bCs/>
          <w:color w:val="006699"/>
          <w:bdr w:val="none" w:sz="0" w:space="0" w:color="auto" w:frame="1"/>
        </w:rPr>
        <w:t>if</w:t>
      </w:r>
      <w:r w:rsidRPr="00561C12">
        <w:rPr>
          <w:color w:val="000000"/>
          <w:bdr w:val="none" w:sz="0" w:space="0" w:color="auto" w:frame="1"/>
        </w:rPr>
        <w:t>(</w:t>
      </w:r>
      <w:proofErr w:type="gramEnd"/>
      <w:r w:rsidRPr="00561C12">
        <w:rPr>
          <w:color w:val="000000"/>
          <w:bdr w:val="none" w:sz="0" w:space="0" w:color="auto" w:frame="1"/>
        </w:rPr>
        <w:t>i==</w:t>
      </w:r>
      <w:r w:rsidRPr="00561C12">
        <w:rPr>
          <w:color w:val="C00000"/>
          <w:sz w:val="24"/>
          <w:szCs w:val="24"/>
          <w:bdr w:val="none" w:sz="0" w:space="0" w:color="auto" w:frame="1"/>
        </w:rPr>
        <w:t>5</w:t>
      </w:r>
      <w:r w:rsidRPr="00561C12">
        <w:rPr>
          <w:color w:val="000000"/>
          <w:bdr w:val="none" w:sz="0" w:space="0" w:color="auto" w:frame="1"/>
        </w:rPr>
        <w:t>){  </w:t>
      </w:r>
    </w:p>
    <w:p w:rsidR="00561C12" w:rsidRPr="00561C12" w:rsidRDefault="00561C12" w:rsidP="00561C12">
      <w:pPr>
        <w:ind w:left="720"/>
        <w:rPr>
          <w:color w:val="000000"/>
        </w:rPr>
      </w:pPr>
      <w:r w:rsidRPr="00561C12">
        <w:rPr>
          <w:color w:val="000000"/>
          <w:bdr w:val="none" w:sz="0" w:space="0" w:color="auto" w:frame="1"/>
        </w:rPr>
        <w:t>            </w:t>
      </w:r>
      <w:r w:rsidRPr="00561C12">
        <w:rPr>
          <w:bdr w:val="none" w:sz="0" w:space="0" w:color="auto" w:frame="1"/>
        </w:rPr>
        <w:t>//breaking the loop</w:t>
      </w:r>
      <w:r w:rsidRPr="00561C12">
        <w:rPr>
          <w:color w:val="000000"/>
          <w:bdr w:val="none" w:sz="0" w:space="0" w:color="auto" w:frame="1"/>
        </w:rPr>
        <w:t>  </w:t>
      </w:r>
    </w:p>
    <w:p w:rsidR="00561C12" w:rsidRPr="00561C12" w:rsidRDefault="00561C12" w:rsidP="00561C12">
      <w:pPr>
        <w:ind w:left="720"/>
        <w:rPr>
          <w:color w:val="000000"/>
        </w:rPr>
      </w:pPr>
      <w:r w:rsidRPr="00561C12">
        <w:rPr>
          <w:color w:val="000000"/>
          <w:bdr w:val="none" w:sz="0" w:space="0" w:color="auto" w:frame="1"/>
        </w:rPr>
        <w:t>            </w:t>
      </w:r>
      <w:proofErr w:type="gramStart"/>
      <w:r w:rsidRPr="00561C12">
        <w:rPr>
          <w:b/>
          <w:bCs/>
          <w:color w:val="006699"/>
          <w:bdr w:val="none" w:sz="0" w:space="0" w:color="auto" w:frame="1"/>
        </w:rPr>
        <w:t>break</w:t>
      </w:r>
      <w:proofErr w:type="gramEnd"/>
      <w:r w:rsidRPr="00561C12">
        <w:rPr>
          <w:color w:val="000000"/>
          <w:bdr w:val="none" w:sz="0" w:space="0" w:color="auto" w:frame="1"/>
        </w:rPr>
        <w:t>;  </w:t>
      </w:r>
    </w:p>
    <w:p w:rsidR="00561C12" w:rsidRPr="00561C12" w:rsidRDefault="00561C12" w:rsidP="00561C12">
      <w:pPr>
        <w:ind w:left="720"/>
        <w:rPr>
          <w:color w:val="000000"/>
        </w:rPr>
      </w:pPr>
      <w:r w:rsidRPr="00561C12">
        <w:rPr>
          <w:color w:val="000000"/>
          <w:bdr w:val="none" w:sz="0" w:space="0" w:color="auto" w:frame="1"/>
        </w:rPr>
        <w:t>        }  </w:t>
      </w:r>
    </w:p>
    <w:p w:rsidR="00561C12" w:rsidRPr="00561C12" w:rsidRDefault="00561C12" w:rsidP="00561C12">
      <w:pPr>
        <w:ind w:left="720"/>
        <w:rPr>
          <w:color w:val="000000"/>
        </w:rPr>
      </w:pPr>
      <w:r w:rsidRPr="00561C12">
        <w:rPr>
          <w:color w:val="000000"/>
          <w:bdr w:val="none" w:sz="0" w:space="0" w:color="auto" w:frame="1"/>
        </w:rPr>
        <w:t>        </w:t>
      </w:r>
      <w:proofErr w:type="spellStart"/>
      <w:proofErr w:type="gramStart"/>
      <w:r w:rsidRPr="00561C12">
        <w:rPr>
          <w:color w:val="000000"/>
          <w:bdr w:val="none" w:sz="0" w:space="0" w:color="auto" w:frame="1"/>
        </w:rPr>
        <w:t>System.out.println</w:t>
      </w:r>
      <w:proofErr w:type="spellEnd"/>
      <w:r w:rsidRPr="00561C12">
        <w:rPr>
          <w:color w:val="000000"/>
          <w:bdr w:val="none" w:sz="0" w:space="0" w:color="auto" w:frame="1"/>
        </w:rPr>
        <w:t>(</w:t>
      </w:r>
      <w:proofErr w:type="gramEnd"/>
      <w:r w:rsidRPr="00561C12">
        <w:rPr>
          <w:color w:val="000000"/>
          <w:bdr w:val="none" w:sz="0" w:space="0" w:color="auto" w:frame="1"/>
        </w:rPr>
        <w:t>i);  </w:t>
      </w:r>
    </w:p>
    <w:p w:rsidR="00561C12" w:rsidRPr="00561C12" w:rsidRDefault="00561C12" w:rsidP="00561C12">
      <w:pPr>
        <w:ind w:left="720"/>
        <w:rPr>
          <w:color w:val="000000"/>
        </w:rPr>
      </w:pPr>
      <w:r w:rsidRPr="00561C12">
        <w:rPr>
          <w:color w:val="000000"/>
          <w:bdr w:val="none" w:sz="0" w:space="0" w:color="auto" w:frame="1"/>
        </w:rPr>
        <w:t>    }  </w:t>
      </w:r>
    </w:p>
    <w:p w:rsidR="00561C12" w:rsidRPr="00561C12" w:rsidRDefault="00561C12" w:rsidP="00561C12">
      <w:pPr>
        <w:ind w:left="720"/>
        <w:rPr>
          <w:color w:val="000000"/>
        </w:rPr>
      </w:pPr>
      <w:r w:rsidRPr="00561C12">
        <w:rPr>
          <w:color w:val="000000"/>
          <w:bdr w:val="none" w:sz="0" w:space="0" w:color="auto" w:frame="1"/>
        </w:rPr>
        <w:t>}  </w:t>
      </w:r>
    </w:p>
    <w:p w:rsidR="00561C12" w:rsidRPr="00561C12" w:rsidRDefault="00561C12" w:rsidP="00561C12">
      <w:pPr>
        <w:ind w:left="720"/>
        <w:rPr>
          <w:color w:val="000000"/>
        </w:rPr>
      </w:pPr>
      <w:r w:rsidRPr="00561C12">
        <w:rPr>
          <w:color w:val="000000"/>
          <w:bdr w:val="none" w:sz="0" w:space="0" w:color="auto" w:frame="1"/>
        </w:rPr>
        <w:t>}  </w:t>
      </w:r>
    </w:p>
    <w:p w:rsidR="00561C12" w:rsidRPr="00561C12" w:rsidRDefault="00561C12" w:rsidP="00561C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C12">
        <w:rPr>
          <w:rFonts w:ascii="Verdana" w:eastAsia="Times New Roman" w:hAnsi="Verdana" w:cs="Times New Roman"/>
          <w:color w:val="000000"/>
          <w:sz w:val="20"/>
          <w:szCs w:val="20"/>
        </w:rPr>
        <w:t>Output:</w:t>
      </w:r>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61C12">
        <w:rPr>
          <w:rFonts w:ascii="Courier New" w:eastAsia="Times New Roman" w:hAnsi="Courier New" w:cs="Courier New"/>
          <w:color w:val="000000"/>
          <w:sz w:val="20"/>
          <w:szCs w:val="20"/>
        </w:rPr>
        <w:t>1</w:t>
      </w:r>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61C12">
        <w:rPr>
          <w:rFonts w:ascii="Courier New" w:eastAsia="Times New Roman" w:hAnsi="Courier New" w:cs="Courier New"/>
          <w:color w:val="000000"/>
          <w:sz w:val="20"/>
          <w:szCs w:val="20"/>
        </w:rPr>
        <w:t>2</w:t>
      </w:r>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61C12">
        <w:rPr>
          <w:rFonts w:ascii="Courier New" w:eastAsia="Times New Roman" w:hAnsi="Courier New" w:cs="Courier New"/>
          <w:color w:val="000000"/>
          <w:sz w:val="20"/>
          <w:szCs w:val="20"/>
        </w:rPr>
        <w:t>3</w:t>
      </w:r>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561C12">
        <w:rPr>
          <w:rFonts w:ascii="Courier New" w:eastAsia="Times New Roman" w:hAnsi="Courier New" w:cs="Courier New"/>
          <w:color w:val="000000"/>
          <w:sz w:val="20"/>
          <w:szCs w:val="20"/>
        </w:rPr>
        <w:t>4</w:t>
      </w:r>
    </w:p>
    <w:p w:rsidR="00561C12" w:rsidRPr="00561C12" w:rsidRDefault="00561C12" w:rsidP="00561C12">
      <w:pPr>
        <w:pStyle w:val="Heading2"/>
        <w:rPr>
          <w:ins w:id="1275" w:author="Unknown"/>
          <w:sz w:val="28"/>
          <w:szCs w:val="28"/>
        </w:rPr>
      </w:pPr>
      <w:ins w:id="1276" w:author="Unknown">
        <w:r w:rsidRPr="00561C12">
          <w:rPr>
            <w:sz w:val="28"/>
            <w:szCs w:val="28"/>
          </w:rPr>
          <w:t>Java Break Statement with Inner Loop</w:t>
        </w:r>
      </w:ins>
    </w:p>
    <w:p w:rsidR="00561C12" w:rsidRPr="00561C12" w:rsidRDefault="00561C12" w:rsidP="00561C12">
      <w:pPr>
        <w:ind w:firstLine="720"/>
        <w:rPr>
          <w:ins w:id="1277" w:author="Unknown"/>
        </w:rPr>
      </w:pPr>
      <w:ins w:id="1278" w:author="Unknown">
        <w:r w:rsidRPr="00561C12">
          <w:t>It breaks inner loop only if you use break statement inside the inner loop.</w:t>
        </w:r>
      </w:ins>
    </w:p>
    <w:p w:rsidR="00561C12" w:rsidRPr="00561C12" w:rsidRDefault="00561C12" w:rsidP="00561C12">
      <w:pPr>
        <w:shd w:val="clear" w:color="auto" w:fill="FFFFFF"/>
        <w:spacing w:before="100" w:beforeAutospacing="1" w:after="100" w:afterAutospacing="1" w:line="240" w:lineRule="auto"/>
        <w:rPr>
          <w:ins w:id="1279" w:author="Unknown"/>
          <w:rFonts w:ascii="Verdana" w:eastAsia="Times New Roman" w:hAnsi="Verdana" w:cs="Times New Roman"/>
          <w:color w:val="000000"/>
          <w:sz w:val="20"/>
          <w:szCs w:val="20"/>
        </w:rPr>
      </w:pPr>
      <w:ins w:id="1280" w:author="Unknown">
        <w:r w:rsidRPr="00561C12">
          <w:rPr>
            <w:rFonts w:ascii="Verdana" w:eastAsia="Times New Roman" w:hAnsi="Verdana" w:cs="Times New Roman"/>
            <w:b/>
            <w:bCs/>
            <w:color w:val="000000"/>
            <w:sz w:val="20"/>
            <w:szCs w:val="20"/>
          </w:rPr>
          <w:t>Example:</w:t>
        </w:r>
      </w:ins>
    </w:p>
    <w:p w:rsidR="00561C12" w:rsidRPr="00561C12" w:rsidRDefault="00561C12" w:rsidP="00561C12">
      <w:pPr>
        <w:ind w:left="720"/>
        <w:rPr>
          <w:ins w:id="1281" w:author="Unknown"/>
          <w:color w:val="000000"/>
        </w:rPr>
      </w:pPr>
      <w:ins w:id="1282" w:author="Unknown">
        <w:r w:rsidRPr="00561C12">
          <w:rPr>
            <w:bdr w:val="none" w:sz="0" w:space="0" w:color="auto" w:frame="1"/>
          </w:rPr>
          <w:t>//Java Program to illustrate the use of break statement  </w:t>
        </w:r>
        <w:r w:rsidRPr="00561C12">
          <w:rPr>
            <w:color w:val="000000"/>
            <w:bdr w:val="none" w:sz="0" w:space="0" w:color="auto" w:frame="1"/>
          </w:rPr>
          <w:t>  </w:t>
        </w:r>
      </w:ins>
    </w:p>
    <w:p w:rsidR="00561C12" w:rsidRPr="00561C12" w:rsidRDefault="00561C12" w:rsidP="00561C12">
      <w:pPr>
        <w:ind w:left="720"/>
        <w:rPr>
          <w:ins w:id="1283" w:author="Unknown"/>
          <w:color w:val="000000"/>
        </w:rPr>
      </w:pPr>
      <w:ins w:id="1284" w:author="Unknown">
        <w:r w:rsidRPr="00561C12">
          <w:rPr>
            <w:bdr w:val="none" w:sz="0" w:space="0" w:color="auto" w:frame="1"/>
          </w:rPr>
          <w:t>//inside an inner loop </w:t>
        </w:r>
        <w:r w:rsidRPr="00561C12">
          <w:rPr>
            <w:color w:val="000000"/>
            <w:bdr w:val="none" w:sz="0" w:space="0" w:color="auto" w:frame="1"/>
          </w:rPr>
          <w:t>  </w:t>
        </w:r>
      </w:ins>
    </w:p>
    <w:p w:rsidR="00561C12" w:rsidRPr="00561C12" w:rsidRDefault="00561C12" w:rsidP="00561C12">
      <w:pPr>
        <w:ind w:left="720"/>
        <w:rPr>
          <w:ins w:id="1285" w:author="Unknown"/>
          <w:color w:val="000000"/>
        </w:rPr>
      </w:pPr>
      <w:proofErr w:type="gramStart"/>
      <w:ins w:id="1286" w:author="Unknown">
        <w:r w:rsidRPr="00561C12">
          <w:rPr>
            <w:b/>
            <w:bCs/>
            <w:color w:val="006699"/>
            <w:bdr w:val="none" w:sz="0" w:space="0" w:color="auto" w:frame="1"/>
          </w:rPr>
          <w:t>public</w:t>
        </w:r>
        <w:proofErr w:type="gramEnd"/>
        <w:r w:rsidRPr="00561C12">
          <w:rPr>
            <w:color w:val="000000"/>
            <w:bdr w:val="none" w:sz="0" w:space="0" w:color="auto" w:frame="1"/>
          </w:rPr>
          <w:t> </w:t>
        </w:r>
        <w:r w:rsidRPr="00561C12">
          <w:rPr>
            <w:b/>
            <w:bCs/>
            <w:color w:val="006699"/>
            <w:bdr w:val="none" w:sz="0" w:space="0" w:color="auto" w:frame="1"/>
          </w:rPr>
          <w:t>class</w:t>
        </w:r>
        <w:r w:rsidRPr="00561C12">
          <w:rPr>
            <w:color w:val="000000"/>
            <w:bdr w:val="none" w:sz="0" w:space="0" w:color="auto" w:frame="1"/>
          </w:rPr>
          <w:t> BreakExample2 {  </w:t>
        </w:r>
      </w:ins>
    </w:p>
    <w:p w:rsidR="00561C12" w:rsidRPr="00561C12" w:rsidRDefault="00561C12" w:rsidP="00561C12">
      <w:pPr>
        <w:ind w:left="720"/>
        <w:rPr>
          <w:ins w:id="1287" w:author="Unknown"/>
          <w:color w:val="000000"/>
        </w:rPr>
      </w:pPr>
      <w:proofErr w:type="gramStart"/>
      <w:ins w:id="1288" w:author="Unknown">
        <w:r w:rsidRPr="00561C12">
          <w:rPr>
            <w:b/>
            <w:bCs/>
            <w:color w:val="006699"/>
            <w:bdr w:val="none" w:sz="0" w:space="0" w:color="auto" w:frame="1"/>
          </w:rPr>
          <w:t>public</w:t>
        </w:r>
        <w:proofErr w:type="gramEnd"/>
        <w:r w:rsidRPr="00561C12">
          <w:rPr>
            <w:color w:val="000000"/>
            <w:bdr w:val="none" w:sz="0" w:space="0" w:color="auto" w:frame="1"/>
          </w:rPr>
          <w:t> </w:t>
        </w:r>
        <w:r w:rsidRPr="00561C12">
          <w:rPr>
            <w:b/>
            <w:bCs/>
            <w:color w:val="006699"/>
            <w:bdr w:val="none" w:sz="0" w:space="0" w:color="auto" w:frame="1"/>
          </w:rPr>
          <w:t>static</w:t>
        </w:r>
        <w:r w:rsidRPr="00561C12">
          <w:rPr>
            <w:color w:val="000000"/>
            <w:bdr w:val="none" w:sz="0" w:space="0" w:color="auto" w:frame="1"/>
          </w:rPr>
          <w:t> </w:t>
        </w:r>
        <w:r w:rsidRPr="00561C12">
          <w:rPr>
            <w:b/>
            <w:bCs/>
            <w:color w:val="006699"/>
            <w:bdr w:val="none" w:sz="0" w:space="0" w:color="auto" w:frame="1"/>
          </w:rPr>
          <w:t>void</w:t>
        </w:r>
        <w:r w:rsidRPr="00561C12">
          <w:rPr>
            <w:color w:val="000000"/>
            <w:bdr w:val="none" w:sz="0" w:space="0" w:color="auto" w:frame="1"/>
          </w:rPr>
          <w:t> main(String[] </w:t>
        </w:r>
        <w:proofErr w:type="spellStart"/>
        <w:r w:rsidRPr="00561C12">
          <w:rPr>
            <w:color w:val="000000"/>
            <w:bdr w:val="none" w:sz="0" w:space="0" w:color="auto" w:frame="1"/>
          </w:rPr>
          <w:t>args</w:t>
        </w:r>
        <w:proofErr w:type="spellEnd"/>
        <w:r w:rsidRPr="00561C12">
          <w:rPr>
            <w:color w:val="000000"/>
            <w:bdr w:val="none" w:sz="0" w:space="0" w:color="auto" w:frame="1"/>
          </w:rPr>
          <w:t>) {  </w:t>
        </w:r>
      </w:ins>
    </w:p>
    <w:p w:rsidR="00561C12" w:rsidRPr="00561C12" w:rsidRDefault="00561C12" w:rsidP="00561C12">
      <w:pPr>
        <w:ind w:left="720"/>
        <w:rPr>
          <w:ins w:id="1289" w:author="Unknown"/>
          <w:color w:val="000000"/>
        </w:rPr>
      </w:pPr>
      <w:ins w:id="1290" w:author="Unknown">
        <w:r w:rsidRPr="00561C12">
          <w:rPr>
            <w:color w:val="000000"/>
            <w:bdr w:val="none" w:sz="0" w:space="0" w:color="auto" w:frame="1"/>
          </w:rPr>
          <w:t>            </w:t>
        </w:r>
        <w:r w:rsidRPr="00561C12">
          <w:rPr>
            <w:bdr w:val="none" w:sz="0" w:space="0" w:color="auto" w:frame="1"/>
          </w:rPr>
          <w:t>//outer loop </w:t>
        </w:r>
        <w:r w:rsidRPr="00561C12">
          <w:rPr>
            <w:color w:val="000000"/>
            <w:bdr w:val="none" w:sz="0" w:space="0" w:color="auto" w:frame="1"/>
          </w:rPr>
          <w:t>  </w:t>
        </w:r>
      </w:ins>
    </w:p>
    <w:p w:rsidR="00561C12" w:rsidRPr="00561C12" w:rsidRDefault="00561C12" w:rsidP="00561C12">
      <w:pPr>
        <w:ind w:left="720"/>
        <w:rPr>
          <w:ins w:id="1291" w:author="Unknown"/>
          <w:color w:val="000000"/>
        </w:rPr>
      </w:pPr>
      <w:ins w:id="1292" w:author="Unknown">
        <w:r w:rsidRPr="00561C12">
          <w:rPr>
            <w:color w:val="000000"/>
            <w:bdr w:val="none" w:sz="0" w:space="0" w:color="auto" w:frame="1"/>
          </w:rPr>
          <w:t>            </w:t>
        </w:r>
        <w:proofErr w:type="gramStart"/>
        <w:r w:rsidRPr="00561C12">
          <w:rPr>
            <w:b/>
            <w:bCs/>
            <w:color w:val="006699"/>
            <w:bdr w:val="none" w:sz="0" w:space="0" w:color="auto" w:frame="1"/>
          </w:rPr>
          <w:t>for</w:t>
        </w:r>
        <w:r w:rsidRPr="00561C12">
          <w:rPr>
            <w:color w:val="000000"/>
            <w:bdr w:val="none" w:sz="0" w:space="0" w:color="auto" w:frame="1"/>
          </w:rPr>
          <w:t>(</w:t>
        </w:r>
        <w:proofErr w:type="spellStart"/>
        <w:proofErr w:type="gramEnd"/>
        <w:r w:rsidRPr="00561C12">
          <w:rPr>
            <w:b/>
            <w:bCs/>
            <w:color w:val="006699"/>
            <w:bdr w:val="none" w:sz="0" w:space="0" w:color="auto" w:frame="1"/>
          </w:rPr>
          <w:t>int</w:t>
        </w:r>
        <w:proofErr w:type="spellEnd"/>
        <w:r w:rsidRPr="00561C12">
          <w:rPr>
            <w:color w:val="000000"/>
            <w:bdr w:val="none" w:sz="0" w:space="0" w:color="auto" w:frame="1"/>
          </w:rPr>
          <w:t> i=</w:t>
        </w:r>
        <w:r w:rsidRPr="00561C12">
          <w:rPr>
            <w:color w:val="C00000"/>
            <w:bdr w:val="none" w:sz="0" w:space="0" w:color="auto" w:frame="1"/>
          </w:rPr>
          <w:t>1</w:t>
        </w:r>
        <w:r w:rsidRPr="00561C12">
          <w:rPr>
            <w:color w:val="000000"/>
            <w:bdr w:val="none" w:sz="0" w:space="0" w:color="auto" w:frame="1"/>
          </w:rPr>
          <w:t>;i&lt;=</w:t>
        </w:r>
        <w:r w:rsidRPr="00561C12">
          <w:rPr>
            <w:color w:val="C00000"/>
            <w:bdr w:val="none" w:sz="0" w:space="0" w:color="auto" w:frame="1"/>
          </w:rPr>
          <w:t>3</w:t>
        </w:r>
        <w:r w:rsidRPr="00561C12">
          <w:rPr>
            <w:color w:val="000000"/>
            <w:bdr w:val="none" w:sz="0" w:space="0" w:color="auto" w:frame="1"/>
          </w:rPr>
          <w:t>;i++){    </w:t>
        </w:r>
      </w:ins>
    </w:p>
    <w:p w:rsidR="00561C12" w:rsidRPr="00561C12" w:rsidRDefault="00561C12" w:rsidP="00561C12">
      <w:pPr>
        <w:ind w:left="720"/>
        <w:rPr>
          <w:ins w:id="1293" w:author="Unknown"/>
          <w:color w:val="000000"/>
        </w:rPr>
      </w:pPr>
      <w:ins w:id="1294" w:author="Unknown">
        <w:r w:rsidRPr="00561C12">
          <w:rPr>
            <w:color w:val="000000"/>
            <w:bdr w:val="none" w:sz="0" w:space="0" w:color="auto" w:frame="1"/>
          </w:rPr>
          <w:lastRenderedPageBreak/>
          <w:t>                    </w:t>
        </w:r>
        <w:r w:rsidRPr="00561C12">
          <w:rPr>
            <w:bdr w:val="none" w:sz="0" w:space="0" w:color="auto" w:frame="1"/>
          </w:rPr>
          <w:t>//inner loop</w:t>
        </w:r>
        <w:r w:rsidRPr="00561C12">
          <w:rPr>
            <w:color w:val="000000"/>
            <w:bdr w:val="none" w:sz="0" w:space="0" w:color="auto" w:frame="1"/>
          </w:rPr>
          <w:t>  </w:t>
        </w:r>
      </w:ins>
    </w:p>
    <w:p w:rsidR="00561C12" w:rsidRPr="00561C12" w:rsidRDefault="00561C12" w:rsidP="00561C12">
      <w:pPr>
        <w:ind w:left="720"/>
        <w:rPr>
          <w:ins w:id="1295" w:author="Unknown"/>
          <w:color w:val="000000"/>
        </w:rPr>
      </w:pPr>
      <w:ins w:id="1296" w:author="Unknown">
        <w:r w:rsidRPr="00561C12">
          <w:rPr>
            <w:color w:val="000000"/>
            <w:bdr w:val="none" w:sz="0" w:space="0" w:color="auto" w:frame="1"/>
          </w:rPr>
          <w:t>                    </w:t>
        </w:r>
        <w:proofErr w:type="gramStart"/>
        <w:r w:rsidRPr="00561C12">
          <w:rPr>
            <w:b/>
            <w:bCs/>
            <w:color w:val="006699"/>
            <w:bdr w:val="none" w:sz="0" w:space="0" w:color="auto" w:frame="1"/>
          </w:rPr>
          <w:t>for</w:t>
        </w:r>
        <w:r w:rsidRPr="00561C12">
          <w:rPr>
            <w:color w:val="000000"/>
            <w:bdr w:val="none" w:sz="0" w:space="0" w:color="auto" w:frame="1"/>
          </w:rPr>
          <w:t>(</w:t>
        </w:r>
        <w:proofErr w:type="spellStart"/>
        <w:proofErr w:type="gramEnd"/>
        <w:r w:rsidRPr="00561C12">
          <w:rPr>
            <w:b/>
            <w:bCs/>
            <w:color w:val="006699"/>
            <w:bdr w:val="none" w:sz="0" w:space="0" w:color="auto" w:frame="1"/>
          </w:rPr>
          <w:t>int</w:t>
        </w:r>
        <w:proofErr w:type="spellEnd"/>
        <w:r w:rsidRPr="00561C12">
          <w:rPr>
            <w:color w:val="000000"/>
            <w:bdr w:val="none" w:sz="0" w:space="0" w:color="auto" w:frame="1"/>
          </w:rPr>
          <w:t> j=</w:t>
        </w:r>
        <w:r w:rsidRPr="00561C12">
          <w:rPr>
            <w:color w:val="C00000"/>
            <w:bdr w:val="none" w:sz="0" w:space="0" w:color="auto" w:frame="1"/>
          </w:rPr>
          <w:t>1</w:t>
        </w:r>
        <w:r w:rsidRPr="00561C12">
          <w:rPr>
            <w:color w:val="000000"/>
            <w:bdr w:val="none" w:sz="0" w:space="0" w:color="auto" w:frame="1"/>
          </w:rPr>
          <w:t>;j&lt;=</w:t>
        </w:r>
        <w:r w:rsidRPr="00561C12">
          <w:rPr>
            <w:color w:val="C00000"/>
            <w:bdr w:val="none" w:sz="0" w:space="0" w:color="auto" w:frame="1"/>
          </w:rPr>
          <w:t>3</w:t>
        </w:r>
        <w:r w:rsidRPr="00561C12">
          <w:rPr>
            <w:color w:val="000000"/>
            <w:bdr w:val="none" w:sz="0" w:space="0" w:color="auto" w:frame="1"/>
          </w:rPr>
          <w:t>;j++){    </w:t>
        </w:r>
      </w:ins>
    </w:p>
    <w:p w:rsidR="00561C12" w:rsidRPr="00561C12" w:rsidRDefault="00561C12" w:rsidP="00561C12">
      <w:pPr>
        <w:ind w:left="720"/>
        <w:rPr>
          <w:ins w:id="1297" w:author="Unknown"/>
          <w:color w:val="000000"/>
        </w:rPr>
      </w:pPr>
      <w:ins w:id="1298" w:author="Unknown">
        <w:r w:rsidRPr="00561C12">
          <w:rPr>
            <w:color w:val="000000"/>
            <w:bdr w:val="none" w:sz="0" w:space="0" w:color="auto" w:frame="1"/>
          </w:rPr>
          <w:t>                        </w:t>
        </w:r>
        <w:proofErr w:type="gramStart"/>
        <w:r w:rsidRPr="00561C12">
          <w:rPr>
            <w:b/>
            <w:bCs/>
            <w:color w:val="006699"/>
            <w:bdr w:val="none" w:sz="0" w:space="0" w:color="auto" w:frame="1"/>
          </w:rPr>
          <w:t>if</w:t>
        </w:r>
        <w:r w:rsidRPr="00561C12">
          <w:rPr>
            <w:color w:val="000000"/>
            <w:bdr w:val="none" w:sz="0" w:space="0" w:color="auto" w:frame="1"/>
          </w:rPr>
          <w:t>(</w:t>
        </w:r>
        <w:proofErr w:type="gramEnd"/>
        <w:r w:rsidRPr="00561C12">
          <w:rPr>
            <w:color w:val="000000"/>
            <w:bdr w:val="none" w:sz="0" w:space="0" w:color="auto" w:frame="1"/>
          </w:rPr>
          <w:t>i==</w:t>
        </w:r>
        <w:r w:rsidRPr="00561C12">
          <w:rPr>
            <w:color w:val="C00000"/>
            <w:bdr w:val="none" w:sz="0" w:space="0" w:color="auto" w:frame="1"/>
          </w:rPr>
          <w:t>2</w:t>
        </w:r>
        <w:r w:rsidRPr="00561C12">
          <w:rPr>
            <w:color w:val="000000"/>
            <w:bdr w:val="none" w:sz="0" w:space="0" w:color="auto" w:frame="1"/>
          </w:rPr>
          <w:t>&amp;&amp;j==</w:t>
        </w:r>
        <w:r w:rsidRPr="00561C12">
          <w:rPr>
            <w:color w:val="C00000"/>
            <w:bdr w:val="none" w:sz="0" w:space="0" w:color="auto" w:frame="1"/>
          </w:rPr>
          <w:t>2</w:t>
        </w:r>
        <w:r w:rsidRPr="00561C12">
          <w:rPr>
            <w:color w:val="000000"/>
            <w:bdr w:val="none" w:sz="0" w:space="0" w:color="auto" w:frame="1"/>
          </w:rPr>
          <w:t>){    </w:t>
        </w:r>
      </w:ins>
    </w:p>
    <w:p w:rsidR="00561C12" w:rsidRPr="00561C12" w:rsidRDefault="00561C12" w:rsidP="00561C12">
      <w:pPr>
        <w:ind w:left="720"/>
        <w:rPr>
          <w:ins w:id="1299" w:author="Unknown"/>
          <w:color w:val="000000"/>
        </w:rPr>
      </w:pPr>
      <w:ins w:id="1300" w:author="Unknown">
        <w:r w:rsidRPr="00561C12">
          <w:rPr>
            <w:color w:val="000000"/>
            <w:bdr w:val="none" w:sz="0" w:space="0" w:color="auto" w:frame="1"/>
          </w:rPr>
          <w:t>                            </w:t>
        </w:r>
        <w:r w:rsidRPr="00561C12">
          <w:rPr>
            <w:bdr w:val="none" w:sz="0" w:space="0" w:color="auto" w:frame="1"/>
          </w:rPr>
          <w:t>//using </w:t>
        </w:r>
        <w:proofErr w:type="gramStart"/>
        <w:r w:rsidRPr="00561C12">
          <w:rPr>
            <w:bdr w:val="none" w:sz="0" w:space="0" w:color="auto" w:frame="1"/>
          </w:rPr>
          <w:t>break</w:t>
        </w:r>
        <w:proofErr w:type="gramEnd"/>
        <w:r w:rsidRPr="00561C12">
          <w:rPr>
            <w:bdr w:val="none" w:sz="0" w:space="0" w:color="auto" w:frame="1"/>
          </w:rPr>
          <w:t> statement inside the inner loop</w:t>
        </w:r>
        <w:r w:rsidRPr="00561C12">
          <w:rPr>
            <w:color w:val="000000"/>
            <w:bdr w:val="none" w:sz="0" w:space="0" w:color="auto" w:frame="1"/>
          </w:rPr>
          <w:t>  </w:t>
        </w:r>
      </w:ins>
    </w:p>
    <w:p w:rsidR="00561C12" w:rsidRPr="00561C12" w:rsidRDefault="00561C12" w:rsidP="00561C12">
      <w:pPr>
        <w:ind w:left="720"/>
        <w:rPr>
          <w:ins w:id="1301" w:author="Unknown"/>
          <w:color w:val="000000"/>
        </w:rPr>
      </w:pPr>
      <w:ins w:id="1302" w:author="Unknown">
        <w:r w:rsidRPr="00561C12">
          <w:rPr>
            <w:color w:val="000000"/>
            <w:bdr w:val="none" w:sz="0" w:space="0" w:color="auto" w:frame="1"/>
          </w:rPr>
          <w:t>                            </w:t>
        </w:r>
        <w:proofErr w:type="gramStart"/>
        <w:r w:rsidRPr="00561C12">
          <w:rPr>
            <w:b/>
            <w:bCs/>
            <w:color w:val="006699"/>
            <w:bdr w:val="none" w:sz="0" w:space="0" w:color="auto" w:frame="1"/>
          </w:rPr>
          <w:t>break</w:t>
        </w:r>
        <w:proofErr w:type="gramEnd"/>
        <w:r w:rsidRPr="00561C12">
          <w:rPr>
            <w:color w:val="000000"/>
            <w:bdr w:val="none" w:sz="0" w:space="0" w:color="auto" w:frame="1"/>
          </w:rPr>
          <w:t>;    </w:t>
        </w:r>
      </w:ins>
    </w:p>
    <w:p w:rsidR="00561C12" w:rsidRPr="00561C12" w:rsidRDefault="00561C12" w:rsidP="00561C12">
      <w:pPr>
        <w:ind w:left="720"/>
        <w:rPr>
          <w:ins w:id="1303" w:author="Unknown"/>
          <w:color w:val="000000"/>
        </w:rPr>
      </w:pPr>
      <w:ins w:id="1304" w:author="Unknown">
        <w:r w:rsidRPr="00561C12">
          <w:rPr>
            <w:color w:val="000000"/>
            <w:bdr w:val="none" w:sz="0" w:space="0" w:color="auto" w:frame="1"/>
          </w:rPr>
          <w:t>                        }    </w:t>
        </w:r>
      </w:ins>
    </w:p>
    <w:p w:rsidR="00561C12" w:rsidRPr="00561C12" w:rsidRDefault="00561C12" w:rsidP="00561C12">
      <w:pPr>
        <w:ind w:left="720"/>
        <w:rPr>
          <w:ins w:id="1305" w:author="Unknown"/>
          <w:color w:val="000000"/>
        </w:rPr>
      </w:pPr>
      <w:ins w:id="1306" w:author="Unknown">
        <w:r w:rsidRPr="00561C12">
          <w:rPr>
            <w:color w:val="000000"/>
            <w:bdr w:val="none" w:sz="0" w:space="0" w:color="auto" w:frame="1"/>
          </w:rPr>
          <w:t>                        </w:t>
        </w:r>
        <w:proofErr w:type="spellStart"/>
        <w:proofErr w:type="gramStart"/>
        <w:r w:rsidRPr="00561C12">
          <w:rPr>
            <w:color w:val="000000"/>
            <w:bdr w:val="none" w:sz="0" w:space="0" w:color="auto" w:frame="1"/>
          </w:rPr>
          <w:t>System.out.println</w:t>
        </w:r>
        <w:proofErr w:type="spellEnd"/>
        <w:r w:rsidRPr="00561C12">
          <w:rPr>
            <w:color w:val="000000"/>
            <w:bdr w:val="none" w:sz="0" w:space="0" w:color="auto" w:frame="1"/>
          </w:rPr>
          <w:t>(</w:t>
        </w:r>
        <w:proofErr w:type="gramEnd"/>
        <w:r w:rsidRPr="00561C12">
          <w:rPr>
            <w:color w:val="000000"/>
            <w:bdr w:val="none" w:sz="0" w:space="0" w:color="auto" w:frame="1"/>
          </w:rPr>
          <w:t>i+</w:t>
        </w:r>
        <w:r w:rsidRPr="00561C12">
          <w:rPr>
            <w:color w:val="0000FF"/>
            <w:bdr w:val="none" w:sz="0" w:space="0" w:color="auto" w:frame="1"/>
          </w:rPr>
          <w:t>" "</w:t>
        </w:r>
        <w:r w:rsidRPr="00561C12">
          <w:rPr>
            <w:color w:val="000000"/>
            <w:bdr w:val="none" w:sz="0" w:space="0" w:color="auto" w:frame="1"/>
          </w:rPr>
          <w:t>+j);    </w:t>
        </w:r>
      </w:ins>
    </w:p>
    <w:p w:rsidR="00561C12" w:rsidRPr="00561C12" w:rsidRDefault="00561C12" w:rsidP="00561C12">
      <w:pPr>
        <w:ind w:left="720"/>
        <w:rPr>
          <w:ins w:id="1307" w:author="Unknown"/>
          <w:color w:val="000000"/>
        </w:rPr>
      </w:pPr>
      <w:ins w:id="1308" w:author="Unknown">
        <w:r w:rsidRPr="00561C12">
          <w:rPr>
            <w:color w:val="000000"/>
            <w:bdr w:val="none" w:sz="0" w:space="0" w:color="auto" w:frame="1"/>
          </w:rPr>
          <w:t>                    }    </w:t>
        </w:r>
      </w:ins>
    </w:p>
    <w:p w:rsidR="00561C12" w:rsidRPr="00561C12" w:rsidRDefault="00561C12" w:rsidP="00561C12">
      <w:pPr>
        <w:ind w:left="720"/>
        <w:rPr>
          <w:ins w:id="1309" w:author="Unknown"/>
          <w:color w:val="000000"/>
        </w:rPr>
      </w:pPr>
      <w:ins w:id="1310" w:author="Unknown">
        <w:r w:rsidRPr="00561C12">
          <w:rPr>
            <w:color w:val="000000"/>
            <w:bdr w:val="none" w:sz="0" w:space="0" w:color="auto" w:frame="1"/>
          </w:rPr>
          <w:t>            }    </w:t>
        </w:r>
      </w:ins>
    </w:p>
    <w:p w:rsidR="00561C12" w:rsidRPr="00561C12" w:rsidRDefault="00561C12" w:rsidP="00561C12">
      <w:pPr>
        <w:ind w:left="720"/>
        <w:rPr>
          <w:ins w:id="1311" w:author="Unknown"/>
          <w:color w:val="000000"/>
        </w:rPr>
      </w:pPr>
      <w:ins w:id="1312" w:author="Unknown">
        <w:r w:rsidRPr="00561C12">
          <w:rPr>
            <w:color w:val="000000"/>
            <w:bdr w:val="none" w:sz="0" w:space="0" w:color="auto" w:frame="1"/>
          </w:rPr>
          <w:t>}  </w:t>
        </w:r>
      </w:ins>
    </w:p>
    <w:p w:rsidR="00561C12" w:rsidRPr="00561C12" w:rsidRDefault="00561C12" w:rsidP="00561C12">
      <w:pPr>
        <w:ind w:left="720"/>
        <w:rPr>
          <w:ins w:id="1313" w:author="Unknown"/>
          <w:color w:val="000000"/>
        </w:rPr>
      </w:pPr>
      <w:ins w:id="1314" w:author="Unknown">
        <w:r w:rsidRPr="00561C12">
          <w:rPr>
            <w:color w:val="000000"/>
            <w:bdr w:val="none" w:sz="0" w:space="0" w:color="auto" w:frame="1"/>
          </w:rPr>
          <w:t>}  </w:t>
        </w:r>
      </w:ins>
    </w:p>
    <w:p w:rsidR="00561C12" w:rsidRPr="00561C12" w:rsidRDefault="00561C12" w:rsidP="00561C12">
      <w:pPr>
        <w:shd w:val="clear" w:color="auto" w:fill="FFFFFF"/>
        <w:spacing w:before="100" w:beforeAutospacing="1" w:after="100" w:afterAutospacing="1" w:line="240" w:lineRule="auto"/>
        <w:rPr>
          <w:ins w:id="1315" w:author="Unknown"/>
          <w:rFonts w:ascii="Verdana" w:eastAsia="Times New Roman" w:hAnsi="Verdana" w:cs="Times New Roman"/>
          <w:color w:val="000000"/>
          <w:sz w:val="20"/>
          <w:szCs w:val="20"/>
        </w:rPr>
      </w:pPr>
      <w:ins w:id="1316" w:author="Unknown">
        <w:r w:rsidRPr="00561C12">
          <w:rPr>
            <w:rFonts w:ascii="Verdana" w:eastAsia="Times New Roman" w:hAnsi="Verdana" w:cs="Times New Roman"/>
            <w:color w:val="000000"/>
            <w:sz w:val="20"/>
            <w:szCs w:val="20"/>
          </w:rPr>
          <w:t>Output:</w:t>
        </w:r>
      </w:ins>
    </w:p>
    <w:p w:rsidR="00561C12" w:rsidRPr="00561C12" w:rsidRDefault="00561C12" w:rsidP="00561C12">
      <w:pPr>
        <w:ind w:left="720"/>
        <w:rPr>
          <w:ins w:id="1317" w:author="Unknown"/>
        </w:rPr>
      </w:pPr>
      <w:ins w:id="1318" w:author="Unknown">
        <w:r w:rsidRPr="00561C12">
          <w:t>1 1</w:t>
        </w:r>
      </w:ins>
    </w:p>
    <w:p w:rsidR="00561C12" w:rsidRPr="00561C12" w:rsidRDefault="00561C12" w:rsidP="00561C12">
      <w:pPr>
        <w:ind w:left="720"/>
        <w:rPr>
          <w:ins w:id="1319" w:author="Unknown"/>
        </w:rPr>
      </w:pPr>
      <w:ins w:id="1320" w:author="Unknown">
        <w:r w:rsidRPr="00561C12">
          <w:t>1 2</w:t>
        </w:r>
      </w:ins>
    </w:p>
    <w:p w:rsidR="00561C12" w:rsidRPr="00561C12" w:rsidRDefault="00561C12" w:rsidP="00561C12">
      <w:pPr>
        <w:ind w:left="720"/>
        <w:rPr>
          <w:ins w:id="1321" w:author="Unknown"/>
        </w:rPr>
      </w:pPr>
      <w:ins w:id="1322" w:author="Unknown">
        <w:r w:rsidRPr="00561C12">
          <w:t>1 3</w:t>
        </w:r>
      </w:ins>
    </w:p>
    <w:p w:rsidR="00561C12" w:rsidRPr="00561C12" w:rsidRDefault="00561C12" w:rsidP="00561C12">
      <w:pPr>
        <w:ind w:left="720"/>
        <w:rPr>
          <w:ins w:id="1323" w:author="Unknown"/>
        </w:rPr>
      </w:pPr>
      <w:ins w:id="1324" w:author="Unknown">
        <w:r w:rsidRPr="00561C12">
          <w:t>2 1</w:t>
        </w:r>
      </w:ins>
    </w:p>
    <w:p w:rsidR="00561C12" w:rsidRPr="00561C12" w:rsidRDefault="00561C12" w:rsidP="00561C12">
      <w:pPr>
        <w:ind w:left="720"/>
        <w:rPr>
          <w:ins w:id="1325" w:author="Unknown"/>
        </w:rPr>
      </w:pPr>
      <w:ins w:id="1326" w:author="Unknown">
        <w:r w:rsidRPr="00561C12">
          <w:t>3 1</w:t>
        </w:r>
      </w:ins>
    </w:p>
    <w:p w:rsidR="00561C12" w:rsidRPr="00561C12" w:rsidRDefault="00561C12" w:rsidP="00561C12">
      <w:pPr>
        <w:ind w:left="720"/>
        <w:rPr>
          <w:ins w:id="1327" w:author="Unknown"/>
        </w:rPr>
      </w:pPr>
      <w:ins w:id="1328" w:author="Unknown">
        <w:r w:rsidRPr="00561C12">
          <w:t>3 2</w:t>
        </w:r>
      </w:ins>
    </w:p>
    <w:p w:rsidR="00561C12" w:rsidRPr="00561C12" w:rsidRDefault="00561C12" w:rsidP="00561C12">
      <w:pPr>
        <w:ind w:left="720"/>
        <w:rPr>
          <w:ins w:id="1329" w:author="Unknown"/>
        </w:rPr>
      </w:pPr>
      <w:ins w:id="1330" w:author="Unknown">
        <w:r w:rsidRPr="00561C12">
          <w:t>3 3</w:t>
        </w:r>
      </w:ins>
    </w:p>
    <w:p w:rsidR="00561C12" w:rsidRPr="00561C12" w:rsidRDefault="00561C12" w:rsidP="00561C12">
      <w:pPr>
        <w:shd w:val="clear" w:color="auto" w:fill="FFFFFF"/>
        <w:spacing w:before="100" w:beforeAutospacing="1" w:after="100" w:afterAutospacing="1" w:line="312" w:lineRule="atLeast"/>
        <w:outlineLvl w:val="1"/>
        <w:rPr>
          <w:ins w:id="1331" w:author="Unknown"/>
          <w:rFonts w:ascii="Helvetica" w:eastAsia="Times New Roman" w:hAnsi="Helvetica" w:cs="Helvetica"/>
          <w:color w:val="610B38"/>
          <w:sz w:val="28"/>
          <w:szCs w:val="28"/>
        </w:rPr>
      </w:pPr>
      <w:ins w:id="1332" w:author="Unknown">
        <w:r w:rsidRPr="00561C12">
          <w:rPr>
            <w:rFonts w:ascii="Helvetica" w:eastAsia="Times New Roman" w:hAnsi="Helvetica" w:cs="Helvetica"/>
            <w:color w:val="610B38"/>
            <w:sz w:val="28"/>
            <w:szCs w:val="28"/>
          </w:rPr>
          <w:t>Java Break Statement with Labeled For Loop</w:t>
        </w:r>
      </w:ins>
    </w:p>
    <w:p w:rsidR="00561C12" w:rsidRPr="00561C12" w:rsidRDefault="00561C12" w:rsidP="00561C12">
      <w:pPr>
        <w:shd w:val="clear" w:color="auto" w:fill="FFFFFF"/>
        <w:spacing w:before="100" w:beforeAutospacing="1" w:after="100" w:afterAutospacing="1" w:line="240" w:lineRule="auto"/>
        <w:rPr>
          <w:ins w:id="1333" w:author="Unknown"/>
          <w:rFonts w:ascii="Verdana" w:eastAsia="Times New Roman" w:hAnsi="Verdana" w:cs="Times New Roman"/>
          <w:color w:val="000000"/>
          <w:sz w:val="16"/>
          <w:szCs w:val="16"/>
        </w:rPr>
      </w:pPr>
      <w:ins w:id="1334" w:author="Unknown">
        <w:r w:rsidRPr="00561C12">
          <w:rPr>
            <w:rFonts w:ascii="Verdana" w:eastAsia="Times New Roman" w:hAnsi="Verdana" w:cs="Times New Roman"/>
            <w:color w:val="000000"/>
            <w:sz w:val="16"/>
            <w:szCs w:val="16"/>
          </w:rPr>
          <w:t>We can use break statement with a label. This feature is introduced since JDK 1.5. So, we can break any loop in Java now whether it is outer loop or inner.</w:t>
        </w:r>
      </w:ins>
    </w:p>
    <w:p w:rsidR="00561C12" w:rsidRPr="00561C12" w:rsidRDefault="00561C12" w:rsidP="00561C12">
      <w:pPr>
        <w:shd w:val="clear" w:color="auto" w:fill="FFFFFF"/>
        <w:spacing w:before="100" w:beforeAutospacing="1" w:after="100" w:afterAutospacing="1" w:line="240" w:lineRule="auto"/>
        <w:rPr>
          <w:ins w:id="1335" w:author="Unknown"/>
          <w:rFonts w:ascii="Verdana" w:eastAsia="Times New Roman" w:hAnsi="Verdana" w:cs="Times New Roman"/>
          <w:color w:val="000000"/>
          <w:sz w:val="20"/>
          <w:szCs w:val="20"/>
        </w:rPr>
      </w:pPr>
      <w:ins w:id="1336" w:author="Unknown">
        <w:r w:rsidRPr="00561C12">
          <w:rPr>
            <w:rFonts w:ascii="Verdana" w:eastAsia="Times New Roman" w:hAnsi="Verdana" w:cs="Times New Roman"/>
            <w:b/>
            <w:bCs/>
            <w:color w:val="000000"/>
            <w:sz w:val="20"/>
            <w:szCs w:val="20"/>
          </w:rPr>
          <w:t>Example:</w:t>
        </w:r>
      </w:ins>
    </w:p>
    <w:p w:rsidR="00561C12" w:rsidRPr="00561C12" w:rsidRDefault="00561C12" w:rsidP="00561C12">
      <w:pPr>
        <w:ind w:left="720"/>
        <w:rPr>
          <w:ins w:id="1337" w:author="Unknown"/>
          <w:color w:val="000000"/>
        </w:rPr>
      </w:pPr>
      <w:ins w:id="1338" w:author="Unknown">
        <w:r w:rsidRPr="00561C12">
          <w:rPr>
            <w:bdr w:val="none" w:sz="0" w:space="0" w:color="auto" w:frame="1"/>
          </w:rPr>
          <w:t>//Java Program to illustrate the use of continue statement</w:t>
        </w:r>
        <w:r w:rsidRPr="00561C12">
          <w:rPr>
            <w:color w:val="000000"/>
            <w:bdr w:val="none" w:sz="0" w:space="0" w:color="auto" w:frame="1"/>
          </w:rPr>
          <w:t>  </w:t>
        </w:r>
      </w:ins>
    </w:p>
    <w:p w:rsidR="00561C12" w:rsidRPr="00561C12" w:rsidRDefault="00561C12" w:rsidP="00561C12">
      <w:pPr>
        <w:ind w:left="720"/>
        <w:rPr>
          <w:ins w:id="1339" w:author="Unknown"/>
          <w:color w:val="000000"/>
        </w:rPr>
      </w:pPr>
      <w:ins w:id="1340" w:author="Unknown">
        <w:r w:rsidRPr="00561C12">
          <w:rPr>
            <w:bdr w:val="none" w:sz="0" w:space="0" w:color="auto" w:frame="1"/>
          </w:rPr>
          <w:t>//with label inside an inner loop to break outer loop</w:t>
        </w:r>
        <w:r w:rsidRPr="00561C12">
          <w:rPr>
            <w:color w:val="000000"/>
            <w:bdr w:val="none" w:sz="0" w:space="0" w:color="auto" w:frame="1"/>
          </w:rPr>
          <w:t>  </w:t>
        </w:r>
      </w:ins>
    </w:p>
    <w:p w:rsidR="00561C12" w:rsidRPr="00561C12" w:rsidRDefault="00561C12" w:rsidP="00561C12">
      <w:pPr>
        <w:ind w:left="720"/>
        <w:rPr>
          <w:ins w:id="1341" w:author="Unknown"/>
          <w:color w:val="000000"/>
        </w:rPr>
      </w:pPr>
      <w:proofErr w:type="gramStart"/>
      <w:ins w:id="1342" w:author="Unknown">
        <w:r w:rsidRPr="00561C12">
          <w:rPr>
            <w:b/>
            <w:bCs/>
            <w:color w:val="006699"/>
            <w:bdr w:val="none" w:sz="0" w:space="0" w:color="auto" w:frame="1"/>
          </w:rPr>
          <w:t>public</w:t>
        </w:r>
        <w:proofErr w:type="gramEnd"/>
        <w:r w:rsidRPr="00561C12">
          <w:rPr>
            <w:color w:val="000000"/>
            <w:bdr w:val="none" w:sz="0" w:space="0" w:color="auto" w:frame="1"/>
          </w:rPr>
          <w:t> </w:t>
        </w:r>
        <w:r w:rsidRPr="00561C12">
          <w:rPr>
            <w:b/>
            <w:bCs/>
            <w:color w:val="006699"/>
            <w:bdr w:val="none" w:sz="0" w:space="0" w:color="auto" w:frame="1"/>
          </w:rPr>
          <w:t>class</w:t>
        </w:r>
        <w:r w:rsidRPr="00561C12">
          <w:rPr>
            <w:color w:val="000000"/>
            <w:bdr w:val="none" w:sz="0" w:space="0" w:color="auto" w:frame="1"/>
          </w:rPr>
          <w:t> BreakExample3 {  </w:t>
        </w:r>
      </w:ins>
    </w:p>
    <w:p w:rsidR="00561C12" w:rsidRPr="00561C12" w:rsidRDefault="00561C12" w:rsidP="00561C12">
      <w:pPr>
        <w:ind w:left="720"/>
        <w:rPr>
          <w:ins w:id="1343" w:author="Unknown"/>
          <w:color w:val="000000"/>
        </w:rPr>
      </w:pPr>
      <w:proofErr w:type="gramStart"/>
      <w:ins w:id="1344" w:author="Unknown">
        <w:r w:rsidRPr="00561C12">
          <w:rPr>
            <w:b/>
            <w:bCs/>
            <w:color w:val="006699"/>
            <w:bdr w:val="none" w:sz="0" w:space="0" w:color="auto" w:frame="1"/>
          </w:rPr>
          <w:lastRenderedPageBreak/>
          <w:t>public</w:t>
        </w:r>
        <w:proofErr w:type="gramEnd"/>
        <w:r w:rsidRPr="00561C12">
          <w:rPr>
            <w:color w:val="000000"/>
            <w:bdr w:val="none" w:sz="0" w:space="0" w:color="auto" w:frame="1"/>
          </w:rPr>
          <w:t> </w:t>
        </w:r>
        <w:r w:rsidRPr="00561C12">
          <w:rPr>
            <w:b/>
            <w:bCs/>
            <w:color w:val="006699"/>
            <w:bdr w:val="none" w:sz="0" w:space="0" w:color="auto" w:frame="1"/>
          </w:rPr>
          <w:t>static</w:t>
        </w:r>
        <w:r w:rsidRPr="00561C12">
          <w:rPr>
            <w:color w:val="000000"/>
            <w:bdr w:val="none" w:sz="0" w:space="0" w:color="auto" w:frame="1"/>
          </w:rPr>
          <w:t> </w:t>
        </w:r>
        <w:r w:rsidRPr="00561C12">
          <w:rPr>
            <w:b/>
            <w:bCs/>
            <w:color w:val="006699"/>
            <w:bdr w:val="none" w:sz="0" w:space="0" w:color="auto" w:frame="1"/>
          </w:rPr>
          <w:t>void</w:t>
        </w:r>
        <w:r w:rsidRPr="00561C12">
          <w:rPr>
            <w:color w:val="000000"/>
            <w:bdr w:val="none" w:sz="0" w:space="0" w:color="auto" w:frame="1"/>
          </w:rPr>
          <w:t> main(String[] </w:t>
        </w:r>
        <w:proofErr w:type="spellStart"/>
        <w:r w:rsidRPr="00561C12">
          <w:rPr>
            <w:color w:val="000000"/>
            <w:bdr w:val="none" w:sz="0" w:space="0" w:color="auto" w:frame="1"/>
          </w:rPr>
          <w:t>args</w:t>
        </w:r>
        <w:proofErr w:type="spellEnd"/>
        <w:r w:rsidRPr="00561C12">
          <w:rPr>
            <w:color w:val="000000"/>
            <w:bdr w:val="none" w:sz="0" w:space="0" w:color="auto" w:frame="1"/>
          </w:rPr>
          <w:t>) {  </w:t>
        </w:r>
      </w:ins>
    </w:p>
    <w:p w:rsidR="00561C12" w:rsidRPr="00561C12" w:rsidRDefault="00561C12" w:rsidP="00561C12">
      <w:pPr>
        <w:ind w:left="720"/>
        <w:rPr>
          <w:ins w:id="1345" w:author="Unknown"/>
          <w:color w:val="000000"/>
        </w:rPr>
      </w:pPr>
      <w:ins w:id="1346" w:author="Unknown">
        <w:r w:rsidRPr="00561C12">
          <w:rPr>
            <w:color w:val="000000"/>
            <w:bdr w:val="none" w:sz="0" w:space="0" w:color="auto" w:frame="1"/>
          </w:rPr>
          <w:t>            </w:t>
        </w:r>
        <w:proofErr w:type="spellStart"/>
        <w:proofErr w:type="gramStart"/>
        <w:r w:rsidRPr="00561C12">
          <w:rPr>
            <w:color w:val="000000"/>
            <w:bdr w:val="none" w:sz="0" w:space="0" w:color="auto" w:frame="1"/>
          </w:rPr>
          <w:t>aa</w:t>
        </w:r>
        <w:proofErr w:type="spellEnd"/>
        <w:proofErr w:type="gramEnd"/>
        <w:r w:rsidRPr="00561C12">
          <w:rPr>
            <w:color w:val="000000"/>
            <w:bdr w:val="none" w:sz="0" w:space="0" w:color="auto" w:frame="1"/>
          </w:rPr>
          <w:t>:  </w:t>
        </w:r>
      </w:ins>
    </w:p>
    <w:p w:rsidR="00561C12" w:rsidRPr="00561C12" w:rsidRDefault="00561C12" w:rsidP="00561C12">
      <w:pPr>
        <w:ind w:left="720"/>
        <w:rPr>
          <w:ins w:id="1347" w:author="Unknown"/>
          <w:color w:val="000000"/>
        </w:rPr>
      </w:pPr>
      <w:ins w:id="1348" w:author="Unknown">
        <w:r w:rsidRPr="00561C12">
          <w:rPr>
            <w:color w:val="000000"/>
            <w:bdr w:val="none" w:sz="0" w:space="0" w:color="auto" w:frame="1"/>
          </w:rPr>
          <w:t>            </w:t>
        </w:r>
        <w:proofErr w:type="gramStart"/>
        <w:r w:rsidRPr="00561C12">
          <w:rPr>
            <w:b/>
            <w:bCs/>
            <w:color w:val="006699"/>
            <w:bdr w:val="none" w:sz="0" w:space="0" w:color="auto" w:frame="1"/>
          </w:rPr>
          <w:t>for</w:t>
        </w:r>
        <w:r w:rsidRPr="00561C12">
          <w:rPr>
            <w:color w:val="000000"/>
            <w:bdr w:val="none" w:sz="0" w:space="0" w:color="auto" w:frame="1"/>
          </w:rPr>
          <w:t>(</w:t>
        </w:r>
        <w:proofErr w:type="spellStart"/>
        <w:proofErr w:type="gramEnd"/>
        <w:r w:rsidRPr="00561C12">
          <w:rPr>
            <w:b/>
            <w:bCs/>
            <w:color w:val="006699"/>
            <w:bdr w:val="none" w:sz="0" w:space="0" w:color="auto" w:frame="1"/>
          </w:rPr>
          <w:t>int</w:t>
        </w:r>
        <w:proofErr w:type="spellEnd"/>
        <w:r w:rsidRPr="00561C12">
          <w:rPr>
            <w:color w:val="000000"/>
            <w:bdr w:val="none" w:sz="0" w:space="0" w:color="auto" w:frame="1"/>
          </w:rPr>
          <w:t> i=</w:t>
        </w:r>
        <w:r w:rsidRPr="00561C12">
          <w:rPr>
            <w:color w:val="C00000"/>
            <w:sz w:val="24"/>
            <w:szCs w:val="24"/>
            <w:bdr w:val="none" w:sz="0" w:space="0" w:color="auto" w:frame="1"/>
          </w:rPr>
          <w:t>1</w:t>
        </w:r>
        <w:r w:rsidRPr="00561C12">
          <w:rPr>
            <w:color w:val="000000"/>
            <w:bdr w:val="none" w:sz="0" w:space="0" w:color="auto" w:frame="1"/>
          </w:rPr>
          <w:t>;i&lt;=</w:t>
        </w:r>
        <w:r w:rsidRPr="00561C12">
          <w:rPr>
            <w:color w:val="C00000"/>
            <w:sz w:val="24"/>
            <w:szCs w:val="24"/>
            <w:bdr w:val="none" w:sz="0" w:space="0" w:color="auto" w:frame="1"/>
          </w:rPr>
          <w:t>3</w:t>
        </w:r>
        <w:r w:rsidRPr="00561C12">
          <w:rPr>
            <w:color w:val="000000"/>
            <w:bdr w:val="none" w:sz="0" w:space="0" w:color="auto" w:frame="1"/>
          </w:rPr>
          <w:t>;i++){    </w:t>
        </w:r>
      </w:ins>
    </w:p>
    <w:p w:rsidR="00561C12" w:rsidRPr="00561C12" w:rsidRDefault="00561C12" w:rsidP="00561C12">
      <w:pPr>
        <w:ind w:left="720"/>
        <w:rPr>
          <w:ins w:id="1349" w:author="Unknown"/>
          <w:color w:val="000000"/>
        </w:rPr>
      </w:pPr>
      <w:ins w:id="1350" w:author="Unknown">
        <w:r w:rsidRPr="00561C12">
          <w:rPr>
            <w:color w:val="000000"/>
            <w:bdr w:val="none" w:sz="0" w:space="0" w:color="auto" w:frame="1"/>
          </w:rPr>
          <w:t>                    </w:t>
        </w:r>
        <w:proofErr w:type="gramStart"/>
        <w:r w:rsidRPr="00561C12">
          <w:rPr>
            <w:color w:val="000000"/>
            <w:bdr w:val="none" w:sz="0" w:space="0" w:color="auto" w:frame="1"/>
          </w:rPr>
          <w:t>bb</w:t>
        </w:r>
        <w:proofErr w:type="gramEnd"/>
        <w:r w:rsidRPr="00561C12">
          <w:rPr>
            <w:color w:val="000000"/>
            <w:bdr w:val="none" w:sz="0" w:space="0" w:color="auto" w:frame="1"/>
          </w:rPr>
          <w:t>:  </w:t>
        </w:r>
      </w:ins>
    </w:p>
    <w:p w:rsidR="00561C12" w:rsidRPr="00561C12" w:rsidRDefault="00561C12" w:rsidP="00561C12">
      <w:pPr>
        <w:ind w:left="720"/>
        <w:rPr>
          <w:ins w:id="1351" w:author="Unknown"/>
          <w:color w:val="000000"/>
        </w:rPr>
      </w:pPr>
      <w:ins w:id="1352" w:author="Unknown">
        <w:r w:rsidRPr="00561C12">
          <w:rPr>
            <w:color w:val="000000"/>
            <w:bdr w:val="none" w:sz="0" w:space="0" w:color="auto" w:frame="1"/>
          </w:rPr>
          <w:t>                    </w:t>
        </w:r>
        <w:proofErr w:type="gramStart"/>
        <w:r w:rsidRPr="00561C12">
          <w:rPr>
            <w:b/>
            <w:bCs/>
            <w:color w:val="006699"/>
            <w:bdr w:val="none" w:sz="0" w:space="0" w:color="auto" w:frame="1"/>
          </w:rPr>
          <w:t>for</w:t>
        </w:r>
        <w:r w:rsidRPr="00561C12">
          <w:rPr>
            <w:color w:val="000000"/>
            <w:bdr w:val="none" w:sz="0" w:space="0" w:color="auto" w:frame="1"/>
          </w:rPr>
          <w:t>(</w:t>
        </w:r>
        <w:proofErr w:type="spellStart"/>
        <w:proofErr w:type="gramEnd"/>
        <w:r w:rsidRPr="00561C12">
          <w:rPr>
            <w:b/>
            <w:bCs/>
            <w:color w:val="006699"/>
            <w:bdr w:val="none" w:sz="0" w:space="0" w:color="auto" w:frame="1"/>
          </w:rPr>
          <w:t>int</w:t>
        </w:r>
        <w:proofErr w:type="spellEnd"/>
        <w:r w:rsidRPr="00561C12">
          <w:rPr>
            <w:color w:val="000000"/>
            <w:bdr w:val="none" w:sz="0" w:space="0" w:color="auto" w:frame="1"/>
          </w:rPr>
          <w:t> j=</w:t>
        </w:r>
        <w:r w:rsidRPr="00561C12">
          <w:rPr>
            <w:color w:val="C00000"/>
            <w:sz w:val="24"/>
            <w:szCs w:val="24"/>
            <w:bdr w:val="none" w:sz="0" w:space="0" w:color="auto" w:frame="1"/>
          </w:rPr>
          <w:t>1</w:t>
        </w:r>
        <w:r w:rsidRPr="00561C12">
          <w:rPr>
            <w:color w:val="000000"/>
            <w:bdr w:val="none" w:sz="0" w:space="0" w:color="auto" w:frame="1"/>
          </w:rPr>
          <w:t>;j&lt;=</w:t>
        </w:r>
        <w:r w:rsidRPr="00561C12">
          <w:rPr>
            <w:color w:val="C00000"/>
            <w:sz w:val="24"/>
            <w:szCs w:val="24"/>
            <w:bdr w:val="none" w:sz="0" w:space="0" w:color="auto" w:frame="1"/>
          </w:rPr>
          <w:t>3</w:t>
        </w:r>
        <w:r w:rsidRPr="00561C12">
          <w:rPr>
            <w:color w:val="000000"/>
            <w:bdr w:val="none" w:sz="0" w:space="0" w:color="auto" w:frame="1"/>
          </w:rPr>
          <w:t>;j++){    </w:t>
        </w:r>
      </w:ins>
    </w:p>
    <w:p w:rsidR="00561C12" w:rsidRPr="00561C12" w:rsidRDefault="00561C12" w:rsidP="00561C12">
      <w:pPr>
        <w:ind w:left="720"/>
        <w:rPr>
          <w:ins w:id="1353" w:author="Unknown"/>
          <w:color w:val="000000"/>
        </w:rPr>
      </w:pPr>
      <w:ins w:id="1354" w:author="Unknown">
        <w:r w:rsidRPr="00561C12">
          <w:rPr>
            <w:color w:val="000000"/>
            <w:bdr w:val="none" w:sz="0" w:space="0" w:color="auto" w:frame="1"/>
          </w:rPr>
          <w:t>                        </w:t>
        </w:r>
        <w:proofErr w:type="gramStart"/>
        <w:r w:rsidRPr="00561C12">
          <w:rPr>
            <w:b/>
            <w:bCs/>
            <w:color w:val="006699"/>
            <w:bdr w:val="none" w:sz="0" w:space="0" w:color="auto" w:frame="1"/>
          </w:rPr>
          <w:t>if</w:t>
        </w:r>
        <w:r w:rsidRPr="00561C12">
          <w:rPr>
            <w:color w:val="000000"/>
            <w:bdr w:val="none" w:sz="0" w:space="0" w:color="auto" w:frame="1"/>
          </w:rPr>
          <w:t>(</w:t>
        </w:r>
        <w:proofErr w:type="gramEnd"/>
        <w:r w:rsidRPr="00561C12">
          <w:rPr>
            <w:color w:val="000000"/>
            <w:bdr w:val="none" w:sz="0" w:space="0" w:color="auto" w:frame="1"/>
          </w:rPr>
          <w:t>i==</w:t>
        </w:r>
        <w:r w:rsidRPr="00561C12">
          <w:rPr>
            <w:color w:val="C00000"/>
            <w:sz w:val="24"/>
            <w:szCs w:val="24"/>
            <w:bdr w:val="none" w:sz="0" w:space="0" w:color="auto" w:frame="1"/>
          </w:rPr>
          <w:t>2</w:t>
        </w:r>
        <w:r w:rsidRPr="00561C12">
          <w:rPr>
            <w:color w:val="000000"/>
            <w:bdr w:val="none" w:sz="0" w:space="0" w:color="auto" w:frame="1"/>
          </w:rPr>
          <w:t>&amp;&amp;j==</w:t>
        </w:r>
        <w:r w:rsidRPr="00561C12">
          <w:rPr>
            <w:color w:val="C00000"/>
            <w:sz w:val="24"/>
            <w:szCs w:val="24"/>
            <w:bdr w:val="none" w:sz="0" w:space="0" w:color="auto" w:frame="1"/>
          </w:rPr>
          <w:t>2</w:t>
        </w:r>
        <w:r w:rsidRPr="00561C12">
          <w:rPr>
            <w:color w:val="000000"/>
            <w:bdr w:val="none" w:sz="0" w:space="0" w:color="auto" w:frame="1"/>
          </w:rPr>
          <w:t>){    </w:t>
        </w:r>
      </w:ins>
    </w:p>
    <w:p w:rsidR="00561C12" w:rsidRPr="00561C12" w:rsidRDefault="00561C12" w:rsidP="00561C12">
      <w:pPr>
        <w:ind w:left="720"/>
        <w:rPr>
          <w:ins w:id="1355" w:author="Unknown"/>
          <w:color w:val="000000"/>
        </w:rPr>
      </w:pPr>
      <w:ins w:id="1356" w:author="Unknown">
        <w:r w:rsidRPr="00561C12">
          <w:rPr>
            <w:color w:val="000000"/>
            <w:bdr w:val="none" w:sz="0" w:space="0" w:color="auto" w:frame="1"/>
          </w:rPr>
          <w:t>                            </w:t>
        </w:r>
        <w:r w:rsidRPr="00561C12">
          <w:rPr>
            <w:bdr w:val="none" w:sz="0" w:space="0" w:color="auto" w:frame="1"/>
          </w:rPr>
          <w:t>//using </w:t>
        </w:r>
        <w:proofErr w:type="gramStart"/>
        <w:r w:rsidRPr="00561C12">
          <w:rPr>
            <w:bdr w:val="none" w:sz="0" w:space="0" w:color="auto" w:frame="1"/>
          </w:rPr>
          <w:t>break</w:t>
        </w:r>
        <w:proofErr w:type="gramEnd"/>
        <w:r w:rsidRPr="00561C12">
          <w:rPr>
            <w:bdr w:val="none" w:sz="0" w:space="0" w:color="auto" w:frame="1"/>
          </w:rPr>
          <w:t> statement with label</w:t>
        </w:r>
        <w:r w:rsidRPr="00561C12">
          <w:rPr>
            <w:color w:val="000000"/>
            <w:bdr w:val="none" w:sz="0" w:space="0" w:color="auto" w:frame="1"/>
          </w:rPr>
          <w:t>  </w:t>
        </w:r>
      </w:ins>
    </w:p>
    <w:p w:rsidR="00561C12" w:rsidRPr="00561C12" w:rsidRDefault="00561C12" w:rsidP="00561C12">
      <w:pPr>
        <w:ind w:left="720"/>
        <w:rPr>
          <w:ins w:id="1357" w:author="Unknown"/>
          <w:color w:val="000000"/>
        </w:rPr>
      </w:pPr>
      <w:ins w:id="1358" w:author="Unknown">
        <w:r w:rsidRPr="00561C12">
          <w:rPr>
            <w:color w:val="000000"/>
            <w:bdr w:val="none" w:sz="0" w:space="0" w:color="auto" w:frame="1"/>
          </w:rPr>
          <w:t>                            </w:t>
        </w:r>
        <w:proofErr w:type="gramStart"/>
        <w:r w:rsidRPr="00561C12">
          <w:rPr>
            <w:b/>
            <w:bCs/>
            <w:color w:val="006699"/>
            <w:bdr w:val="none" w:sz="0" w:space="0" w:color="auto" w:frame="1"/>
          </w:rPr>
          <w:t>break</w:t>
        </w:r>
        <w:proofErr w:type="gramEnd"/>
        <w:r w:rsidRPr="00561C12">
          <w:rPr>
            <w:color w:val="000000"/>
            <w:bdr w:val="none" w:sz="0" w:space="0" w:color="auto" w:frame="1"/>
          </w:rPr>
          <w:t> </w:t>
        </w:r>
        <w:proofErr w:type="spellStart"/>
        <w:r w:rsidRPr="00561C12">
          <w:rPr>
            <w:color w:val="000000"/>
            <w:bdr w:val="none" w:sz="0" w:space="0" w:color="auto" w:frame="1"/>
          </w:rPr>
          <w:t>aa</w:t>
        </w:r>
        <w:proofErr w:type="spellEnd"/>
        <w:r w:rsidRPr="00561C12">
          <w:rPr>
            <w:color w:val="000000"/>
            <w:bdr w:val="none" w:sz="0" w:space="0" w:color="auto" w:frame="1"/>
          </w:rPr>
          <w:t>;    </w:t>
        </w:r>
      </w:ins>
    </w:p>
    <w:p w:rsidR="00561C12" w:rsidRPr="00561C12" w:rsidRDefault="00561C12" w:rsidP="00561C12">
      <w:pPr>
        <w:ind w:left="720"/>
        <w:rPr>
          <w:ins w:id="1359" w:author="Unknown"/>
          <w:color w:val="000000"/>
        </w:rPr>
      </w:pPr>
      <w:ins w:id="1360" w:author="Unknown">
        <w:r w:rsidRPr="00561C12">
          <w:rPr>
            <w:color w:val="000000"/>
            <w:bdr w:val="none" w:sz="0" w:space="0" w:color="auto" w:frame="1"/>
          </w:rPr>
          <w:t>                        }    </w:t>
        </w:r>
      </w:ins>
    </w:p>
    <w:p w:rsidR="00561C12" w:rsidRPr="00561C12" w:rsidRDefault="00561C12" w:rsidP="00561C12">
      <w:pPr>
        <w:ind w:left="720"/>
        <w:rPr>
          <w:ins w:id="1361" w:author="Unknown"/>
          <w:color w:val="000000"/>
        </w:rPr>
      </w:pPr>
      <w:ins w:id="1362" w:author="Unknown">
        <w:r w:rsidRPr="00561C12">
          <w:rPr>
            <w:color w:val="000000"/>
            <w:bdr w:val="none" w:sz="0" w:space="0" w:color="auto" w:frame="1"/>
          </w:rPr>
          <w:t>                        </w:t>
        </w:r>
        <w:proofErr w:type="spellStart"/>
        <w:proofErr w:type="gramStart"/>
        <w:r w:rsidRPr="00561C12">
          <w:rPr>
            <w:color w:val="000000"/>
            <w:bdr w:val="none" w:sz="0" w:space="0" w:color="auto" w:frame="1"/>
          </w:rPr>
          <w:t>System.out.println</w:t>
        </w:r>
        <w:proofErr w:type="spellEnd"/>
        <w:r w:rsidRPr="00561C12">
          <w:rPr>
            <w:color w:val="000000"/>
            <w:bdr w:val="none" w:sz="0" w:space="0" w:color="auto" w:frame="1"/>
          </w:rPr>
          <w:t>(</w:t>
        </w:r>
        <w:proofErr w:type="gramEnd"/>
        <w:r w:rsidRPr="00561C12">
          <w:rPr>
            <w:color w:val="000000"/>
            <w:bdr w:val="none" w:sz="0" w:space="0" w:color="auto" w:frame="1"/>
          </w:rPr>
          <w:t>i+</w:t>
        </w:r>
        <w:r w:rsidRPr="00561C12">
          <w:rPr>
            <w:color w:val="0000FF"/>
            <w:bdr w:val="none" w:sz="0" w:space="0" w:color="auto" w:frame="1"/>
          </w:rPr>
          <w:t>" "</w:t>
        </w:r>
        <w:r w:rsidRPr="00561C12">
          <w:rPr>
            <w:color w:val="000000"/>
            <w:bdr w:val="none" w:sz="0" w:space="0" w:color="auto" w:frame="1"/>
          </w:rPr>
          <w:t>+j);    </w:t>
        </w:r>
      </w:ins>
    </w:p>
    <w:p w:rsidR="00561C12" w:rsidRPr="00561C12" w:rsidRDefault="00561C12" w:rsidP="00561C12">
      <w:pPr>
        <w:ind w:left="720"/>
        <w:rPr>
          <w:ins w:id="1363" w:author="Unknown"/>
          <w:color w:val="000000"/>
        </w:rPr>
      </w:pPr>
      <w:ins w:id="1364" w:author="Unknown">
        <w:r w:rsidRPr="00561C12">
          <w:rPr>
            <w:color w:val="000000"/>
            <w:bdr w:val="none" w:sz="0" w:space="0" w:color="auto" w:frame="1"/>
          </w:rPr>
          <w:t>                    }    </w:t>
        </w:r>
      </w:ins>
    </w:p>
    <w:p w:rsidR="00561C12" w:rsidRPr="00561C12" w:rsidRDefault="00561C12" w:rsidP="00561C12">
      <w:pPr>
        <w:ind w:left="720"/>
        <w:rPr>
          <w:ins w:id="1365" w:author="Unknown"/>
          <w:color w:val="000000"/>
        </w:rPr>
      </w:pPr>
      <w:ins w:id="1366" w:author="Unknown">
        <w:r w:rsidRPr="00561C12">
          <w:rPr>
            <w:color w:val="000000"/>
            <w:bdr w:val="none" w:sz="0" w:space="0" w:color="auto" w:frame="1"/>
          </w:rPr>
          <w:t>            }    </w:t>
        </w:r>
      </w:ins>
    </w:p>
    <w:p w:rsidR="00561C12" w:rsidRPr="00561C12" w:rsidRDefault="00561C12" w:rsidP="00561C12">
      <w:pPr>
        <w:ind w:left="720"/>
        <w:rPr>
          <w:ins w:id="1367" w:author="Unknown"/>
          <w:color w:val="000000"/>
        </w:rPr>
      </w:pPr>
      <w:ins w:id="1368" w:author="Unknown">
        <w:r w:rsidRPr="00561C12">
          <w:rPr>
            <w:color w:val="000000"/>
            <w:bdr w:val="none" w:sz="0" w:space="0" w:color="auto" w:frame="1"/>
          </w:rPr>
          <w:t>}  </w:t>
        </w:r>
      </w:ins>
    </w:p>
    <w:p w:rsidR="00561C12" w:rsidRPr="00561C12" w:rsidRDefault="00561C12" w:rsidP="00561C12">
      <w:pPr>
        <w:ind w:left="720"/>
        <w:rPr>
          <w:ins w:id="1369" w:author="Unknown"/>
          <w:color w:val="000000"/>
        </w:rPr>
      </w:pPr>
      <w:ins w:id="1370" w:author="Unknown">
        <w:r w:rsidRPr="00561C12">
          <w:rPr>
            <w:color w:val="000000"/>
            <w:bdr w:val="none" w:sz="0" w:space="0" w:color="auto" w:frame="1"/>
          </w:rPr>
          <w:t>}  </w:t>
        </w:r>
      </w:ins>
    </w:p>
    <w:p w:rsidR="00561C12" w:rsidRPr="00561C12" w:rsidRDefault="00561C12" w:rsidP="00561C12">
      <w:pPr>
        <w:shd w:val="clear" w:color="auto" w:fill="FFFFFF"/>
        <w:spacing w:before="100" w:beforeAutospacing="1" w:after="100" w:afterAutospacing="1" w:line="240" w:lineRule="auto"/>
        <w:rPr>
          <w:ins w:id="1371" w:author="Unknown"/>
          <w:rFonts w:ascii="Verdana" w:eastAsia="Times New Roman" w:hAnsi="Verdana" w:cs="Times New Roman"/>
          <w:color w:val="000000"/>
          <w:sz w:val="20"/>
          <w:szCs w:val="20"/>
        </w:rPr>
      </w:pPr>
      <w:ins w:id="1372" w:author="Unknown">
        <w:r w:rsidRPr="00561C12">
          <w:rPr>
            <w:rFonts w:ascii="Verdana" w:eastAsia="Times New Roman" w:hAnsi="Verdana" w:cs="Times New Roman"/>
            <w:color w:val="000000"/>
            <w:sz w:val="20"/>
            <w:szCs w:val="20"/>
          </w:rPr>
          <w:t>Output:</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73" w:author="Unknown"/>
          <w:rFonts w:ascii="Courier New" w:eastAsia="Times New Roman" w:hAnsi="Courier New" w:cs="Courier New"/>
          <w:color w:val="000000"/>
          <w:sz w:val="20"/>
          <w:szCs w:val="20"/>
        </w:rPr>
      </w:pPr>
      <w:ins w:id="1374" w:author="Unknown">
        <w:r w:rsidRPr="00561C12">
          <w:rPr>
            <w:rFonts w:ascii="Courier New" w:eastAsia="Times New Roman" w:hAnsi="Courier New" w:cs="Courier New"/>
            <w:color w:val="000000"/>
            <w:sz w:val="20"/>
            <w:szCs w:val="20"/>
          </w:rPr>
          <w:t>1 1</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75" w:author="Unknown"/>
          <w:rFonts w:ascii="Courier New" w:eastAsia="Times New Roman" w:hAnsi="Courier New" w:cs="Courier New"/>
          <w:color w:val="000000"/>
          <w:sz w:val="20"/>
          <w:szCs w:val="20"/>
        </w:rPr>
      </w:pPr>
      <w:ins w:id="1376" w:author="Unknown">
        <w:r w:rsidRPr="00561C12">
          <w:rPr>
            <w:rFonts w:ascii="Courier New" w:eastAsia="Times New Roman" w:hAnsi="Courier New" w:cs="Courier New"/>
            <w:color w:val="000000"/>
            <w:sz w:val="20"/>
            <w:szCs w:val="20"/>
          </w:rPr>
          <w:t>1 2</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77" w:author="Unknown"/>
          <w:rFonts w:ascii="Courier New" w:eastAsia="Times New Roman" w:hAnsi="Courier New" w:cs="Courier New"/>
          <w:color w:val="000000"/>
          <w:sz w:val="20"/>
          <w:szCs w:val="20"/>
        </w:rPr>
      </w:pPr>
      <w:ins w:id="1378" w:author="Unknown">
        <w:r w:rsidRPr="00561C12">
          <w:rPr>
            <w:rFonts w:ascii="Courier New" w:eastAsia="Times New Roman" w:hAnsi="Courier New" w:cs="Courier New"/>
            <w:color w:val="000000"/>
            <w:sz w:val="20"/>
            <w:szCs w:val="20"/>
          </w:rPr>
          <w:t>1 3</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79" w:author="Unknown"/>
          <w:rFonts w:ascii="Courier New" w:eastAsia="Times New Roman" w:hAnsi="Courier New" w:cs="Courier New"/>
          <w:color w:val="000000"/>
          <w:sz w:val="20"/>
          <w:szCs w:val="20"/>
        </w:rPr>
      </w:pPr>
      <w:ins w:id="1380" w:author="Unknown">
        <w:r w:rsidRPr="00561C12">
          <w:rPr>
            <w:rFonts w:ascii="Courier New" w:eastAsia="Times New Roman" w:hAnsi="Courier New" w:cs="Courier New"/>
            <w:color w:val="000000"/>
            <w:sz w:val="20"/>
            <w:szCs w:val="20"/>
          </w:rPr>
          <w:t>2 1</w:t>
        </w:r>
      </w:ins>
    </w:p>
    <w:p w:rsidR="00561C12" w:rsidRPr="00561C12" w:rsidRDefault="00561C12" w:rsidP="00561C12">
      <w:pPr>
        <w:shd w:val="clear" w:color="auto" w:fill="FFFFFF"/>
        <w:spacing w:before="100" w:beforeAutospacing="1" w:after="100" w:afterAutospacing="1" w:line="312" w:lineRule="atLeast"/>
        <w:outlineLvl w:val="1"/>
        <w:rPr>
          <w:ins w:id="1381" w:author="Unknown"/>
          <w:rFonts w:ascii="Helvetica" w:eastAsia="Times New Roman" w:hAnsi="Helvetica" w:cs="Helvetica"/>
          <w:color w:val="610B38"/>
          <w:sz w:val="28"/>
          <w:szCs w:val="28"/>
        </w:rPr>
      </w:pPr>
      <w:ins w:id="1382" w:author="Unknown">
        <w:r w:rsidRPr="00561C12">
          <w:rPr>
            <w:rFonts w:ascii="Helvetica" w:eastAsia="Times New Roman" w:hAnsi="Helvetica" w:cs="Helvetica"/>
            <w:color w:val="610B38"/>
            <w:sz w:val="28"/>
            <w:szCs w:val="28"/>
          </w:rPr>
          <w:t>Java Break Statement in while loop</w:t>
        </w:r>
      </w:ins>
    </w:p>
    <w:p w:rsidR="00561C12" w:rsidRPr="00561C12" w:rsidRDefault="00561C12" w:rsidP="00561C12">
      <w:pPr>
        <w:shd w:val="clear" w:color="auto" w:fill="FFFFFF"/>
        <w:spacing w:before="100" w:beforeAutospacing="1" w:after="100" w:afterAutospacing="1" w:line="240" w:lineRule="auto"/>
        <w:rPr>
          <w:ins w:id="1383" w:author="Unknown"/>
          <w:rFonts w:ascii="Verdana" w:eastAsia="Times New Roman" w:hAnsi="Verdana" w:cs="Times New Roman"/>
          <w:color w:val="000000"/>
          <w:sz w:val="20"/>
          <w:szCs w:val="20"/>
        </w:rPr>
      </w:pPr>
      <w:ins w:id="1384" w:author="Unknown">
        <w:r w:rsidRPr="00561C12">
          <w:rPr>
            <w:rFonts w:ascii="Verdana" w:eastAsia="Times New Roman" w:hAnsi="Verdana" w:cs="Times New Roman"/>
            <w:b/>
            <w:bCs/>
            <w:color w:val="000000"/>
            <w:sz w:val="20"/>
            <w:szCs w:val="20"/>
          </w:rPr>
          <w:t>Example:</w:t>
        </w:r>
      </w:ins>
    </w:p>
    <w:p w:rsidR="00561C12" w:rsidRPr="00561C12" w:rsidRDefault="00561C12" w:rsidP="00561C12">
      <w:pPr>
        <w:ind w:left="720"/>
        <w:rPr>
          <w:ins w:id="1385" w:author="Unknown"/>
          <w:color w:val="000000"/>
        </w:rPr>
      </w:pPr>
      <w:ins w:id="1386" w:author="Unknown">
        <w:r w:rsidRPr="00561C12">
          <w:rPr>
            <w:bdr w:val="none" w:sz="0" w:space="0" w:color="auto" w:frame="1"/>
          </w:rPr>
          <w:t>//Java Program to demonstrate the use of break statement</w:t>
        </w:r>
        <w:r w:rsidRPr="00561C12">
          <w:rPr>
            <w:color w:val="000000"/>
            <w:bdr w:val="none" w:sz="0" w:space="0" w:color="auto" w:frame="1"/>
          </w:rPr>
          <w:t>  </w:t>
        </w:r>
      </w:ins>
    </w:p>
    <w:p w:rsidR="00561C12" w:rsidRPr="00561C12" w:rsidRDefault="00561C12" w:rsidP="00561C12">
      <w:pPr>
        <w:ind w:left="720"/>
        <w:rPr>
          <w:ins w:id="1387" w:author="Unknown"/>
          <w:color w:val="000000"/>
        </w:rPr>
      </w:pPr>
      <w:ins w:id="1388" w:author="Unknown">
        <w:r w:rsidRPr="00561C12">
          <w:rPr>
            <w:bdr w:val="none" w:sz="0" w:space="0" w:color="auto" w:frame="1"/>
          </w:rPr>
          <w:t>//inside the </w:t>
        </w:r>
        <w:proofErr w:type="gramStart"/>
        <w:r w:rsidRPr="00561C12">
          <w:rPr>
            <w:bdr w:val="none" w:sz="0" w:space="0" w:color="auto" w:frame="1"/>
          </w:rPr>
          <w:t>while loop</w:t>
        </w:r>
        <w:proofErr w:type="gramEnd"/>
        <w:r w:rsidRPr="00561C12">
          <w:rPr>
            <w:bdr w:val="none" w:sz="0" w:space="0" w:color="auto" w:frame="1"/>
          </w:rPr>
          <w:t>.</w:t>
        </w:r>
        <w:r w:rsidRPr="00561C12">
          <w:rPr>
            <w:color w:val="000000"/>
            <w:bdr w:val="none" w:sz="0" w:space="0" w:color="auto" w:frame="1"/>
          </w:rPr>
          <w:t>  </w:t>
        </w:r>
      </w:ins>
    </w:p>
    <w:p w:rsidR="00561C12" w:rsidRPr="00561C12" w:rsidRDefault="00561C12" w:rsidP="00561C12">
      <w:pPr>
        <w:ind w:left="720"/>
        <w:rPr>
          <w:ins w:id="1389" w:author="Unknown"/>
          <w:color w:val="000000"/>
        </w:rPr>
      </w:pPr>
      <w:proofErr w:type="gramStart"/>
      <w:ins w:id="1390" w:author="Unknown">
        <w:r w:rsidRPr="00561C12">
          <w:rPr>
            <w:b/>
            <w:bCs/>
            <w:color w:val="006699"/>
            <w:bdr w:val="none" w:sz="0" w:space="0" w:color="auto" w:frame="1"/>
          </w:rPr>
          <w:t>public</w:t>
        </w:r>
        <w:proofErr w:type="gramEnd"/>
        <w:r w:rsidRPr="00561C12">
          <w:rPr>
            <w:color w:val="000000"/>
            <w:bdr w:val="none" w:sz="0" w:space="0" w:color="auto" w:frame="1"/>
          </w:rPr>
          <w:t> </w:t>
        </w:r>
        <w:r w:rsidRPr="00561C12">
          <w:rPr>
            <w:b/>
            <w:bCs/>
            <w:color w:val="006699"/>
            <w:bdr w:val="none" w:sz="0" w:space="0" w:color="auto" w:frame="1"/>
          </w:rPr>
          <w:t>class</w:t>
        </w:r>
        <w:r w:rsidRPr="00561C12">
          <w:rPr>
            <w:color w:val="000000"/>
            <w:bdr w:val="none" w:sz="0" w:space="0" w:color="auto" w:frame="1"/>
          </w:rPr>
          <w:t> </w:t>
        </w:r>
        <w:proofErr w:type="spellStart"/>
        <w:r w:rsidRPr="00561C12">
          <w:rPr>
            <w:color w:val="000000"/>
            <w:bdr w:val="none" w:sz="0" w:space="0" w:color="auto" w:frame="1"/>
          </w:rPr>
          <w:t>BreakWhileExample</w:t>
        </w:r>
        <w:proofErr w:type="spellEnd"/>
        <w:r w:rsidRPr="00561C12">
          <w:rPr>
            <w:color w:val="000000"/>
            <w:bdr w:val="none" w:sz="0" w:space="0" w:color="auto" w:frame="1"/>
          </w:rPr>
          <w:t> {  </w:t>
        </w:r>
      </w:ins>
    </w:p>
    <w:p w:rsidR="00561C12" w:rsidRPr="00561C12" w:rsidRDefault="00561C12" w:rsidP="00561C12">
      <w:pPr>
        <w:ind w:left="720"/>
        <w:rPr>
          <w:ins w:id="1391" w:author="Unknown"/>
          <w:color w:val="000000"/>
        </w:rPr>
      </w:pPr>
      <w:proofErr w:type="gramStart"/>
      <w:ins w:id="1392" w:author="Unknown">
        <w:r w:rsidRPr="00561C12">
          <w:rPr>
            <w:b/>
            <w:bCs/>
            <w:color w:val="006699"/>
            <w:bdr w:val="none" w:sz="0" w:space="0" w:color="auto" w:frame="1"/>
          </w:rPr>
          <w:t>public</w:t>
        </w:r>
        <w:proofErr w:type="gramEnd"/>
        <w:r w:rsidRPr="00561C12">
          <w:rPr>
            <w:color w:val="000000"/>
            <w:bdr w:val="none" w:sz="0" w:space="0" w:color="auto" w:frame="1"/>
          </w:rPr>
          <w:t> </w:t>
        </w:r>
        <w:r w:rsidRPr="00561C12">
          <w:rPr>
            <w:b/>
            <w:bCs/>
            <w:color w:val="006699"/>
            <w:bdr w:val="none" w:sz="0" w:space="0" w:color="auto" w:frame="1"/>
          </w:rPr>
          <w:t>static</w:t>
        </w:r>
        <w:r w:rsidRPr="00561C12">
          <w:rPr>
            <w:color w:val="000000"/>
            <w:bdr w:val="none" w:sz="0" w:space="0" w:color="auto" w:frame="1"/>
          </w:rPr>
          <w:t> </w:t>
        </w:r>
        <w:r w:rsidRPr="00561C12">
          <w:rPr>
            <w:b/>
            <w:bCs/>
            <w:color w:val="006699"/>
            <w:bdr w:val="none" w:sz="0" w:space="0" w:color="auto" w:frame="1"/>
          </w:rPr>
          <w:t>void</w:t>
        </w:r>
        <w:r w:rsidRPr="00561C12">
          <w:rPr>
            <w:color w:val="000000"/>
            <w:bdr w:val="none" w:sz="0" w:space="0" w:color="auto" w:frame="1"/>
          </w:rPr>
          <w:t> main(String[] </w:t>
        </w:r>
        <w:proofErr w:type="spellStart"/>
        <w:r w:rsidRPr="00561C12">
          <w:rPr>
            <w:color w:val="000000"/>
            <w:bdr w:val="none" w:sz="0" w:space="0" w:color="auto" w:frame="1"/>
          </w:rPr>
          <w:t>args</w:t>
        </w:r>
        <w:proofErr w:type="spellEnd"/>
        <w:r w:rsidRPr="00561C12">
          <w:rPr>
            <w:color w:val="000000"/>
            <w:bdr w:val="none" w:sz="0" w:space="0" w:color="auto" w:frame="1"/>
          </w:rPr>
          <w:t>) {  </w:t>
        </w:r>
      </w:ins>
    </w:p>
    <w:p w:rsidR="00561C12" w:rsidRPr="00561C12" w:rsidRDefault="00561C12" w:rsidP="00561C12">
      <w:pPr>
        <w:ind w:left="720"/>
        <w:rPr>
          <w:ins w:id="1393" w:author="Unknown"/>
          <w:color w:val="000000"/>
        </w:rPr>
      </w:pPr>
      <w:ins w:id="1394" w:author="Unknown">
        <w:r w:rsidRPr="00561C12">
          <w:rPr>
            <w:color w:val="000000"/>
            <w:bdr w:val="none" w:sz="0" w:space="0" w:color="auto" w:frame="1"/>
          </w:rPr>
          <w:t>    </w:t>
        </w:r>
        <w:r w:rsidRPr="00561C12">
          <w:rPr>
            <w:bdr w:val="none" w:sz="0" w:space="0" w:color="auto" w:frame="1"/>
          </w:rPr>
          <w:t>//while loop</w:t>
        </w:r>
        <w:r w:rsidRPr="00561C12">
          <w:rPr>
            <w:color w:val="000000"/>
            <w:bdr w:val="none" w:sz="0" w:space="0" w:color="auto" w:frame="1"/>
          </w:rPr>
          <w:t>  </w:t>
        </w:r>
      </w:ins>
    </w:p>
    <w:p w:rsidR="00561C12" w:rsidRPr="00561C12" w:rsidRDefault="00561C12" w:rsidP="00561C12">
      <w:pPr>
        <w:ind w:left="720"/>
        <w:rPr>
          <w:ins w:id="1395" w:author="Unknown"/>
          <w:color w:val="000000"/>
        </w:rPr>
      </w:pPr>
      <w:ins w:id="1396" w:author="Unknown">
        <w:r w:rsidRPr="00561C12">
          <w:rPr>
            <w:color w:val="000000"/>
            <w:bdr w:val="none" w:sz="0" w:space="0" w:color="auto" w:frame="1"/>
          </w:rPr>
          <w:t>    </w:t>
        </w:r>
        <w:proofErr w:type="spellStart"/>
        <w:proofErr w:type="gramStart"/>
        <w:r w:rsidRPr="00561C12">
          <w:rPr>
            <w:b/>
            <w:bCs/>
            <w:color w:val="006699"/>
            <w:bdr w:val="none" w:sz="0" w:space="0" w:color="auto" w:frame="1"/>
          </w:rPr>
          <w:t>int</w:t>
        </w:r>
        <w:proofErr w:type="spellEnd"/>
        <w:proofErr w:type="gramEnd"/>
        <w:r w:rsidRPr="00561C12">
          <w:rPr>
            <w:color w:val="000000"/>
            <w:bdr w:val="none" w:sz="0" w:space="0" w:color="auto" w:frame="1"/>
          </w:rPr>
          <w:t> i=</w:t>
        </w:r>
        <w:r w:rsidRPr="00561C12">
          <w:rPr>
            <w:color w:val="C00000"/>
            <w:sz w:val="24"/>
            <w:szCs w:val="24"/>
            <w:bdr w:val="none" w:sz="0" w:space="0" w:color="auto" w:frame="1"/>
          </w:rPr>
          <w:t>1</w:t>
        </w:r>
        <w:r w:rsidRPr="00561C12">
          <w:rPr>
            <w:color w:val="000000"/>
            <w:bdr w:val="none" w:sz="0" w:space="0" w:color="auto" w:frame="1"/>
          </w:rPr>
          <w:t>;  </w:t>
        </w:r>
      </w:ins>
    </w:p>
    <w:p w:rsidR="00561C12" w:rsidRPr="00561C12" w:rsidRDefault="00561C12" w:rsidP="00561C12">
      <w:pPr>
        <w:ind w:left="720"/>
        <w:rPr>
          <w:ins w:id="1397" w:author="Unknown"/>
          <w:color w:val="000000"/>
        </w:rPr>
      </w:pPr>
      <w:ins w:id="1398" w:author="Unknown">
        <w:r w:rsidRPr="00561C12">
          <w:rPr>
            <w:color w:val="000000"/>
            <w:bdr w:val="none" w:sz="0" w:space="0" w:color="auto" w:frame="1"/>
          </w:rPr>
          <w:lastRenderedPageBreak/>
          <w:t>    </w:t>
        </w:r>
        <w:proofErr w:type="gramStart"/>
        <w:r w:rsidRPr="00561C12">
          <w:rPr>
            <w:b/>
            <w:bCs/>
            <w:color w:val="006699"/>
            <w:bdr w:val="none" w:sz="0" w:space="0" w:color="auto" w:frame="1"/>
          </w:rPr>
          <w:t>while</w:t>
        </w:r>
        <w:r w:rsidRPr="00561C12">
          <w:rPr>
            <w:color w:val="000000"/>
            <w:bdr w:val="none" w:sz="0" w:space="0" w:color="auto" w:frame="1"/>
          </w:rPr>
          <w:t>(</w:t>
        </w:r>
        <w:proofErr w:type="gramEnd"/>
        <w:r w:rsidRPr="00561C12">
          <w:rPr>
            <w:color w:val="000000"/>
            <w:bdr w:val="none" w:sz="0" w:space="0" w:color="auto" w:frame="1"/>
          </w:rPr>
          <w:t>i&lt;=</w:t>
        </w:r>
        <w:r w:rsidRPr="00561C12">
          <w:rPr>
            <w:color w:val="C00000"/>
            <w:sz w:val="24"/>
            <w:szCs w:val="24"/>
            <w:bdr w:val="none" w:sz="0" w:space="0" w:color="auto" w:frame="1"/>
          </w:rPr>
          <w:t>10</w:t>
        </w:r>
        <w:r w:rsidRPr="00561C12">
          <w:rPr>
            <w:color w:val="000000"/>
            <w:bdr w:val="none" w:sz="0" w:space="0" w:color="auto" w:frame="1"/>
          </w:rPr>
          <w:t>){  </w:t>
        </w:r>
      </w:ins>
    </w:p>
    <w:p w:rsidR="00561C12" w:rsidRPr="00561C12" w:rsidRDefault="00561C12" w:rsidP="00561C12">
      <w:pPr>
        <w:ind w:left="720"/>
        <w:rPr>
          <w:ins w:id="1399" w:author="Unknown"/>
          <w:color w:val="000000"/>
        </w:rPr>
      </w:pPr>
      <w:ins w:id="1400" w:author="Unknown">
        <w:r w:rsidRPr="00561C12">
          <w:rPr>
            <w:color w:val="000000"/>
            <w:bdr w:val="none" w:sz="0" w:space="0" w:color="auto" w:frame="1"/>
          </w:rPr>
          <w:t>        </w:t>
        </w:r>
        <w:proofErr w:type="gramStart"/>
        <w:r w:rsidRPr="00561C12">
          <w:rPr>
            <w:b/>
            <w:bCs/>
            <w:color w:val="006699"/>
            <w:bdr w:val="none" w:sz="0" w:space="0" w:color="auto" w:frame="1"/>
          </w:rPr>
          <w:t>if</w:t>
        </w:r>
        <w:r w:rsidRPr="00561C12">
          <w:rPr>
            <w:color w:val="000000"/>
            <w:bdr w:val="none" w:sz="0" w:space="0" w:color="auto" w:frame="1"/>
          </w:rPr>
          <w:t>(</w:t>
        </w:r>
        <w:proofErr w:type="gramEnd"/>
        <w:r w:rsidRPr="00561C12">
          <w:rPr>
            <w:color w:val="000000"/>
            <w:bdr w:val="none" w:sz="0" w:space="0" w:color="auto" w:frame="1"/>
          </w:rPr>
          <w:t>i==</w:t>
        </w:r>
        <w:r w:rsidRPr="00561C12">
          <w:rPr>
            <w:color w:val="C00000"/>
            <w:sz w:val="24"/>
            <w:szCs w:val="24"/>
            <w:bdr w:val="none" w:sz="0" w:space="0" w:color="auto" w:frame="1"/>
          </w:rPr>
          <w:t>5</w:t>
        </w:r>
        <w:r w:rsidRPr="00561C12">
          <w:rPr>
            <w:color w:val="000000"/>
            <w:bdr w:val="none" w:sz="0" w:space="0" w:color="auto" w:frame="1"/>
          </w:rPr>
          <w:t>){  </w:t>
        </w:r>
      </w:ins>
    </w:p>
    <w:p w:rsidR="00561C12" w:rsidRPr="00561C12" w:rsidRDefault="00561C12" w:rsidP="00561C12">
      <w:pPr>
        <w:ind w:left="720"/>
        <w:rPr>
          <w:ins w:id="1401" w:author="Unknown"/>
          <w:color w:val="000000"/>
        </w:rPr>
      </w:pPr>
      <w:ins w:id="1402" w:author="Unknown">
        <w:r w:rsidRPr="00561C12">
          <w:rPr>
            <w:color w:val="000000"/>
            <w:bdr w:val="none" w:sz="0" w:space="0" w:color="auto" w:frame="1"/>
          </w:rPr>
          <w:t>            </w:t>
        </w:r>
        <w:r w:rsidRPr="00561C12">
          <w:rPr>
            <w:bdr w:val="none" w:sz="0" w:space="0" w:color="auto" w:frame="1"/>
          </w:rPr>
          <w:t>//using break statement</w:t>
        </w:r>
        <w:r w:rsidRPr="00561C12">
          <w:rPr>
            <w:color w:val="000000"/>
            <w:bdr w:val="none" w:sz="0" w:space="0" w:color="auto" w:frame="1"/>
          </w:rPr>
          <w:t>  </w:t>
        </w:r>
      </w:ins>
    </w:p>
    <w:p w:rsidR="00561C12" w:rsidRPr="00561C12" w:rsidRDefault="00561C12" w:rsidP="00561C12">
      <w:pPr>
        <w:ind w:left="720"/>
        <w:rPr>
          <w:ins w:id="1403" w:author="Unknown"/>
          <w:color w:val="000000"/>
        </w:rPr>
      </w:pPr>
      <w:ins w:id="1404" w:author="Unknown">
        <w:r w:rsidRPr="00561C12">
          <w:rPr>
            <w:color w:val="000000"/>
            <w:bdr w:val="none" w:sz="0" w:space="0" w:color="auto" w:frame="1"/>
          </w:rPr>
          <w:t>            </w:t>
        </w:r>
        <w:proofErr w:type="gramStart"/>
        <w:r w:rsidRPr="00561C12">
          <w:rPr>
            <w:color w:val="000000"/>
            <w:bdr w:val="none" w:sz="0" w:space="0" w:color="auto" w:frame="1"/>
          </w:rPr>
          <w:t>i</w:t>
        </w:r>
        <w:proofErr w:type="gramEnd"/>
        <w:r w:rsidRPr="00561C12">
          <w:rPr>
            <w:color w:val="000000"/>
            <w:bdr w:val="none" w:sz="0" w:space="0" w:color="auto" w:frame="1"/>
          </w:rPr>
          <w:t>++;  </w:t>
        </w:r>
      </w:ins>
    </w:p>
    <w:p w:rsidR="00561C12" w:rsidRPr="00561C12" w:rsidRDefault="00561C12" w:rsidP="00561C12">
      <w:pPr>
        <w:ind w:left="720"/>
        <w:rPr>
          <w:ins w:id="1405" w:author="Unknown"/>
          <w:color w:val="000000"/>
        </w:rPr>
      </w:pPr>
      <w:ins w:id="1406" w:author="Unknown">
        <w:r w:rsidRPr="00561C12">
          <w:rPr>
            <w:color w:val="000000"/>
            <w:bdr w:val="none" w:sz="0" w:space="0" w:color="auto" w:frame="1"/>
          </w:rPr>
          <w:t>            </w:t>
        </w:r>
        <w:proofErr w:type="gramStart"/>
        <w:r w:rsidRPr="00561C12">
          <w:rPr>
            <w:b/>
            <w:bCs/>
            <w:color w:val="006699"/>
            <w:bdr w:val="none" w:sz="0" w:space="0" w:color="auto" w:frame="1"/>
          </w:rPr>
          <w:t>break</w:t>
        </w:r>
        <w:proofErr w:type="gramEnd"/>
        <w:r w:rsidRPr="00561C12">
          <w:rPr>
            <w:color w:val="000000"/>
            <w:bdr w:val="none" w:sz="0" w:space="0" w:color="auto" w:frame="1"/>
          </w:rPr>
          <w:t>;</w:t>
        </w:r>
        <w:r w:rsidRPr="00561C12">
          <w:rPr>
            <w:bdr w:val="none" w:sz="0" w:space="0" w:color="auto" w:frame="1"/>
          </w:rPr>
          <w:t>//it will break the loop</w:t>
        </w:r>
        <w:r w:rsidRPr="00561C12">
          <w:rPr>
            <w:color w:val="000000"/>
            <w:bdr w:val="none" w:sz="0" w:space="0" w:color="auto" w:frame="1"/>
          </w:rPr>
          <w:t>  </w:t>
        </w:r>
      </w:ins>
    </w:p>
    <w:p w:rsidR="00561C12" w:rsidRPr="00561C12" w:rsidRDefault="00561C12" w:rsidP="00561C12">
      <w:pPr>
        <w:ind w:left="720"/>
        <w:rPr>
          <w:ins w:id="1407" w:author="Unknown"/>
          <w:color w:val="000000"/>
        </w:rPr>
      </w:pPr>
      <w:ins w:id="1408" w:author="Unknown">
        <w:r w:rsidRPr="00561C12">
          <w:rPr>
            <w:color w:val="000000"/>
            <w:bdr w:val="none" w:sz="0" w:space="0" w:color="auto" w:frame="1"/>
          </w:rPr>
          <w:t>        }  </w:t>
        </w:r>
      </w:ins>
    </w:p>
    <w:p w:rsidR="00561C12" w:rsidRPr="00561C12" w:rsidRDefault="00561C12" w:rsidP="00561C12">
      <w:pPr>
        <w:ind w:left="720"/>
        <w:rPr>
          <w:ins w:id="1409" w:author="Unknown"/>
          <w:color w:val="000000"/>
        </w:rPr>
      </w:pPr>
      <w:ins w:id="1410" w:author="Unknown">
        <w:r w:rsidRPr="00561C12">
          <w:rPr>
            <w:color w:val="000000"/>
            <w:bdr w:val="none" w:sz="0" w:space="0" w:color="auto" w:frame="1"/>
          </w:rPr>
          <w:t>        </w:t>
        </w:r>
        <w:proofErr w:type="spellStart"/>
        <w:proofErr w:type="gramStart"/>
        <w:r w:rsidRPr="00561C12">
          <w:rPr>
            <w:color w:val="000000"/>
            <w:bdr w:val="none" w:sz="0" w:space="0" w:color="auto" w:frame="1"/>
          </w:rPr>
          <w:t>System.out.println</w:t>
        </w:r>
        <w:proofErr w:type="spellEnd"/>
        <w:r w:rsidRPr="00561C12">
          <w:rPr>
            <w:color w:val="000000"/>
            <w:bdr w:val="none" w:sz="0" w:space="0" w:color="auto" w:frame="1"/>
          </w:rPr>
          <w:t>(</w:t>
        </w:r>
        <w:proofErr w:type="gramEnd"/>
        <w:r w:rsidRPr="00561C12">
          <w:rPr>
            <w:color w:val="000000"/>
            <w:bdr w:val="none" w:sz="0" w:space="0" w:color="auto" w:frame="1"/>
          </w:rPr>
          <w:t>i);  </w:t>
        </w:r>
      </w:ins>
    </w:p>
    <w:p w:rsidR="00561C12" w:rsidRPr="00561C12" w:rsidRDefault="00561C12" w:rsidP="00561C12">
      <w:pPr>
        <w:ind w:left="720"/>
        <w:rPr>
          <w:ins w:id="1411" w:author="Unknown"/>
          <w:color w:val="000000"/>
        </w:rPr>
      </w:pPr>
      <w:ins w:id="1412" w:author="Unknown">
        <w:r w:rsidRPr="00561C12">
          <w:rPr>
            <w:color w:val="000000"/>
            <w:bdr w:val="none" w:sz="0" w:space="0" w:color="auto" w:frame="1"/>
          </w:rPr>
          <w:t>        </w:t>
        </w:r>
        <w:proofErr w:type="gramStart"/>
        <w:r w:rsidRPr="00561C12">
          <w:rPr>
            <w:color w:val="000000"/>
            <w:bdr w:val="none" w:sz="0" w:space="0" w:color="auto" w:frame="1"/>
          </w:rPr>
          <w:t>i</w:t>
        </w:r>
        <w:proofErr w:type="gramEnd"/>
        <w:r w:rsidRPr="00561C12">
          <w:rPr>
            <w:color w:val="000000"/>
            <w:bdr w:val="none" w:sz="0" w:space="0" w:color="auto" w:frame="1"/>
          </w:rPr>
          <w:t>++;  </w:t>
        </w:r>
      </w:ins>
    </w:p>
    <w:p w:rsidR="00561C12" w:rsidRPr="00561C12" w:rsidRDefault="00561C12" w:rsidP="00561C12">
      <w:pPr>
        <w:ind w:left="720"/>
        <w:rPr>
          <w:ins w:id="1413" w:author="Unknown"/>
          <w:color w:val="000000"/>
        </w:rPr>
      </w:pPr>
      <w:ins w:id="1414" w:author="Unknown">
        <w:r w:rsidRPr="00561C12">
          <w:rPr>
            <w:color w:val="000000"/>
            <w:bdr w:val="none" w:sz="0" w:space="0" w:color="auto" w:frame="1"/>
          </w:rPr>
          <w:t>    }  </w:t>
        </w:r>
      </w:ins>
    </w:p>
    <w:p w:rsidR="00561C12" w:rsidRPr="00561C12" w:rsidRDefault="00561C12" w:rsidP="00561C12">
      <w:pPr>
        <w:ind w:left="720"/>
        <w:rPr>
          <w:ins w:id="1415" w:author="Unknown"/>
          <w:color w:val="000000"/>
        </w:rPr>
      </w:pPr>
      <w:ins w:id="1416" w:author="Unknown">
        <w:r w:rsidRPr="00561C12">
          <w:rPr>
            <w:color w:val="000000"/>
            <w:bdr w:val="none" w:sz="0" w:space="0" w:color="auto" w:frame="1"/>
          </w:rPr>
          <w:t>}  </w:t>
        </w:r>
      </w:ins>
    </w:p>
    <w:p w:rsidR="00561C12" w:rsidRPr="00561C12" w:rsidRDefault="00561C12" w:rsidP="00561C12">
      <w:pPr>
        <w:ind w:left="720"/>
        <w:rPr>
          <w:ins w:id="1417" w:author="Unknown"/>
          <w:color w:val="000000"/>
        </w:rPr>
      </w:pPr>
      <w:ins w:id="1418" w:author="Unknown">
        <w:r w:rsidRPr="00561C12">
          <w:rPr>
            <w:color w:val="000000"/>
            <w:bdr w:val="none" w:sz="0" w:space="0" w:color="auto" w:frame="1"/>
          </w:rPr>
          <w:t>}  </w:t>
        </w:r>
      </w:ins>
    </w:p>
    <w:p w:rsidR="00561C12" w:rsidRPr="00561C12" w:rsidRDefault="00561C12" w:rsidP="00561C12">
      <w:pPr>
        <w:shd w:val="clear" w:color="auto" w:fill="FFFFFF"/>
        <w:spacing w:before="100" w:beforeAutospacing="1" w:after="100" w:afterAutospacing="1" w:line="240" w:lineRule="auto"/>
        <w:rPr>
          <w:ins w:id="1419" w:author="Unknown"/>
          <w:rFonts w:ascii="Verdana" w:eastAsia="Times New Roman" w:hAnsi="Verdana" w:cs="Times New Roman"/>
          <w:color w:val="000000"/>
          <w:sz w:val="20"/>
          <w:szCs w:val="20"/>
        </w:rPr>
      </w:pPr>
      <w:ins w:id="1420" w:author="Unknown">
        <w:r w:rsidRPr="00561C12">
          <w:rPr>
            <w:rFonts w:ascii="Verdana" w:eastAsia="Times New Roman" w:hAnsi="Verdana" w:cs="Times New Roman"/>
            <w:color w:val="000000"/>
            <w:sz w:val="20"/>
            <w:szCs w:val="20"/>
          </w:rPr>
          <w:t>Output:</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21" w:author="Unknown"/>
          <w:rFonts w:ascii="Courier New" w:eastAsia="Times New Roman" w:hAnsi="Courier New" w:cs="Courier New"/>
          <w:color w:val="000000"/>
          <w:sz w:val="20"/>
          <w:szCs w:val="20"/>
        </w:rPr>
      </w:pPr>
      <w:ins w:id="1422" w:author="Unknown">
        <w:r w:rsidRPr="00561C12">
          <w:rPr>
            <w:rFonts w:ascii="Courier New" w:eastAsia="Times New Roman" w:hAnsi="Courier New" w:cs="Courier New"/>
            <w:color w:val="000000"/>
            <w:sz w:val="20"/>
            <w:szCs w:val="20"/>
          </w:rPr>
          <w:t>1</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23" w:author="Unknown"/>
          <w:rFonts w:ascii="Courier New" w:eastAsia="Times New Roman" w:hAnsi="Courier New" w:cs="Courier New"/>
          <w:color w:val="000000"/>
          <w:sz w:val="20"/>
          <w:szCs w:val="20"/>
        </w:rPr>
      </w:pPr>
      <w:ins w:id="1424" w:author="Unknown">
        <w:r w:rsidRPr="00561C12">
          <w:rPr>
            <w:rFonts w:ascii="Courier New" w:eastAsia="Times New Roman" w:hAnsi="Courier New" w:cs="Courier New"/>
            <w:color w:val="000000"/>
            <w:sz w:val="20"/>
            <w:szCs w:val="20"/>
          </w:rPr>
          <w:t>2</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25" w:author="Unknown"/>
          <w:rFonts w:ascii="Courier New" w:eastAsia="Times New Roman" w:hAnsi="Courier New" w:cs="Courier New"/>
          <w:color w:val="000000"/>
          <w:sz w:val="20"/>
          <w:szCs w:val="20"/>
        </w:rPr>
      </w:pPr>
      <w:ins w:id="1426" w:author="Unknown">
        <w:r w:rsidRPr="00561C12">
          <w:rPr>
            <w:rFonts w:ascii="Courier New" w:eastAsia="Times New Roman" w:hAnsi="Courier New" w:cs="Courier New"/>
            <w:color w:val="000000"/>
            <w:sz w:val="20"/>
            <w:szCs w:val="20"/>
          </w:rPr>
          <w:t>3</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27" w:author="Unknown"/>
          <w:rFonts w:ascii="Courier New" w:eastAsia="Times New Roman" w:hAnsi="Courier New" w:cs="Courier New"/>
          <w:color w:val="000000"/>
          <w:sz w:val="20"/>
          <w:szCs w:val="20"/>
        </w:rPr>
      </w:pPr>
      <w:ins w:id="1428" w:author="Unknown">
        <w:r w:rsidRPr="00561C12">
          <w:rPr>
            <w:rFonts w:ascii="Courier New" w:eastAsia="Times New Roman" w:hAnsi="Courier New" w:cs="Courier New"/>
            <w:color w:val="000000"/>
            <w:sz w:val="20"/>
            <w:szCs w:val="20"/>
          </w:rPr>
          <w:t>4</w:t>
        </w:r>
      </w:ins>
    </w:p>
    <w:p w:rsidR="00561C12" w:rsidRPr="00561C12" w:rsidRDefault="00561C12" w:rsidP="00561C12">
      <w:pPr>
        <w:shd w:val="clear" w:color="auto" w:fill="FFFFFF"/>
        <w:spacing w:before="100" w:beforeAutospacing="1" w:after="100" w:afterAutospacing="1" w:line="312" w:lineRule="atLeast"/>
        <w:outlineLvl w:val="1"/>
        <w:rPr>
          <w:ins w:id="1429" w:author="Unknown"/>
          <w:rFonts w:ascii="Helvetica" w:eastAsia="Times New Roman" w:hAnsi="Helvetica" w:cs="Helvetica"/>
          <w:color w:val="610B38"/>
          <w:sz w:val="28"/>
          <w:szCs w:val="28"/>
        </w:rPr>
      </w:pPr>
      <w:ins w:id="1430" w:author="Unknown">
        <w:r w:rsidRPr="00561C12">
          <w:rPr>
            <w:rFonts w:ascii="Helvetica" w:eastAsia="Times New Roman" w:hAnsi="Helvetica" w:cs="Helvetica"/>
            <w:color w:val="610B38"/>
            <w:sz w:val="28"/>
            <w:szCs w:val="28"/>
          </w:rPr>
          <w:t>Java Break Statement in do-while loop</w:t>
        </w:r>
      </w:ins>
    </w:p>
    <w:p w:rsidR="00561C12" w:rsidRPr="00561C12" w:rsidRDefault="00561C12" w:rsidP="00561C12">
      <w:pPr>
        <w:shd w:val="clear" w:color="auto" w:fill="FFFFFF"/>
        <w:spacing w:before="100" w:beforeAutospacing="1" w:after="100" w:afterAutospacing="1" w:line="240" w:lineRule="auto"/>
        <w:rPr>
          <w:ins w:id="1431" w:author="Unknown"/>
          <w:rFonts w:ascii="Verdana" w:eastAsia="Times New Roman" w:hAnsi="Verdana" w:cs="Times New Roman"/>
          <w:color w:val="000000"/>
          <w:sz w:val="20"/>
          <w:szCs w:val="20"/>
        </w:rPr>
      </w:pPr>
      <w:ins w:id="1432" w:author="Unknown">
        <w:r w:rsidRPr="00561C12">
          <w:rPr>
            <w:rFonts w:ascii="Verdana" w:eastAsia="Times New Roman" w:hAnsi="Verdana" w:cs="Times New Roman"/>
            <w:b/>
            <w:bCs/>
            <w:color w:val="000000"/>
            <w:sz w:val="20"/>
            <w:szCs w:val="20"/>
          </w:rPr>
          <w:t>Example:</w:t>
        </w:r>
      </w:ins>
    </w:p>
    <w:p w:rsidR="00561C12" w:rsidRPr="00561C12" w:rsidRDefault="00561C12" w:rsidP="00561C12">
      <w:pPr>
        <w:ind w:left="720"/>
        <w:rPr>
          <w:ins w:id="1433" w:author="Unknown"/>
          <w:color w:val="000000"/>
        </w:rPr>
      </w:pPr>
      <w:ins w:id="1434" w:author="Unknown">
        <w:r w:rsidRPr="00561C12">
          <w:rPr>
            <w:bdr w:val="none" w:sz="0" w:space="0" w:color="auto" w:frame="1"/>
          </w:rPr>
          <w:t>//Java Program to demonstrate the use of break statement</w:t>
        </w:r>
        <w:r w:rsidRPr="00561C12">
          <w:rPr>
            <w:color w:val="000000"/>
            <w:bdr w:val="none" w:sz="0" w:space="0" w:color="auto" w:frame="1"/>
          </w:rPr>
          <w:t>  </w:t>
        </w:r>
      </w:ins>
    </w:p>
    <w:p w:rsidR="00561C12" w:rsidRPr="00561C12" w:rsidRDefault="00561C12" w:rsidP="00561C12">
      <w:pPr>
        <w:ind w:left="720"/>
        <w:rPr>
          <w:ins w:id="1435" w:author="Unknown"/>
          <w:color w:val="000000"/>
        </w:rPr>
      </w:pPr>
      <w:ins w:id="1436" w:author="Unknown">
        <w:r w:rsidRPr="00561C12">
          <w:rPr>
            <w:bdr w:val="none" w:sz="0" w:space="0" w:color="auto" w:frame="1"/>
          </w:rPr>
          <w:t>//inside the Java do-while loop.</w:t>
        </w:r>
        <w:r w:rsidRPr="00561C12">
          <w:rPr>
            <w:color w:val="000000"/>
            <w:bdr w:val="none" w:sz="0" w:space="0" w:color="auto" w:frame="1"/>
          </w:rPr>
          <w:t>  </w:t>
        </w:r>
      </w:ins>
    </w:p>
    <w:p w:rsidR="00561C12" w:rsidRPr="00561C12" w:rsidRDefault="00561C12" w:rsidP="00561C12">
      <w:pPr>
        <w:ind w:left="720"/>
        <w:rPr>
          <w:ins w:id="1437" w:author="Unknown"/>
          <w:color w:val="000000"/>
        </w:rPr>
      </w:pPr>
      <w:proofErr w:type="gramStart"/>
      <w:ins w:id="1438" w:author="Unknown">
        <w:r w:rsidRPr="00561C12">
          <w:rPr>
            <w:b/>
            <w:bCs/>
            <w:color w:val="006699"/>
            <w:bdr w:val="none" w:sz="0" w:space="0" w:color="auto" w:frame="1"/>
          </w:rPr>
          <w:t>public</w:t>
        </w:r>
        <w:proofErr w:type="gramEnd"/>
        <w:r w:rsidRPr="00561C12">
          <w:rPr>
            <w:color w:val="000000"/>
            <w:bdr w:val="none" w:sz="0" w:space="0" w:color="auto" w:frame="1"/>
          </w:rPr>
          <w:t> </w:t>
        </w:r>
        <w:r w:rsidRPr="00561C12">
          <w:rPr>
            <w:b/>
            <w:bCs/>
            <w:color w:val="006699"/>
            <w:bdr w:val="none" w:sz="0" w:space="0" w:color="auto" w:frame="1"/>
          </w:rPr>
          <w:t>class</w:t>
        </w:r>
        <w:r w:rsidRPr="00561C12">
          <w:rPr>
            <w:color w:val="000000"/>
            <w:bdr w:val="none" w:sz="0" w:space="0" w:color="auto" w:frame="1"/>
          </w:rPr>
          <w:t> </w:t>
        </w:r>
        <w:proofErr w:type="spellStart"/>
        <w:r w:rsidRPr="00561C12">
          <w:rPr>
            <w:color w:val="000000"/>
            <w:bdr w:val="none" w:sz="0" w:space="0" w:color="auto" w:frame="1"/>
          </w:rPr>
          <w:t>BreakDoWhileExample</w:t>
        </w:r>
        <w:proofErr w:type="spellEnd"/>
        <w:r w:rsidRPr="00561C12">
          <w:rPr>
            <w:color w:val="000000"/>
            <w:bdr w:val="none" w:sz="0" w:space="0" w:color="auto" w:frame="1"/>
          </w:rPr>
          <w:t> {  </w:t>
        </w:r>
      </w:ins>
    </w:p>
    <w:p w:rsidR="00561C12" w:rsidRPr="00561C12" w:rsidRDefault="00561C12" w:rsidP="00561C12">
      <w:pPr>
        <w:ind w:left="720"/>
        <w:rPr>
          <w:ins w:id="1439" w:author="Unknown"/>
          <w:color w:val="000000"/>
        </w:rPr>
      </w:pPr>
      <w:proofErr w:type="gramStart"/>
      <w:ins w:id="1440" w:author="Unknown">
        <w:r w:rsidRPr="00561C12">
          <w:rPr>
            <w:b/>
            <w:bCs/>
            <w:color w:val="006699"/>
            <w:bdr w:val="none" w:sz="0" w:space="0" w:color="auto" w:frame="1"/>
          </w:rPr>
          <w:t>public</w:t>
        </w:r>
        <w:proofErr w:type="gramEnd"/>
        <w:r w:rsidRPr="00561C12">
          <w:rPr>
            <w:color w:val="000000"/>
            <w:bdr w:val="none" w:sz="0" w:space="0" w:color="auto" w:frame="1"/>
          </w:rPr>
          <w:t> </w:t>
        </w:r>
        <w:r w:rsidRPr="00561C12">
          <w:rPr>
            <w:b/>
            <w:bCs/>
            <w:color w:val="006699"/>
            <w:bdr w:val="none" w:sz="0" w:space="0" w:color="auto" w:frame="1"/>
          </w:rPr>
          <w:t>static</w:t>
        </w:r>
        <w:r w:rsidRPr="00561C12">
          <w:rPr>
            <w:color w:val="000000"/>
            <w:bdr w:val="none" w:sz="0" w:space="0" w:color="auto" w:frame="1"/>
          </w:rPr>
          <w:t> </w:t>
        </w:r>
        <w:r w:rsidRPr="00561C12">
          <w:rPr>
            <w:b/>
            <w:bCs/>
            <w:color w:val="006699"/>
            <w:bdr w:val="none" w:sz="0" w:space="0" w:color="auto" w:frame="1"/>
          </w:rPr>
          <w:t>void</w:t>
        </w:r>
        <w:r w:rsidRPr="00561C12">
          <w:rPr>
            <w:color w:val="000000"/>
            <w:bdr w:val="none" w:sz="0" w:space="0" w:color="auto" w:frame="1"/>
          </w:rPr>
          <w:t> main(String[] </w:t>
        </w:r>
        <w:proofErr w:type="spellStart"/>
        <w:r w:rsidRPr="00561C12">
          <w:rPr>
            <w:color w:val="000000"/>
            <w:bdr w:val="none" w:sz="0" w:space="0" w:color="auto" w:frame="1"/>
          </w:rPr>
          <w:t>args</w:t>
        </w:r>
        <w:proofErr w:type="spellEnd"/>
        <w:r w:rsidRPr="00561C12">
          <w:rPr>
            <w:color w:val="000000"/>
            <w:bdr w:val="none" w:sz="0" w:space="0" w:color="auto" w:frame="1"/>
          </w:rPr>
          <w:t>) {  </w:t>
        </w:r>
      </w:ins>
    </w:p>
    <w:p w:rsidR="00561C12" w:rsidRPr="00561C12" w:rsidRDefault="00561C12" w:rsidP="00561C12">
      <w:pPr>
        <w:ind w:left="720"/>
        <w:rPr>
          <w:ins w:id="1441" w:author="Unknown"/>
          <w:color w:val="000000"/>
        </w:rPr>
      </w:pPr>
      <w:ins w:id="1442" w:author="Unknown">
        <w:r w:rsidRPr="00561C12">
          <w:rPr>
            <w:color w:val="000000"/>
            <w:bdr w:val="none" w:sz="0" w:space="0" w:color="auto" w:frame="1"/>
          </w:rPr>
          <w:t>    </w:t>
        </w:r>
        <w:r w:rsidRPr="00561C12">
          <w:rPr>
            <w:bdr w:val="none" w:sz="0" w:space="0" w:color="auto" w:frame="1"/>
          </w:rPr>
          <w:t>//declaring variable</w:t>
        </w:r>
        <w:r w:rsidRPr="00561C12">
          <w:rPr>
            <w:color w:val="000000"/>
            <w:bdr w:val="none" w:sz="0" w:space="0" w:color="auto" w:frame="1"/>
          </w:rPr>
          <w:t>  </w:t>
        </w:r>
      </w:ins>
    </w:p>
    <w:p w:rsidR="00561C12" w:rsidRPr="00561C12" w:rsidRDefault="00561C12" w:rsidP="00561C12">
      <w:pPr>
        <w:ind w:left="720"/>
        <w:rPr>
          <w:ins w:id="1443" w:author="Unknown"/>
          <w:color w:val="000000"/>
        </w:rPr>
      </w:pPr>
      <w:ins w:id="1444" w:author="Unknown">
        <w:r w:rsidRPr="00561C12">
          <w:rPr>
            <w:color w:val="000000"/>
            <w:bdr w:val="none" w:sz="0" w:space="0" w:color="auto" w:frame="1"/>
          </w:rPr>
          <w:t>    </w:t>
        </w:r>
        <w:proofErr w:type="spellStart"/>
        <w:proofErr w:type="gramStart"/>
        <w:r w:rsidRPr="00561C12">
          <w:rPr>
            <w:b/>
            <w:bCs/>
            <w:color w:val="006699"/>
            <w:bdr w:val="none" w:sz="0" w:space="0" w:color="auto" w:frame="1"/>
          </w:rPr>
          <w:t>int</w:t>
        </w:r>
        <w:proofErr w:type="spellEnd"/>
        <w:proofErr w:type="gramEnd"/>
        <w:r w:rsidRPr="00561C12">
          <w:rPr>
            <w:color w:val="000000"/>
            <w:bdr w:val="none" w:sz="0" w:space="0" w:color="auto" w:frame="1"/>
          </w:rPr>
          <w:t> i=</w:t>
        </w:r>
        <w:r w:rsidRPr="00561C12">
          <w:rPr>
            <w:color w:val="C00000"/>
            <w:sz w:val="24"/>
            <w:szCs w:val="24"/>
            <w:bdr w:val="none" w:sz="0" w:space="0" w:color="auto" w:frame="1"/>
          </w:rPr>
          <w:t>1</w:t>
        </w:r>
        <w:r w:rsidRPr="00561C12">
          <w:rPr>
            <w:color w:val="000000"/>
            <w:bdr w:val="none" w:sz="0" w:space="0" w:color="auto" w:frame="1"/>
          </w:rPr>
          <w:t>;  </w:t>
        </w:r>
      </w:ins>
    </w:p>
    <w:p w:rsidR="00561C12" w:rsidRPr="00561C12" w:rsidRDefault="00561C12" w:rsidP="00561C12">
      <w:pPr>
        <w:ind w:left="720"/>
        <w:rPr>
          <w:ins w:id="1445" w:author="Unknown"/>
          <w:color w:val="000000"/>
        </w:rPr>
      </w:pPr>
      <w:ins w:id="1446" w:author="Unknown">
        <w:r w:rsidRPr="00561C12">
          <w:rPr>
            <w:color w:val="000000"/>
            <w:bdr w:val="none" w:sz="0" w:space="0" w:color="auto" w:frame="1"/>
          </w:rPr>
          <w:t>    </w:t>
        </w:r>
        <w:r w:rsidRPr="00561C12">
          <w:rPr>
            <w:bdr w:val="none" w:sz="0" w:space="0" w:color="auto" w:frame="1"/>
          </w:rPr>
          <w:t>//do-while loop</w:t>
        </w:r>
        <w:r w:rsidRPr="00561C12">
          <w:rPr>
            <w:color w:val="000000"/>
            <w:bdr w:val="none" w:sz="0" w:space="0" w:color="auto" w:frame="1"/>
          </w:rPr>
          <w:t>  </w:t>
        </w:r>
      </w:ins>
    </w:p>
    <w:p w:rsidR="00561C12" w:rsidRPr="00561C12" w:rsidRDefault="00561C12" w:rsidP="00561C12">
      <w:pPr>
        <w:ind w:left="720"/>
        <w:rPr>
          <w:ins w:id="1447" w:author="Unknown"/>
          <w:color w:val="000000"/>
        </w:rPr>
      </w:pPr>
      <w:ins w:id="1448" w:author="Unknown">
        <w:r w:rsidRPr="00561C12">
          <w:rPr>
            <w:color w:val="000000"/>
            <w:bdr w:val="none" w:sz="0" w:space="0" w:color="auto" w:frame="1"/>
          </w:rPr>
          <w:t>    </w:t>
        </w:r>
        <w:proofErr w:type="gramStart"/>
        <w:r w:rsidRPr="00561C12">
          <w:rPr>
            <w:b/>
            <w:bCs/>
            <w:color w:val="006699"/>
            <w:bdr w:val="none" w:sz="0" w:space="0" w:color="auto" w:frame="1"/>
          </w:rPr>
          <w:t>do</w:t>
        </w:r>
        <w:r w:rsidRPr="00561C12">
          <w:rPr>
            <w:color w:val="000000"/>
            <w:bdr w:val="none" w:sz="0" w:space="0" w:color="auto" w:frame="1"/>
          </w:rPr>
          <w:t>{</w:t>
        </w:r>
        <w:proofErr w:type="gramEnd"/>
        <w:r w:rsidRPr="00561C12">
          <w:rPr>
            <w:color w:val="000000"/>
            <w:bdr w:val="none" w:sz="0" w:space="0" w:color="auto" w:frame="1"/>
          </w:rPr>
          <w:t>  </w:t>
        </w:r>
      </w:ins>
    </w:p>
    <w:p w:rsidR="00561C12" w:rsidRPr="00561C12" w:rsidRDefault="00561C12" w:rsidP="00561C12">
      <w:pPr>
        <w:ind w:left="720"/>
        <w:rPr>
          <w:ins w:id="1449" w:author="Unknown"/>
          <w:color w:val="000000"/>
        </w:rPr>
      </w:pPr>
      <w:ins w:id="1450" w:author="Unknown">
        <w:r w:rsidRPr="00561C12">
          <w:rPr>
            <w:color w:val="000000"/>
            <w:bdr w:val="none" w:sz="0" w:space="0" w:color="auto" w:frame="1"/>
          </w:rPr>
          <w:t>        </w:t>
        </w:r>
        <w:proofErr w:type="gramStart"/>
        <w:r w:rsidRPr="00561C12">
          <w:rPr>
            <w:b/>
            <w:bCs/>
            <w:color w:val="006699"/>
            <w:bdr w:val="none" w:sz="0" w:space="0" w:color="auto" w:frame="1"/>
          </w:rPr>
          <w:t>if</w:t>
        </w:r>
        <w:r w:rsidRPr="00561C12">
          <w:rPr>
            <w:color w:val="000000"/>
            <w:bdr w:val="none" w:sz="0" w:space="0" w:color="auto" w:frame="1"/>
          </w:rPr>
          <w:t>(</w:t>
        </w:r>
        <w:proofErr w:type="gramEnd"/>
        <w:r w:rsidRPr="00561C12">
          <w:rPr>
            <w:color w:val="000000"/>
            <w:bdr w:val="none" w:sz="0" w:space="0" w:color="auto" w:frame="1"/>
          </w:rPr>
          <w:t>i==</w:t>
        </w:r>
        <w:r w:rsidRPr="00561C12">
          <w:rPr>
            <w:color w:val="C00000"/>
            <w:sz w:val="24"/>
            <w:szCs w:val="24"/>
            <w:bdr w:val="none" w:sz="0" w:space="0" w:color="auto" w:frame="1"/>
          </w:rPr>
          <w:t>5</w:t>
        </w:r>
        <w:r w:rsidRPr="00561C12">
          <w:rPr>
            <w:color w:val="000000"/>
            <w:bdr w:val="none" w:sz="0" w:space="0" w:color="auto" w:frame="1"/>
          </w:rPr>
          <w:t>){  </w:t>
        </w:r>
      </w:ins>
    </w:p>
    <w:p w:rsidR="00561C12" w:rsidRPr="00561C12" w:rsidRDefault="00561C12" w:rsidP="00561C12">
      <w:pPr>
        <w:ind w:left="720"/>
        <w:rPr>
          <w:ins w:id="1451" w:author="Unknown"/>
          <w:color w:val="000000"/>
        </w:rPr>
      </w:pPr>
      <w:ins w:id="1452" w:author="Unknown">
        <w:r w:rsidRPr="00561C12">
          <w:rPr>
            <w:color w:val="000000"/>
            <w:bdr w:val="none" w:sz="0" w:space="0" w:color="auto" w:frame="1"/>
          </w:rPr>
          <w:lastRenderedPageBreak/>
          <w:t>           </w:t>
        </w:r>
        <w:r w:rsidRPr="00561C12">
          <w:rPr>
            <w:bdr w:val="none" w:sz="0" w:space="0" w:color="auto" w:frame="1"/>
          </w:rPr>
          <w:t>//using break statement</w:t>
        </w:r>
        <w:r w:rsidRPr="00561C12">
          <w:rPr>
            <w:color w:val="000000"/>
            <w:bdr w:val="none" w:sz="0" w:space="0" w:color="auto" w:frame="1"/>
          </w:rPr>
          <w:t>  </w:t>
        </w:r>
      </w:ins>
    </w:p>
    <w:p w:rsidR="00561C12" w:rsidRPr="00561C12" w:rsidRDefault="00561C12" w:rsidP="00561C12">
      <w:pPr>
        <w:ind w:left="720"/>
        <w:rPr>
          <w:ins w:id="1453" w:author="Unknown"/>
          <w:color w:val="000000"/>
        </w:rPr>
      </w:pPr>
      <w:ins w:id="1454" w:author="Unknown">
        <w:r w:rsidRPr="00561C12">
          <w:rPr>
            <w:color w:val="000000"/>
            <w:bdr w:val="none" w:sz="0" w:space="0" w:color="auto" w:frame="1"/>
          </w:rPr>
          <w:t>           </w:t>
        </w:r>
        <w:proofErr w:type="gramStart"/>
        <w:r w:rsidRPr="00561C12">
          <w:rPr>
            <w:color w:val="000000"/>
            <w:bdr w:val="none" w:sz="0" w:space="0" w:color="auto" w:frame="1"/>
          </w:rPr>
          <w:t>i</w:t>
        </w:r>
        <w:proofErr w:type="gramEnd"/>
        <w:r w:rsidRPr="00561C12">
          <w:rPr>
            <w:color w:val="000000"/>
            <w:bdr w:val="none" w:sz="0" w:space="0" w:color="auto" w:frame="1"/>
          </w:rPr>
          <w:t>++;  </w:t>
        </w:r>
      </w:ins>
    </w:p>
    <w:p w:rsidR="00561C12" w:rsidRPr="00561C12" w:rsidRDefault="00561C12" w:rsidP="00561C12">
      <w:pPr>
        <w:ind w:left="720"/>
        <w:rPr>
          <w:ins w:id="1455" w:author="Unknown"/>
          <w:color w:val="000000"/>
        </w:rPr>
      </w:pPr>
      <w:ins w:id="1456" w:author="Unknown">
        <w:r w:rsidRPr="00561C12">
          <w:rPr>
            <w:color w:val="000000"/>
            <w:bdr w:val="none" w:sz="0" w:space="0" w:color="auto" w:frame="1"/>
          </w:rPr>
          <w:t>           </w:t>
        </w:r>
        <w:proofErr w:type="gramStart"/>
        <w:r w:rsidRPr="00561C12">
          <w:rPr>
            <w:b/>
            <w:bCs/>
            <w:color w:val="006699"/>
            <w:bdr w:val="none" w:sz="0" w:space="0" w:color="auto" w:frame="1"/>
          </w:rPr>
          <w:t>break</w:t>
        </w:r>
        <w:proofErr w:type="gramEnd"/>
        <w:r w:rsidRPr="00561C12">
          <w:rPr>
            <w:color w:val="000000"/>
            <w:bdr w:val="none" w:sz="0" w:space="0" w:color="auto" w:frame="1"/>
          </w:rPr>
          <w:t>;</w:t>
        </w:r>
        <w:r w:rsidRPr="00561C12">
          <w:rPr>
            <w:bdr w:val="none" w:sz="0" w:space="0" w:color="auto" w:frame="1"/>
          </w:rPr>
          <w:t>//it will break the loop</w:t>
        </w:r>
        <w:r w:rsidRPr="00561C12">
          <w:rPr>
            <w:color w:val="000000"/>
            <w:bdr w:val="none" w:sz="0" w:space="0" w:color="auto" w:frame="1"/>
          </w:rPr>
          <w:t>  </w:t>
        </w:r>
      </w:ins>
    </w:p>
    <w:p w:rsidR="00561C12" w:rsidRPr="00561C12" w:rsidRDefault="00561C12" w:rsidP="00561C12">
      <w:pPr>
        <w:ind w:left="720"/>
        <w:rPr>
          <w:ins w:id="1457" w:author="Unknown"/>
          <w:color w:val="000000"/>
        </w:rPr>
      </w:pPr>
      <w:ins w:id="1458" w:author="Unknown">
        <w:r w:rsidRPr="00561C12">
          <w:rPr>
            <w:color w:val="000000"/>
            <w:bdr w:val="none" w:sz="0" w:space="0" w:color="auto" w:frame="1"/>
          </w:rPr>
          <w:t>        }  </w:t>
        </w:r>
      </w:ins>
    </w:p>
    <w:p w:rsidR="00561C12" w:rsidRPr="00561C12" w:rsidRDefault="00561C12" w:rsidP="00561C12">
      <w:pPr>
        <w:ind w:left="720"/>
        <w:rPr>
          <w:ins w:id="1459" w:author="Unknown"/>
          <w:color w:val="000000"/>
        </w:rPr>
      </w:pPr>
      <w:ins w:id="1460" w:author="Unknown">
        <w:r w:rsidRPr="00561C12">
          <w:rPr>
            <w:color w:val="000000"/>
            <w:bdr w:val="none" w:sz="0" w:space="0" w:color="auto" w:frame="1"/>
          </w:rPr>
          <w:t>        </w:t>
        </w:r>
        <w:proofErr w:type="spellStart"/>
        <w:proofErr w:type="gramStart"/>
        <w:r w:rsidRPr="00561C12">
          <w:rPr>
            <w:color w:val="000000"/>
            <w:bdr w:val="none" w:sz="0" w:space="0" w:color="auto" w:frame="1"/>
          </w:rPr>
          <w:t>System.out.println</w:t>
        </w:r>
        <w:proofErr w:type="spellEnd"/>
        <w:r w:rsidRPr="00561C12">
          <w:rPr>
            <w:color w:val="000000"/>
            <w:bdr w:val="none" w:sz="0" w:space="0" w:color="auto" w:frame="1"/>
          </w:rPr>
          <w:t>(</w:t>
        </w:r>
        <w:proofErr w:type="gramEnd"/>
        <w:r w:rsidRPr="00561C12">
          <w:rPr>
            <w:color w:val="000000"/>
            <w:bdr w:val="none" w:sz="0" w:space="0" w:color="auto" w:frame="1"/>
          </w:rPr>
          <w:t>i);  </w:t>
        </w:r>
      </w:ins>
    </w:p>
    <w:p w:rsidR="00561C12" w:rsidRPr="00561C12" w:rsidRDefault="00561C12" w:rsidP="00561C12">
      <w:pPr>
        <w:ind w:left="720"/>
        <w:rPr>
          <w:ins w:id="1461" w:author="Unknown"/>
          <w:color w:val="000000"/>
        </w:rPr>
      </w:pPr>
      <w:ins w:id="1462" w:author="Unknown">
        <w:r w:rsidRPr="00561C12">
          <w:rPr>
            <w:color w:val="000000"/>
            <w:bdr w:val="none" w:sz="0" w:space="0" w:color="auto" w:frame="1"/>
          </w:rPr>
          <w:t>        </w:t>
        </w:r>
        <w:proofErr w:type="gramStart"/>
        <w:r w:rsidRPr="00561C12">
          <w:rPr>
            <w:color w:val="000000"/>
            <w:bdr w:val="none" w:sz="0" w:space="0" w:color="auto" w:frame="1"/>
          </w:rPr>
          <w:t>i</w:t>
        </w:r>
        <w:proofErr w:type="gramEnd"/>
        <w:r w:rsidRPr="00561C12">
          <w:rPr>
            <w:color w:val="000000"/>
            <w:bdr w:val="none" w:sz="0" w:space="0" w:color="auto" w:frame="1"/>
          </w:rPr>
          <w:t>++;  </w:t>
        </w:r>
      </w:ins>
    </w:p>
    <w:p w:rsidR="00561C12" w:rsidRPr="00561C12" w:rsidRDefault="00561C12" w:rsidP="00561C12">
      <w:pPr>
        <w:ind w:left="720"/>
        <w:rPr>
          <w:ins w:id="1463" w:author="Unknown"/>
          <w:color w:val="000000"/>
        </w:rPr>
      </w:pPr>
      <w:ins w:id="1464" w:author="Unknown">
        <w:r w:rsidRPr="00561C12">
          <w:rPr>
            <w:color w:val="000000"/>
            <w:bdr w:val="none" w:sz="0" w:space="0" w:color="auto" w:frame="1"/>
          </w:rPr>
          <w:t>    </w:t>
        </w:r>
        <w:proofErr w:type="gramStart"/>
        <w:r w:rsidRPr="00561C12">
          <w:rPr>
            <w:color w:val="000000"/>
            <w:bdr w:val="none" w:sz="0" w:space="0" w:color="auto" w:frame="1"/>
          </w:rPr>
          <w:t>}</w:t>
        </w:r>
        <w:r w:rsidRPr="00561C12">
          <w:rPr>
            <w:b/>
            <w:bCs/>
            <w:color w:val="006699"/>
            <w:bdr w:val="none" w:sz="0" w:space="0" w:color="auto" w:frame="1"/>
          </w:rPr>
          <w:t>while</w:t>
        </w:r>
        <w:proofErr w:type="gramEnd"/>
        <w:r w:rsidRPr="00561C12">
          <w:rPr>
            <w:color w:val="000000"/>
            <w:bdr w:val="none" w:sz="0" w:space="0" w:color="auto" w:frame="1"/>
          </w:rPr>
          <w:t>(i&lt;=</w:t>
        </w:r>
        <w:r w:rsidRPr="00561C12">
          <w:rPr>
            <w:color w:val="C00000"/>
            <w:sz w:val="24"/>
            <w:szCs w:val="24"/>
            <w:bdr w:val="none" w:sz="0" w:space="0" w:color="auto" w:frame="1"/>
          </w:rPr>
          <w:t>10</w:t>
        </w:r>
        <w:r w:rsidRPr="00561C12">
          <w:rPr>
            <w:color w:val="000000"/>
            <w:bdr w:val="none" w:sz="0" w:space="0" w:color="auto" w:frame="1"/>
          </w:rPr>
          <w:t>);  </w:t>
        </w:r>
      </w:ins>
    </w:p>
    <w:p w:rsidR="00561C12" w:rsidRPr="00561C12" w:rsidRDefault="00561C12" w:rsidP="00561C12">
      <w:pPr>
        <w:ind w:left="720"/>
        <w:rPr>
          <w:ins w:id="1465" w:author="Unknown"/>
          <w:color w:val="000000"/>
        </w:rPr>
      </w:pPr>
      <w:ins w:id="1466" w:author="Unknown">
        <w:r w:rsidRPr="00561C12">
          <w:rPr>
            <w:color w:val="000000"/>
            <w:bdr w:val="none" w:sz="0" w:space="0" w:color="auto" w:frame="1"/>
          </w:rPr>
          <w:t>}  </w:t>
        </w:r>
      </w:ins>
    </w:p>
    <w:p w:rsidR="00561C12" w:rsidRPr="00561C12" w:rsidRDefault="00561C12" w:rsidP="00561C12">
      <w:pPr>
        <w:ind w:left="720"/>
        <w:rPr>
          <w:ins w:id="1467" w:author="Unknown"/>
          <w:color w:val="000000"/>
        </w:rPr>
      </w:pPr>
      <w:ins w:id="1468" w:author="Unknown">
        <w:r w:rsidRPr="00561C12">
          <w:rPr>
            <w:color w:val="000000"/>
            <w:bdr w:val="none" w:sz="0" w:space="0" w:color="auto" w:frame="1"/>
          </w:rPr>
          <w:t>}  </w:t>
        </w:r>
      </w:ins>
    </w:p>
    <w:p w:rsidR="00561C12" w:rsidRPr="00561C12" w:rsidRDefault="00561C12" w:rsidP="00561C12">
      <w:pPr>
        <w:shd w:val="clear" w:color="auto" w:fill="FFFFFF"/>
        <w:spacing w:before="100" w:beforeAutospacing="1" w:after="100" w:afterAutospacing="1" w:line="240" w:lineRule="auto"/>
        <w:rPr>
          <w:ins w:id="1469" w:author="Unknown"/>
          <w:rFonts w:ascii="Verdana" w:eastAsia="Times New Roman" w:hAnsi="Verdana" w:cs="Times New Roman"/>
          <w:color w:val="000000"/>
          <w:sz w:val="20"/>
          <w:szCs w:val="20"/>
        </w:rPr>
      </w:pPr>
      <w:ins w:id="1470" w:author="Unknown">
        <w:r w:rsidRPr="00561C12">
          <w:rPr>
            <w:rFonts w:ascii="Verdana" w:eastAsia="Times New Roman" w:hAnsi="Verdana" w:cs="Times New Roman"/>
            <w:color w:val="000000"/>
            <w:sz w:val="20"/>
            <w:szCs w:val="20"/>
          </w:rPr>
          <w:t>Output:</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471" w:author="Unknown"/>
          <w:rFonts w:ascii="Courier New" w:eastAsia="Times New Roman" w:hAnsi="Courier New" w:cs="Courier New"/>
          <w:color w:val="000000"/>
          <w:sz w:val="20"/>
          <w:szCs w:val="20"/>
        </w:rPr>
      </w:pPr>
      <w:ins w:id="1472" w:author="Unknown">
        <w:r w:rsidRPr="00561C12">
          <w:rPr>
            <w:rFonts w:ascii="Courier New" w:eastAsia="Times New Roman" w:hAnsi="Courier New" w:cs="Courier New"/>
            <w:color w:val="000000"/>
            <w:sz w:val="20"/>
            <w:szCs w:val="20"/>
          </w:rPr>
          <w:t>1</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473" w:author="Unknown"/>
          <w:rFonts w:ascii="Courier New" w:eastAsia="Times New Roman" w:hAnsi="Courier New" w:cs="Courier New"/>
          <w:color w:val="000000"/>
          <w:sz w:val="20"/>
          <w:szCs w:val="20"/>
        </w:rPr>
      </w:pPr>
      <w:ins w:id="1474" w:author="Unknown">
        <w:r w:rsidRPr="00561C12">
          <w:rPr>
            <w:rFonts w:ascii="Courier New" w:eastAsia="Times New Roman" w:hAnsi="Courier New" w:cs="Courier New"/>
            <w:color w:val="000000"/>
            <w:sz w:val="20"/>
            <w:szCs w:val="20"/>
          </w:rPr>
          <w:t>2</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475" w:author="Unknown"/>
          <w:rFonts w:ascii="Courier New" w:eastAsia="Times New Roman" w:hAnsi="Courier New" w:cs="Courier New"/>
          <w:color w:val="000000"/>
          <w:sz w:val="20"/>
          <w:szCs w:val="20"/>
        </w:rPr>
      </w:pPr>
      <w:ins w:id="1476" w:author="Unknown">
        <w:r w:rsidRPr="00561C12">
          <w:rPr>
            <w:rFonts w:ascii="Courier New" w:eastAsia="Times New Roman" w:hAnsi="Courier New" w:cs="Courier New"/>
            <w:color w:val="000000"/>
            <w:sz w:val="20"/>
            <w:szCs w:val="20"/>
          </w:rPr>
          <w:t>3</w:t>
        </w:r>
      </w:ins>
    </w:p>
    <w:p w:rsidR="00561C12" w:rsidRPr="00561C12" w:rsidRDefault="00561C12" w:rsidP="00561C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477" w:author="Unknown"/>
          <w:rFonts w:ascii="Courier New" w:eastAsia="Times New Roman" w:hAnsi="Courier New" w:cs="Courier New"/>
          <w:color w:val="000000"/>
          <w:sz w:val="20"/>
          <w:szCs w:val="20"/>
        </w:rPr>
      </w:pPr>
      <w:ins w:id="1478" w:author="Unknown">
        <w:r w:rsidRPr="00561C12">
          <w:rPr>
            <w:rFonts w:ascii="Courier New" w:eastAsia="Times New Roman" w:hAnsi="Courier New" w:cs="Courier New"/>
            <w:color w:val="000000"/>
            <w:sz w:val="20"/>
            <w:szCs w:val="20"/>
          </w:rPr>
          <w:t>4</w:t>
        </w:r>
      </w:ins>
    </w:p>
    <w:p w:rsidR="00561C12" w:rsidRDefault="00561C12" w:rsidP="00E15E04">
      <w:pPr>
        <w:ind w:left="720"/>
      </w:pPr>
    </w:p>
    <w:p w:rsidR="000E6B34" w:rsidRPr="000E6B34" w:rsidRDefault="000E6B34" w:rsidP="000E6B34">
      <w:pPr>
        <w:pStyle w:val="Heading3"/>
        <w:rPr>
          <w:rFonts w:eastAsia="Times New Roman"/>
          <w:sz w:val="28"/>
          <w:szCs w:val="28"/>
        </w:rPr>
      </w:pPr>
      <w:r w:rsidRPr="000E6B34">
        <w:rPr>
          <w:rFonts w:eastAsia="Times New Roman"/>
          <w:sz w:val="28"/>
          <w:szCs w:val="28"/>
        </w:rPr>
        <w:t>Java Continue Statement</w:t>
      </w:r>
    </w:p>
    <w:p w:rsidR="000E6B34" w:rsidRPr="000E6B34" w:rsidRDefault="000E6B34" w:rsidP="000E6B34">
      <w:pPr>
        <w:ind w:left="720"/>
      </w:pPr>
      <w:r w:rsidRPr="000E6B34">
        <w:t>The continue statement is used in loop control structure when you need to jump to the next iteration of the loop immediately. It can be used with for loop or while loop.</w:t>
      </w:r>
    </w:p>
    <w:p w:rsidR="000E6B34" w:rsidRPr="000E6B34" w:rsidRDefault="000E6B34" w:rsidP="000E6B34">
      <w:pPr>
        <w:ind w:left="720"/>
      </w:pPr>
      <w:r w:rsidRPr="000E6B34">
        <w:t>The Java </w:t>
      </w:r>
      <w:proofErr w:type="gramStart"/>
      <w:r w:rsidRPr="000E6B34">
        <w:rPr>
          <w:i/>
          <w:iCs/>
        </w:rPr>
        <w:t>continue</w:t>
      </w:r>
      <w:proofErr w:type="gramEnd"/>
      <w:r w:rsidRPr="000E6B34">
        <w:rPr>
          <w:i/>
          <w:iCs/>
        </w:rPr>
        <w:t xml:space="preserve"> statement</w:t>
      </w:r>
      <w:r w:rsidRPr="000E6B34">
        <w:t> is used to continue the loop. It continues the current flow of the program and skips the remaining code at the specified condition. In case of an inner loop, it continues the inner loop only.</w:t>
      </w:r>
    </w:p>
    <w:p w:rsidR="000E6B34" w:rsidRPr="000E6B34" w:rsidRDefault="000E6B34" w:rsidP="000E6B34">
      <w:pPr>
        <w:ind w:left="720"/>
      </w:pPr>
      <w:r w:rsidRPr="000E6B34">
        <w:t>We can use Java continue statement in all types of loops such as for loop, while loop and do-while loop.</w:t>
      </w:r>
    </w:p>
    <w:p w:rsidR="000E6B34" w:rsidRPr="000E6B34" w:rsidRDefault="000E6B34" w:rsidP="000E6B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6B34">
        <w:rPr>
          <w:rFonts w:ascii="Verdana" w:eastAsia="Times New Roman" w:hAnsi="Verdana" w:cs="Times New Roman"/>
          <w:b/>
          <w:bCs/>
          <w:color w:val="000000"/>
          <w:sz w:val="20"/>
          <w:szCs w:val="20"/>
        </w:rPr>
        <w:t>Syntax:</w:t>
      </w:r>
    </w:p>
    <w:p w:rsidR="000E6B34" w:rsidRPr="000E6B34" w:rsidRDefault="000E6B34" w:rsidP="000E6B34">
      <w:pPr>
        <w:ind w:left="720"/>
      </w:pPr>
      <w:proofErr w:type="gramStart"/>
      <w:r w:rsidRPr="000E6B34">
        <w:rPr>
          <w:bdr w:val="none" w:sz="0" w:space="0" w:color="auto" w:frame="1"/>
        </w:rPr>
        <w:t>jump-statement</w:t>
      </w:r>
      <w:proofErr w:type="gramEnd"/>
      <w:r w:rsidRPr="000E6B34">
        <w:rPr>
          <w:bdr w:val="none" w:sz="0" w:space="0" w:color="auto" w:frame="1"/>
        </w:rPr>
        <w:t>;    </w:t>
      </w:r>
    </w:p>
    <w:p w:rsidR="000E6B34" w:rsidRPr="000E6B34" w:rsidRDefault="000E6B34" w:rsidP="000E6B34">
      <w:pPr>
        <w:ind w:left="720"/>
      </w:pPr>
      <w:proofErr w:type="gramStart"/>
      <w:r w:rsidRPr="000E6B34">
        <w:rPr>
          <w:b/>
          <w:bCs/>
          <w:color w:val="006699"/>
          <w:bdr w:val="none" w:sz="0" w:space="0" w:color="auto" w:frame="1"/>
        </w:rPr>
        <w:t>continue</w:t>
      </w:r>
      <w:proofErr w:type="gramEnd"/>
      <w:r w:rsidRPr="000E6B34">
        <w:rPr>
          <w:bdr w:val="none" w:sz="0" w:space="0" w:color="auto" w:frame="1"/>
        </w:rPr>
        <w:t>;   </w:t>
      </w:r>
    </w:p>
    <w:p w:rsidR="000E6B34" w:rsidRPr="000E6B34" w:rsidRDefault="000E6B34" w:rsidP="000E6B34">
      <w:pPr>
        <w:pStyle w:val="Heading2"/>
        <w:rPr>
          <w:sz w:val="32"/>
          <w:szCs w:val="32"/>
        </w:rPr>
      </w:pPr>
      <w:r w:rsidRPr="000E6B34">
        <w:rPr>
          <w:sz w:val="32"/>
          <w:szCs w:val="32"/>
        </w:rPr>
        <w:t>Java Continue Statement Example</w:t>
      </w:r>
    </w:p>
    <w:p w:rsidR="000E6B34" w:rsidRPr="000E6B34" w:rsidRDefault="000E6B34" w:rsidP="000E6B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6B34">
        <w:rPr>
          <w:rFonts w:ascii="Verdana" w:eastAsia="Times New Roman" w:hAnsi="Verdana" w:cs="Times New Roman"/>
          <w:b/>
          <w:bCs/>
          <w:color w:val="000000"/>
          <w:sz w:val="20"/>
          <w:szCs w:val="20"/>
        </w:rPr>
        <w:t>Example:</w:t>
      </w:r>
    </w:p>
    <w:p w:rsidR="000E6B34" w:rsidRPr="000E6B34" w:rsidRDefault="000E6B34" w:rsidP="000E6B34">
      <w:pPr>
        <w:ind w:left="720"/>
        <w:rPr>
          <w:color w:val="000000"/>
        </w:rPr>
      </w:pPr>
      <w:r w:rsidRPr="000E6B34">
        <w:rPr>
          <w:bdr w:val="none" w:sz="0" w:space="0" w:color="auto" w:frame="1"/>
        </w:rPr>
        <w:t>//Java Program to demonstrate the use of continue statement</w:t>
      </w:r>
      <w:r w:rsidRPr="000E6B34">
        <w:rPr>
          <w:color w:val="000000"/>
          <w:bdr w:val="none" w:sz="0" w:space="0" w:color="auto" w:frame="1"/>
        </w:rPr>
        <w:t>  </w:t>
      </w:r>
    </w:p>
    <w:p w:rsidR="000E6B34" w:rsidRPr="000E6B34" w:rsidRDefault="000E6B34" w:rsidP="000E6B34">
      <w:pPr>
        <w:ind w:left="720"/>
        <w:rPr>
          <w:color w:val="000000"/>
        </w:rPr>
      </w:pPr>
      <w:r w:rsidRPr="000E6B34">
        <w:rPr>
          <w:bdr w:val="none" w:sz="0" w:space="0" w:color="auto" w:frame="1"/>
        </w:rPr>
        <w:lastRenderedPageBreak/>
        <w:t>//inside </w:t>
      </w:r>
      <w:proofErr w:type="gramStart"/>
      <w:r w:rsidRPr="000E6B34">
        <w:rPr>
          <w:bdr w:val="none" w:sz="0" w:space="0" w:color="auto" w:frame="1"/>
        </w:rPr>
        <w:t>the for</w:t>
      </w:r>
      <w:proofErr w:type="gramEnd"/>
      <w:r w:rsidRPr="000E6B34">
        <w:rPr>
          <w:bdr w:val="none" w:sz="0" w:space="0" w:color="auto" w:frame="1"/>
        </w:rPr>
        <w:t> loop.</w:t>
      </w:r>
      <w:r w:rsidRPr="000E6B34">
        <w:rPr>
          <w:color w:val="000000"/>
          <w:bdr w:val="none" w:sz="0" w:space="0" w:color="auto" w:frame="1"/>
        </w:rPr>
        <w:t>  </w:t>
      </w:r>
    </w:p>
    <w:p w:rsidR="000E6B34" w:rsidRPr="000E6B34" w:rsidRDefault="000E6B34" w:rsidP="000E6B34">
      <w:pPr>
        <w:ind w:left="720"/>
        <w:rPr>
          <w:color w:val="000000"/>
        </w:rPr>
      </w:pPr>
      <w:proofErr w:type="gramStart"/>
      <w:r w:rsidRPr="000E6B34">
        <w:rPr>
          <w:b/>
          <w:bCs/>
          <w:color w:val="006699"/>
          <w:bdr w:val="none" w:sz="0" w:space="0" w:color="auto" w:frame="1"/>
        </w:rPr>
        <w:t>public</w:t>
      </w:r>
      <w:proofErr w:type="gramEnd"/>
      <w:r w:rsidRPr="000E6B34">
        <w:rPr>
          <w:color w:val="000000"/>
          <w:bdr w:val="none" w:sz="0" w:space="0" w:color="auto" w:frame="1"/>
        </w:rPr>
        <w:t> </w:t>
      </w:r>
      <w:r w:rsidRPr="000E6B34">
        <w:rPr>
          <w:b/>
          <w:bCs/>
          <w:color w:val="006699"/>
          <w:bdr w:val="none" w:sz="0" w:space="0" w:color="auto" w:frame="1"/>
        </w:rPr>
        <w:t>class</w:t>
      </w:r>
      <w:r w:rsidRPr="000E6B34">
        <w:rPr>
          <w:color w:val="000000"/>
          <w:bdr w:val="none" w:sz="0" w:space="0" w:color="auto" w:frame="1"/>
        </w:rPr>
        <w:t> </w:t>
      </w:r>
      <w:proofErr w:type="spellStart"/>
      <w:r w:rsidRPr="000E6B34">
        <w:rPr>
          <w:color w:val="000000"/>
          <w:bdr w:val="none" w:sz="0" w:space="0" w:color="auto" w:frame="1"/>
        </w:rPr>
        <w:t>ContinueExample</w:t>
      </w:r>
      <w:proofErr w:type="spellEnd"/>
      <w:r w:rsidRPr="000E6B34">
        <w:rPr>
          <w:color w:val="000000"/>
          <w:bdr w:val="none" w:sz="0" w:space="0" w:color="auto" w:frame="1"/>
        </w:rPr>
        <w:t> {  </w:t>
      </w:r>
    </w:p>
    <w:p w:rsidR="000E6B34" w:rsidRPr="000E6B34" w:rsidRDefault="000E6B34" w:rsidP="000E6B34">
      <w:pPr>
        <w:ind w:left="720"/>
        <w:rPr>
          <w:color w:val="000000"/>
        </w:rPr>
      </w:pPr>
      <w:proofErr w:type="gramStart"/>
      <w:r w:rsidRPr="000E6B34">
        <w:rPr>
          <w:b/>
          <w:bCs/>
          <w:color w:val="006699"/>
          <w:bdr w:val="none" w:sz="0" w:space="0" w:color="auto" w:frame="1"/>
        </w:rPr>
        <w:t>public</w:t>
      </w:r>
      <w:proofErr w:type="gramEnd"/>
      <w:r w:rsidRPr="000E6B34">
        <w:rPr>
          <w:color w:val="000000"/>
          <w:bdr w:val="none" w:sz="0" w:space="0" w:color="auto" w:frame="1"/>
        </w:rPr>
        <w:t> </w:t>
      </w:r>
      <w:r w:rsidRPr="000E6B34">
        <w:rPr>
          <w:b/>
          <w:bCs/>
          <w:color w:val="006699"/>
          <w:bdr w:val="none" w:sz="0" w:space="0" w:color="auto" w:frame="1"/>
        </w:rPr>
        <w:t>static</w:t>
      </w:r>
      <w:r w:rsidRPr="000E6B34">
        <w:rPr>
          <w:color w:val="000000"/>
          <w:bdr w:val="none" w:sz="0" w:space="0" w:color="auto" w:frame="1"/>
        </w:rPr>
        <w:t> </w:t>
      </w:r>
      <w:r w:rsidRPr="000E6B34">
        <w:rPr>
          <w:b/>
          <w:bCs/>
          <w:color w:val="006699"/>
          <w:bdr w:val="none" w:sz="0" w:space="0" w:color="auto" w:frame="1"/>
        </w:rPr>
        <w:t>void</w:t>
      </w:r>
      <w:r w:rsidRPr="000E6B34">
        <w:rPr>
          <w:color w:val="000000"/>
          <w:bdr w:val="none" w:sz="0" w:space="0" w:color="auto" w:frame="1"/>
        </w:rPr>
        <w:t> main(String[] </w:t>
      </w:r>
      <w:proofErr w:type="spellStart"/>
      <w:r w:rsidRPr="000E6B34">
        <w:rPr>
          <w:color w:val="000000"/>
          <w:bdr w:val="none" w:sz="0" w:space="0" w:color="auto" w:frame="1"/>
        </w:rPr>
        <w:t>args</w:t>
      </w:r>
      <w:proofErr w:type="spellEnd"/>
      <w:r w:rsidRPr="000E6B34">
        <w:rPr>
          <w:color w:val="000000"/>
          <w:bdr w:val="none" w:sz="0" w:space="0" w:color="auto" w:frame="1"/>
        </w:rPr>
        <w:t>) {  </w:t>
      </w:r>
    </w:p>
    <w:p w:rsidR="000E6B34" w:rsidRPr="000E6B34" w:rsidRDefault="000E6B34" w:rsidP="000E6B34">
      <w:pPr>
        <w:ind w:left="720"/>
        <w:rPr>
          <w:color w:val="000000"/>
        </w:rPr>
      </w:pPr>
      <w:r w:rsidRPr="000E6B34">
        <w:rPr>
          <w:color w:val="000000"/>
          <w:bdr w:val="none" w:sz="0" w:space="0" w:color="auto" w:frame="1"/>
        </w:rPr>
        <w:t>    </w:t>
      </w:r>
      <w:r w:rsidRPr="000E6B34">
        <w:rPr>
          <w:bdr w:val="none" w:sz="0" w:space="0" w:color="auto" w:frame="1"/>
        </w:rPr>
        <w:t>//for loop</w:t>
      </w:r>
      <w:r w:rsidRPr="000E6B34">
        <w:rPr>
          <w:color w:val="000000"/>
          <w:bdr w:val="none" w:sz="0" w:space="0" w:color="auto" w:frame="1"/>
        </w:rPr>
        <w:t>  </w:t>
      </w:r>
    </w:p>
    <w:p w:rsidR="000E6B34" w:rsidRPr="000E6B34" w:rsidRDefault="000E6B34" w:rsidP="000E6B34">
      <w:pPr>
        <w:ind w:left="720"/>
        <w:rPr>
          <w:color w:val="000000"/>
        </w:rPr>
      </w:pPr>
      <w:r w:rsidRPr="000E6B34">
        <w:rPr>
          <w:color w:val="000000"/>
          <w:bdr w:val="none" w:sz="0" w:space="0" w:color="auto" w:frame="1"/>
        </w:rPr>
        <w:t>    </w:t>
      </w:r>
      <w:proofErr w:type="gramStart"/>
      <w:r w:rsidRPr="000E6B34">
        <w:rPr>
          <w:b/>
          <w:bCs/>
          <w:color w:val="006699"/>
          <w:bdr w:val="none" w:sz="0" w:space="0" w:color="auto" w:frame="1"/>
        </w:rPr>
        <w:t>for</w:t>
      </w:r>
      <w:r w:rsidRPr="000E6B34">
        <w:rPr>
          <w:color w:val="000000"/>
          <w:bdr w:val="none" w:sz="0" w:space="0" w:color="auto" w:frame="1"/>
        </w:rPr>
        <w:t>(</w:t>
      </w:r>
      <w:proofErr w:type="spellStart"/>
      <w:proofErr w:type="gramEnd"/>
      <w:r w:rsidRPr="000E6B34">
        <w:rPr>
          <w:b/>
          <w:bCs/>
          <w:color w:val="006699"/>
          <w:bdr w:val="none" w:sz="0" w:space="0" w:color="auto" w:frame="1"/>
        </w:rPr>
        <w:t>int</w:t>
      </w:r>
      <w:proofErr w:type="spellEnd"/>
      <w:r w:rsidRPr="000E6B34">
        <w:rPr>
          <w:color w:val="000000"/>
          <w:bdr w:val="none" w:sz="0" w:space="0" w:color="auto" w:frame="1"/>
        </w:rPr>
        <w:t> i=</w:t>
      </w:r>
      <w:r w:rsidRPr="000E6B34">
        <w:rPr>
          <w:color w:val="C00000"/>
          <w:bdr w:val="none" w:sz="0" w:space="0" w:color="auto" w:frame="1"/>
        </w:rPr>
        <w:t>1</w:t>
      </w:r>
      <w:r w:rsidRPr="000E6B34">
        <w:rPr>
          <w:color w:val="000000"/>
          <w:bdr w:val="none" w:sz="0" w:space="0" w:color="auto" w:frame="1"/>
        </w:rPr>
        <w:t>;i&lt;=</w:t>
      </w:r>
      <w:r w:rsidRPr="000E6B34">
        <w:rPr>
          <w:color w:val="C00000"/>
          <w:bdr w:val="none" w:sz="0" w:space="0" w:color="auto" w:frame="1"/>
        </w:rPr>
        <w:t>10</w:t>
      </w:r>
      <w:r w:rsidRPr="000E6B34">
        <w:rPr>
          <w:color w:val="000000"/>
          <w:bdr w:val="none" w:sz="0" w:space="0" w:color="auto" w:frame="1"/>
        </w:rPr>
        <w:t>;i++){  </w:t>
      </w:r>
    </w:p>
    <w:p w:rsidR="000E6B34" w:rsidRPr="000E6B34" w:rsidRDefault="000E6B34" w:rsidP="000E6B34">
      <w:pPr>
        <w:ind w:left="720"/>
        <w:rPr>
          <w:color w:val="000000"/>
        </w:rPr>
      </w:pPr>
      <w:r w:rsidRPr="000E6B34">
        <w:rPr>
          <w:color w:val="000000"/>
          <w:bdr w:val="none" w:sz="0" w:space="0" w:color="auto" w:frame="1"/>
        </w:rPr>
        <w:t>        </w:t>
      </w:r>
      <w:proofErr w:type="gramStart"/>
      <w:r w:rsidRPr="000E6B34">
        <w:rPr>
          <w:b/>
          <w:bCs/>
          <w:color w:val="006699"/>
          <w:bdr w:val="none" w:sz="0" w:space="0" w:color="auto" w:frame="1"/>
        </w:rPr>
        <w:t>if</w:t>
      </w:r>
      <w:r w:rsidRPr="000E6B34">
        <w:rPr>
          <w:color w:val="000000"/>
          <w:bdr w:val="none" w:sz="0" w:space="0" w:color="auto" w:frame="1"/>
        </w:rPr>
        <w:t>(</w:t>
      </w:r>
      <w:proofErr w:type="gramEnd"/>
      <w:r w:rsidRPr="000E6B34">
        <w:rPr>
          <w:color w:val="000000"/>
          <w:bdr w:val="none" w:sz="0" w:space="0" w:color="auto" w:frame="1"/>
        </w:rPr>
        <w:t>i==</w:t>
      </w:r>
      <w:r w:rsidRPr="000E6B34">
        <w:rPr>
          <w:color w:val="C00000"/>
          <w:bdr w:val="none" w:sz="0" w:space="0" w:color="auto" w:frame="1"/>
        </w:rPr>
        <w:t>5</w:t>
      </w:r>
      <w:r w:rsidRPr="000E6B34">
        <w:rPr>
          <w:color w:val="000000"/>
          <w:bdr w:val="none" w:sz="0" w:space="0" w:color="auto" w:frame="1"/>
        </w:rPr>
        <w:t>){  </w:t>
      </w:r>
    </w:p>
    <w:p w:rsidR="000E6B34" w:rsidRPr="000E6B34" w:rsidRDefault="000E6B34" w:rsidP="000E6B34">
      <w:pPr>
        <w:ind w:left="720"/>
        <w:rPr>
          <w:color w:val="000000"/>
        </w:rPr>
      </w:pPr>
      <w:r w:rsidRPr="000E6B34">
        <w:rPr>
          <w:color w:val="000000"/>
          <w:bdr w:val="none" w:sz="0" w:space="0" w:color="auto" w:frame="1"/>
        </w:rPr>
        <w:t>            </w:t>
      </w:r>
      <w:r w:rsidRPr="000E6B34">
        <w:rPr>
          <w:bdr w:val="none" w:sz="0" w:space="0" w:color="auto" w:frame="1"/>
        </w:rPr>
        <w:t>//using continue statement</w:t>
      </w:r>
      <w:r w:rsidRPr="000E6B34">
        <w:rPr>
          <w:color w:val="000000"/>
          <w:bdr w:val="none" w:sz="0" w:space="0" w:color="auto" w:frame="1"/>
        </w:rPr>
        <w:t>  </w:t>
      </w:r>
    </w:p>
    <w:p w:rsidR="000E6B34" w:rsidRPr="000E6B34" w:rsidRDefault="000E6B34" w:rsidP="000E6B34">
      <w:pPr>
        <w:ind w:left="720"/>
        <w:rPr>
          <w:color w:val="000000"/>
        </w:rPr>
      </w:pPr>
      <w:r w:rsidRPr="000E6B34">
        <w:rPr>
          <w:color w:val="000000"/>
          <w:bdr w:val="none" w:sz="0" w:space="0" w:color="auto" w:frame="1"/>
        </w:rPr>
        <w:t>            </w:t>
      </w:r>
      <w:proofErr w:type="gramStart"/>
      <w:r w:rsidRPr="000E6B34">
        <w:rPr>
          <w:b/>
          <w:bCs/>
          <w:color w:val="006699"/>
          <w:bdr w:val="none" w:sz="0" w:space="0" w:color="auto" w:frame="1"/>
        </w:rPr>
        <w:t>continue</w:t>
      </w:r>
      <w:proofErr w:type="gramEnd"/>
      <w:r w:rsidRPr="000E6B34">
        <w:rPr>
          <w:color w:val="000000"/>
          <w:bdr w:val="none" w:sz="0" w:space="0" w:color="auto" w:frame="1"/>
        </w:rPr>
        <w:t>;</w:t>
      </w:r>
      <w:r w:rsidRPr="000E6B34">
        <w:rPr>
          <w:bdr w:val="none" w:sz="0" w:space="0" w:color="auto" w:frame="1"/>
        </w:rPr>
        <w:t>//it will skip the rest statement</w:t>
      </w:r>
      <w:r w:rsidRPr="000E6B34">
        <w:rPr>
          <w:color w:val="000000"/>
          <w:bdr w:val="none" w:sz="0" w:space="0" w:color="auto" w:frame="1"/>
        </w:rPr>
        <w:t>  </w:t>
      </w:r>
    </w:p>
    <w:p w:rsidR="000E6B34" w:rsidRPr="000E6B34" w:rsidRDefault="000E6B34" w:rsidP="000E6B34">
      <w:pPr>
        <w:ind w:left="720"/>
        <w:rPr>
          <w:color w:val="000000"/>
        </w:rPr>
      </w:pPr>
      <w:r w:rsidRPr="000E6B34">
        <w:rPr>
          <w:color w:val="000000"/>
          <w:bdr w:val="none" w:sz="0" w:space="0" w:color="auto" w:frame="1"/>
        </w:rPr>
        <w:t>        }  </w:t>
      </w:r>
    </w:p>
    <w:p w:rsidR="000E6B34" w:rsidRPr="000E6B34" w:rsidRDefault="000E6B34" w:rsidP="000E6B34">
      <w:pPr>
        <w:ind w:left="720"/>
        <w:rPr>
          <w:color w:val="000000"/>
        </w:rPr>
      </w:pPr>
      <w:r w:rsidRPr="000E6B34">
        <w:rPr>
          <w:color w:val="000000"/>
          <w:bdr w:val="none" w:sz="0" w:space="0" w:color="auto" w:frame="1"/>
        </w:rPr>
        <w:t>        </w:t>
      </w:r>
      <w:proofErr w:type="spellStart"/>
      <w:proofErr w:type="gramStart"/>
      <w:r w:rsidRPr="000E6B34">
        <w:rPr>
          <w:color w:val="000000"/>
          <w:bdr w:val="none" w:sz="0" w:space="0" w:color="auto" w:frame="1"/>
        </w:rPr>
        <w:t>System.out.println</w:t>
      </w:r>
      <w:proofErr w:type="spellEnd"/>
      <w:r w:rsidRPr="000E6B34">
        <w:rPr>
          <w:color w:val="000000"/>
          <w:bdr w:val="none" w:sz="0" w:space="0" w:color="auto" w:frame="1"/>
        </w:rPr>
        <w:t>(</w:t>
      </w:r>
      <w:proofErr w:type="gramEnd"/>
      <w:r w:rsidRPr="000E6B34">
        <w:rPr>
          <w:color w:val="000000"/>
          <w:bdr w:val="none" w:sz="0" w:space="0" w:color="auto" w:frame="1"/>
        </w:rPr>
        <w:t>i);  </w:t>
      </w:r>
    </w:p>
    <w:p w:rsidR="000E6B34" w:rsidRPr="000E6B34" w:rsidRDefault="000E6B34" w:rsidP="000E6B34">
      <w:pPr>
        <w:ind w:left="720"/>
        <w:rPr>
          <w:color w:val="000000"/>
        </w:rPr>
      </w:pPr>
      <w:r w:rsidRPr="000E6B34">
        <w:rPr>
          <w:color w:val="000000"/>
          <w:bdr w:val="none" w:sz="0" w:space="0" w:color="auto" w:frame="1"/>
        </w:rPr>
        <w:t>    }  </w:t>
      </w:r>
    </w:p>
    <w:p w:rsidR="000E6B34" w:rsidRPr="000E6B34" w:rsidRDefault="000E6B34" w:rsidP="000E6B34">
      <w:pPr>
        <w:ind w:left="720"/>
        <w:rPr>
          <w:color w:val="000000"/>
        </w:rPr>
      </w:pPr>
      <w:r w:rsidRPr="000E6B34">
        <w:rPr>
          <w:color w:val="000000"/>
          <w:bdr w:val="none" w:sz="0" w:space="0" w:color="auto" w:frame="1"/>
        </w:rPr>
        <w:t>}  </w:t>
      </w:r>
    </w:p>
    <w:p w:rsidR="000E6B34" w:rsidRPr="000E6B34" w:rsidRDefault="000E6B34" w:rsidP="000E6B34">
      <w:pPr>
        <w:ind w:left="720"/>
        <w:rPr>
          <w:color w:val="000000"/>
        </w:rPr>
      </w:pPr>
      <w:r w:rsidRPr="000E6B34">
        <w:rPr>
          <w:color w:val="000000"/>
          <w:bdr w:val="none" w:sz="0" w:space="0" w:color="auto" w:frame="1"/>
        </w:rPr>
        <w:t>}  </w:t>
      </w:r>
    </w:p>
    <w:p w:rsidR="000E6B34" w:rsidRPr="000E6B34" w:rsidRDefault="000E6B34" w:rsidP="000E6B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6B34">
        <w:rPr>
          <w:rFonts w:ascii="Verdana" w:eastAsia="Times New Roman" w:hAnsi="Verdana" w:cs="Times New Roman"/>
          <w:color w:val="000000"/>
          <w:sz w:val="20"/>
          <w:szCs w:val="20"/>
        </w:rPr>
        <w:t>Output:</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1</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2</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3</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4</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6</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7</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8</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9</w:t>
      </w:r>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E6B34">
        <w:rPr>
          <w:rFonts w:ascii="Courier New" w:eastAsia="Times New Roman" w:hAnsi="Courier New" w:cs="Courier New"/>
          <w:color w:val="000000"/>
          <w:sz w:val="20"/>
          <w:szCs w:val="20"/>
        </w:rPr>
        <w:t>10</w:t>
      </w:r>
    </w:p>
    <w:p w:rsidR="000E6B34" w:rsidRPr="000E6B34" w:rsidRDefault="000E6B34" w:rsidP="000E6B34">
      <w:r w:rsidRPr="000E6B34">
        <w:t xml:space="preserve">As you can see in the above output, 5 </w:t>
      </w:r>
      <w:proofErr w:type="gramStart"/>
      <w:r w:rsidRPr="000E6B34">
        <w:t>is</w:t>
      </w:r>
      <w:proofErr w:type="gramEnd"/>
      <w:r w:rsidRPr="000E6B34">
        <w:t xml:space="preserve"> not printed on the console. It is because the loop is continued when it reaches to 5.</w:t>
      </w:r>
    </w:p>
    <w:p w:rsidR="000E6B34" w:rsidRPr="000E6B34" w:rsidRDefault="000E6B34" w:rsidP="000E6B34">
      <w:pPr>
        <w:shd w:val="clear" w:color="auto" w:fill="FFFFFF"/>
        <w:spacing w:before="100" w:beforeAutospacing="1" w:after="100" w:afterAutospacing="1" w:line="312" w:lineRule="atLeast"/>
        <w:outlineLvl w:val="1"/>
        <w:rPr>
          <w:ins w:id="1479" w:author="Unknown"/>
          <w:rFonts w:ascii="Helvetica" w:eastAsia="Times New Roman" w:hAnsi="Helvetica" w:cs="Helvetica"/>
          <w:color w:val="610B38"/>
          <w:sz w:val="28"/>
          <w:szCs w:val="28"/>
        </w:rPr>
      </w:pPr>
      <w:ins w:id="1480" w:author="Unknown">
        <w:r w:rsidRPr="000E6B34">
          <w:rPr>
            <w:rFonts w:ascii="Helvetica" w:eastAsia="Times New Roman" w:hAnsi="Helvetica" w:cs="Helvetica"/>
            <w:color w:val="610B38"/>
            <w:sz w:val="28"/>
            <w:szCs w:val="28"/>
          </w:rPr>
          <w:t>Java Continue Statement with Inner Loop</w:t>
        </w:r>
      </w:ins>
    </w:p>
    <w:p w:rsidR="000E6B34" w:rsidRPr="000E6B34" w:rsidRDefault="000E6B34" w:rsidP="000E6B34">
      <w:pPr>
        <w:pStyle w:val="NoSpacing"/>
        <w:ind w:firstLine="720"/>
        <w:rPr>
          <w:ins w:id="1481" w:author="Unknown"/>
        </w:rPr>
      </w:pPr>
      <w:ins w:id="1482" w:author="Unknown">
        <w:r w:rsidRPr="000E6B34">
          <w:t>It continues inner loop only if you use the continue statement inside the inner loop.</w:t>
        </w:r>
      </w:ins>
    </w:p>
    <w:p w:rsidR="000E6B34" w:rsidRPr="000E6B34" w:rsidRDefault="000E6B34" w:rsidP="000E6B34">
      <w:pPr>
        <w:shd w:val="clear" w:color="auto" w:fill="FFFFFF"/>
        <w:spacing w:before="100" w:beforeAutospacing="1" w:after="100" w:afterAutospacing="1" w:line="240" w:lineRule="auto"/>
        <w:rPr>
          <w:ins w:id="1483" w:author="Unknown"/>
          <w:rFonts w:ascii="Verdana" w:eastAsia="Times New Roman" w:hAnsi="Verdana" w:cs="Times New Roman"/>
          <w:color w:val="000000"/>
          <w:sz w:val="20"/>
          <w:szCs w:val="20"/>
        </w:rPr>
      </w:pPr>
      <w:ins w:id="1484" w:author="Unknown">
        <w:r w:rsidRPr="000E6B34">
          <w:rPr>
            <w:rFonts w:ascii="Verdana" w:eastAsia="Times New Roman" w:hAnsi="Verdana" w:cs="Times New Roman"/>
            <w:b/>
            <w:bCs/>
            <w:color w:val="000000"/>
            <w:sz w:val="20"/>
            <w:szCs w:val="20"/>
          </w:rPr>
          <w:t>Example:</w:t>
        </w:r>
      </w:ins>
    </w:p>
    <w:p w:rsidR="000E6B34" w:rsidRPr="000E6B34" w:rsidRDefault="000E6B34" w:rsidP="000E6B34">
      <w:pPr>
        <w:ind w:left="720"/>
        <w:rPr>
          <w:ins w:id="1485" w:author="Unknown"/>
          <w:color w:val="000000"/>
        </w:rPr>
      </w:pPr>
      <w:ins w:id="1486" w:author="Unknown">
        <w:r w:rsidRPr="000E6B34">
          <w:rPr>
            <w:bdr w:val="none" w:sz="0" w:space="0" w:color="auto" w:frame="1"/>
          </w:rPr>
          <w:t>//Java Program to illustrate the use of continue statement</w:t>
        </w:r>
        <w:r w:rsidRPr="000E6B34">
          <w:rPr>
            <w:color w:val="000000"/>
            <w:bdr w:val="none" w:sz="0" w:space="0" w:color="auto" w:frame="1"/>
          </w:rPr>
          <w:t>  </w:t>
        </w:r>
      </w:ins>
    </w:p>
    <w:p w:rsidR="000E6B34" w:rsidRPr="000E6B34" w:rsidRDefault="000E6B34" w:rsidP="000E6B34">
      <w:pPr>
        <w:ind w:left="720"/>
        <w:rPr>
          <w:ins w:id="1487" w:author="Unknown"/>
          <w:color w:val="000000"/>
        </w:rPr>
      </w:pPr>
      <w:ins w:id="1488" w:author="Unknown">
        <w:r w:rsidRPr="000E6B34">
          <w:rPr>
            <w:bdr w:val="none" w:sz="0" w:space="0" w:color="auto" w:frame="1"/>
          </w:rPr>
          <w:t>//inside an inner loop</w:t>
        </w:r>
        <w:r w:rsidRPr="000E6B34">
          <w:rPr>
            <w:color w:val="000000"/>
            <w:bdr w:val="none" w:sz="0" w:space="0" w:color="auto" w:frame="1"/>
          </w:rPr>
          <w:t>  </w:t>
        </w:r>
      </w:ins>
    </w:p>
    <w:p w:rsidR="000E6B34" w:rsidRPr="000E6B34" w:rsidRDefault="000E6B34" w:rsidP="000E6B34">
      <w:pPr>
        <w:ind w:left="720"/>
        <w:rPr>
          <w:ins w:id="1489" w:author="Unknown"/>
          <w:color w:val="000000"/>
        </w:rPr>
      </w:pPr>
      <w:proofErr w:type="gramStart"/>
      <w:ins w:id="1490" w:author="Unknown">
        <w:r w:rsidRPr="000E6B34">
          <w:rPr>
            <w:b/>
            <w:bCs/>
            <w:color w:val="006699"/>
            <w:bdr w:val="none" w:sz="0" w:space="0" w:color="auto" w:frame="1"/>
          </w:rPr>
          <w:lastRenderedPageBreak/>
          <w:t>public</w:t>
        </w:r>
        <w:proofErr w:type="gramEnd"/>
        <w:r w:rsidRPr="000E6B34">
          <w:rPr>
            <w:color w:val="000000"/>
            <w:bdr w:val="none" w:sz="0" w:space="0" w:color="auto" w:frame="1"/>
          </w:rPr>
          <w:t> </w:t>
        </w:r>
        <w:r w:rsidRPr="000E6B34">
          <w:rPr>
            <w:b/>
            <w:bCs/>
            <w:color w:val="006699"/>
            <w:bdr w:val="none" w:sz="0" w:space="0" w:color="auto" w:frame="1"/>
          </w:rPr>
          <w:t>class</w:t>
        </w:r>
        <w:r w:rsidRPr="000E6B34">
          <w:rPr>
            <w:color w:val="000000"/>
            <w:bdr w:val="none" w:sz="0" w:space="0" w:color="auto" w:frame="1"/>
          </w:rPr>
          <w:t> ContinueExample2 {  </w:t>
        </w:r>
      </w:ins>
    </w:p>
    <w:p w:rsidR="000E6B34" w:rsidRPr="000E6B34" w:rsidRDefault="000E6B34" w:rsidP="000E6B34">
      <w:pPr>
        <w:ind w:left="720"/>
        <w:rPr>
          <w:ins w:id="1491" w:author="Unknown"/>
          <w:color w:val="000000"/>
        </w:rPr>
      </w:pPr>
      <w:proofErr w:type="gramStart"/>
      <w:ins w:id="1492" w:author="Unknown">
        <w:r w:rsidRPr="000E6B34">
          <w:rPr>
            <w:b/>
            <w:bCs/>
            <w:color w:val="006699"/>
            <w:bdr w:val="none" w:sz="0" w:space="0" w:color="auto" w:frame="1"/>
          </w:rPr>
          <w:t>public</w:t>
        </w:r>
        <w:proofErr w:type="gramEnd"/>
        <w:r w:rsidRPr="000E6B34">
          <w:rPr>
            <w:color w:val="000000"/>
            <w:bdr w:val="none" w:sz="0" w:space="0" w:color="auto" w:frame="1"/>
          </w:rPr>
          <w:t> </w:t>
        </w:r>
        <w:r w:rsidRPr="000E6B34">
          <w:rPr>
            <w:b/>
            <w:bCs/>
            <w:color w:val="006699"/>
            <w:bdr w:val="none" w:sz="0" w:space="0" w:color="auto" w:frame="1"/>
          </w:rPr>
          <w:t>static</w:t>
        </w:r>
        <w:r w:rsidRPr="000E6B34">
          <w:rPr>
            <w:color w:val="000000"/>
            <w:bdr w:val="none" w:sz="0" w:space="0" w:color="auto" w:frame="1"/>
          </w:rPr>
          <w:t> </w:t>
        </w:r>
        <w:r w:rsidRPr="000E6B34">
          <w:rPr>
            <w:b/>
            <w:bCs/>
            <w:color w:val="006699"/>
            <w:bdr w:val="none" w:sz="0" w:space="0" w:color="auto" w:frame="1"/>
          </w:rPr>
          <w:t>void</w:t>
        </w:r>
        <w:r w:rsidRPr="000E6B34">
          <w:rPr>
            <w:color w:val="000000"/>
            <w:bdr w:val="none" w:sz="0" w:space="0" w:color="auto" w:frame="1"/>
          </w:rPr>
          <w:t> main(String[] </w:t>
        </w:r>
        <w:proofErr w:type="spellStart"/>
        <w:r w:rsidRPr="000E6B34">
          <w:rPr>
            <w:color w:val="000000"/>
            <w:bdr w:val="none" w:sz="0" w:space="0" w:color="auto" w:frame="1"/>
          </w:rPr>
          <w:t>args</w:t>
        </w:r>
        <w:proofErr w:type="spellEnd"/>
        <w:r w:rsidRPr="000E6B34">
          <w:rPr>
            <w:color w:val="000000"/>
            <w:bdr w:val="none" w:sz="0" w:space="0" w:color="auto" w:frame="1"/>
          </w:rPr>
          <w:t>) {  </w:t>
        </w:r>
      </w:ins>
    </w:p>
    <w:p w:rsidR="000E6B34" w:rsidRPr="000E6B34" w:rsidRDefault="000E6B34" w:rsidP="000E6B34">
      <w:pPr>
        <w:ind w:left="720"/>
        <w:rPr>
          <w:ins w:id="1493" w:author="Unknown"/>
          <w:color w:val="000000"/>
        </w:rPr>
      </w:pPr>
      <w:ins w:id="1494" w:author="Unknown">
        <w:r w:rsidRPr="000E6B34">
          <w:rPr>
            <w:color w:val="000000"/>
            <w:bdr w:val="none" w:sz="0" w:space="0" w:color="auto" w:frame="1"/>
          </w:rPr>
          <w:t>            </w:t>
        </w:r>
        <w:r w:rsidRPr="000E6B34">
          <w:rPr>
            <w:bdr w:val="none" w:sz="0" w:space="0" w:color="auto" w:frame="1"/>
          </w:rPr>
          <w:t>//outer loop</w:t>
        </w:r>
        <w:r w:rsidRPr="000E6B34">
          <w:rPr>
            <w:color w:val="000000"/>
            <w:bdr w:val="none" w:sz="0" w:space="0" w:color="auto" w:frame="1"/>
          </w:rPr>
          <w:t>  </w:t>
        </w:r>
      </w:ins>
    </w:p>
    <w:p w:rsidR="000E6B34" w:rsidRPr="000E6B34" w:rsidRDefault="000E6B34" w:rsidP="000E6B34">
      <w:pPr>
        <w:ind w:left="720"/>
        <w:rPr>
          <w:ins w:id="1495" w:author="Unknown"/>
          <w:color w:val="000000"/>
        </w:rPr>
      </w:pPr>
      <w:ins w:id="1496" w:author="Unknown">
        <w:r w:rsidRPr="000E6B34">
          <w:rPr>
            <w:color w:val="000000"/>
            <w:bdr w:val="none" w:sz="0" w:space="0" w:color="auto" w:frame="1"/>
          </w:rPr>
          <w:t>            </w:t>
        </w:r>
        <w:proofErr w:type="gramStart"/>
        <w:r w:rsidRPr="000E6B34">
          <w:rPr>
            <w:b/>
            <w:bCs/>
            <w:color w:val="006699"/>
            <w:bdr w:val="none" w:sz="0" w:space="0" w:color="auto" w:frame="1"/>
          </w:rPr>
          <w:t>for</w:t>
        </w:r>
        <w:r w:rsidRPr="000E6B34">
          <w:rPr>
            <w:color w:val="000000"/>
            <w:bdr w:val="none" w:sz="0" w:space="0" w:color="auto" w:frame="1"/>
          </w:rPr>
          <w:t>(</w:t>
        </w:r>
        <w:proofErr w:type="spellStart"/>
        <w:proofErr w:type="gramEnd"/>
        <w:r w:rsidRPr="000E6B34">
          <w:rPr>
            <w:b/>
            <w:bCs/>
            <w:color w:val="006699"/>
            <w:bdr w:val="none" w:sz="0" w:space="0" w:color="auto" w:frame="1"/>
          </w:rPr>
          <w:t>int</w:t>
        </w:r>
        <w:proofErr w:type="spellEnd"/>
        <w:r w:rsidRPr="000E6B34">
          <w:rPr>
            <w:color w:val="000000"/>
            <w:bdr w:val="none" w:sz="0" w:space="0" w:color="auto" w:frame="1"/>
          </w:rPr>
          <w:t> i=</w:t>
        </w:r>
        <w:r w:rsidRPr="000E6B34">
          <w:rPr>
            <w:color w:val="C00000"/>
            <w:bdr w:val="none" w:sz="0" w:space="0" w:color="auto" w:frame="1"/>
          </w:rPr>
          <w:t>1</w:t>
        </w:r>
        <w:r w:rsidRPr="000E6B34">
          <w:rPr>
            <w:color w:val="000000"/>
            <w:bdr w:val="none" w:sz="0" w:space="0" w:color="auto" w:frame="1"/>
          </w:rPr>
          <w:t>;i&lt;=</w:t>
        </w:r>
        <w:r w:rsidRPr="000E6B34">
          <w:rPr>
            <w:color w:val="C00000"/>
            <w:bdr w:val="none" w:sz="0" w:space="0" w:color="auto" w:frame="1"/>
          </w:rPr>
          <w:t>3</w:t>
        </w:r>
        <w:r w:rsidRPr="000E6B34">
          <w:rPr>
            <w:color w:val="000000"/>
            <w:bdr w:val="none" w:sz="0" w:space="0" w:color="auto" w:frame="1"/>
          </w:rPr>
          <w:t>;i++){    </w:t>
        </w:r>
      </w:ins>
    </w:p>
    <w:p w:rsidR="000E6B34" w:rsidRPr="000E6B34" w:rsidRDefault="000E6B34" w:rsidP="000E6B34">
      <w:pPr>
        <w:ind w:left="720"/>
        <w:rPr>
          <w:ins w:id="1497" w:author="Unknown"/>
          <w:color w:val="000000"/>
        </w:rPr>
      </w:pPr>
      <w:ins w:id="1498" w:author="Unknown">
        <w:r w:rsidRPr="000E6B34">
          <w:rPr>
            <w:color w:val="000000"/>
            <w:bdr w:val="none" w:sz="0" w:space="0" w:color="auto" w:frame="1"/>
          </w:rPr>
          <w:t>                    </w:t>
        </w:r>
        <w:r w:rsidRPr="000E6B34">
          <w:rPr>
            <w:bdr w:val="none" w:sz="0" w:space="0" w:color="auto" w:frame="1"/>
          </w:rPr>
          <w:t>//inner loop</w:t>
        </w:r>
        <w:r w:rsidRPr="000E6B34">
          <w:rPr>
            <w:color w:val="000000"/>
            <w:bdr w:val="none" w:sz="0" w:space="0" w:color="auto" w:frame="1"/>
          </w:rPr>
          <w:t>  </w:t>
        </w:r>
      </w:ins>
    </w:p>
    <w:p w:rsidR="000E6B34" w:rsidRPr="000E6B34" w:rsidRDefault="000E6B34" w:rsidP="000E6B34">
      <w:pPr>
        <w:ind w:left="720"/>
        <w:rPr>
          <w:ins w:id="1499" w:author="Unknown"/>
          <w:color w:val="000000"/>
        </w:rPr>
      </w:pPr>
      <w:ins w:id="1500" w:author="Unknown">
        <w:r w:rsidRPr="000E6B34">
          <w:rPr>
            <w:color w:val="000000"/>
            <w:bdr w:val="none" w:sz="0" w:space="0" w:color="auto" w:frame="1"/>
          </w:rPr>
          <w:t>                    </w:t>
        </w:r>
        <w:proofErr w:type="gramStart"/>
        <w:r w:rsidRPr="000E6B34">
          <w:rPr>
            <w:b/>
            <w:bCs/>
            <w:color w:val="006699"/>
            <w:bdr w:val="none" w:sz="0" w:space="0" w:color="auto" w:frame="1"/>
          </w:rPr>
          <w:t>for</w:t>
        </w:r>
        <w:r w:rsidRPr="000E6B34">
          <w:rPr>
            <w:color w:val="000000"/>
            <w:bdr w:val="none" w:sz="0" w:space="0" w:color="auto" w:frame="1"/>
          </w:rPr>
          <w:t>(</w:t>
        </w:r>
        <w:proofErr w:type="spellStart"/>
        <w:proofErr w:type="gramEnd"/>
        <w:r w:rsidRPr="000E6B34">
          <w:rPr>
            <w:b/>
            <w:bCs/>
            <w:color w:val="006699"/>
            <w:bdr w:val="none" w:sz="0" w:space="0" w:color="auto" w:frame="1"/>
          </w:rPr>
          <w:t>int</w:t>
        </w:r>
        <w:proofErr w:type="spellEnd"/>
        <w:r w:rsidRPr="000E6B34">
          <w:rPr>
            <w:color w:val="000000"/>
            <w:bdr w:val="none" w:sz="0" w:space="0" w:color="auto" w:frame="1"/>
          </w:rPr>
          <w:t> j=</w:t>
        </w:r>
        <w:r w:rsidRPr="000E6B34">
          <w:rPr>
            <w:color w:val="C00000"/>
            <w:bdr w:val="none" w:sz="0" w:space="0" w:color="auto" w:frame="1"/>
          </w:rPr>
          <w:t>1</w:t>
        </w:r>
        <w:r w:rsidRPr="000E6B34">
          <w:rPr>
            <w:color w:val="000000"/>
            <w:bdr w:val="none" w:sz="0" w:space="0" w:color="auto" w:frame="1"/>
          </w:rPr>
          <w:t>;j&lt;=</w:t>
        </w:r>
        <w:r w:rsidRPr="000E6B34">
          <w:rPr>
            <w:color w:val="C00000"/>
            <w:bdr w:val="none" w:sz="0" w:space="0" w:color="auto" w:frame="1"/>
          </w:rPr>
          <w:t>3</w:t>
        </w:r>
        <w:r w:rsidRPr="000E6B34">
          <w:rPr>
            <w:color w:val="000000"/>
            <w:bdr w:val="none" w:sz="0" w:space="0" w:color="auto" w:frame="1"/>
          </w:rPr>
          <w:t>;j++){    </w:t>
        </w:r>
      </w:ins>
    </w:p>
    <w:p w:rsidR="000E6B34" w:rsidRPr="000E6B34" w:rsidRDefault="000E6B34" w:rsidP="000E6B34">
      <w:pPr>
        <w:ind w:left="720"/>
        <w:rPr>
          <w:ins w:id="1501" w:author="Unknown"/>
          <w:color w:val="000000"/>
        </w:rPr>
      </w:pPr>
      <w:ins w:id="1502" w:author="Unknown">
        <w:r w:rsidRPr="000E6B34">
          <w:rPr>
            <w:color w:val="000000"/>
            <w:bdr w:val="none" w:sz="0" w:space="0" w:color="auto" w:frame="1"/>
          </w:rPr>
          <w:t>                        </w:t>
        </w:r>
        <w:proofErr w:type="gramStart"/>
        <w:r w:rsidRPr="000E6B34">
          <w:rPr>
            <w:b/>
            <w:bCs/>
            <w:color w:val="006699"/>
            <w:bdr w:val="none" w:sz="0" w:space="0" w:color="auto" w:frame="1"/>
          </w:rPr>
          <w:t>if</w:t>
        </w:r>
        <w:r w:rsidRPr="000E6B34">
          <w:rPr>
            <w:color w:val="000000"/>
            <w:bdr w:val="none" w:sz="0" w:space="0" w:color="auto" w:frame="1"/>
          </w:rPr>
          <w:t>(</w:t>
        </w:r>
        <w:proofErr w:type="gramEnd"/>
        <w:r w:rsidRPr="000E6B34">
          <w:rPr>
            <w:color w:val="000000"/>
            <w:bdr w:val="none" w:sz="0" w:space="0" w:color="auto" w:frame="1"/>
          </w:rPr>
          <w:t>i==</w:t>
        </w:r>
        <w:r w:rsidRPr="000E6B34">
          <w:rPr>
            <w:color w:val="C00000"/>
            <w:bdr w:val="none" w:sz="0" w:space="0" w:color="auto" w:frame="1"/>
          </w:rPr>
          <w:t>2</w:t>
        </w:r>
        <w:r w:rsidRPr="000E6B34">
          <w:rPr>
            <w:color w:val="000000"/>
            <w:bdr w:val="none" w:sz="0" w:space="0" w:color="auto" w:frame="1"/>
          </w:rPr>
          <w:t>&amp;&amp;j==</w:t>
        </w:r>
        <w:r w:rsidRPr="000E6B34">
          <w:rPr>
            <w:color w:val="C00000"/>
            <w:bdr w:val="none" w:sz="0" w:space="0" w:color="auto" w:frame="1"/>
          </w:rPr>
          <w:t>2</w:t>
        </w:r>
        <w:r w:rsidRPr="000E6B34">
          <w:rPr>
            <w:color w:val="000000"/>
            <w:bdr w:val="none" w:sz="0" w:space="0" w:color="auto" w:frame="1"/>
          </w:rPr>
          <w:t>){    </w:t>
        </w:r>
      </w:ins>
    </w:p>
    <w:p w:rsidR="000E6B34" w:rsidRPr="000E6B34" w:rsidRDefault="000E6B34" w:rsidP="000E6B34">
      <w:pPr>
        <w:ind w:left="720"/>
        <w:rPr>
          <w:ins w:id="1503" w:author="Unknown"/>
          <w:color w:val="000000"/>
        </w:rPr>
      </w:pPr>
      <w:ins w:id="1504" w:author="Unknown">
        <w:r w:rsidRPr="000E6B34">
          <w:rPr>
            <w:color w:val="000000"/>
            <w:bdr w:val="none" w:sz="0" w:space="0" w:color="auto" w:frame="1"/>
          </w:rPr>
          <w:t>                            </w:t>
        </w:r>
        <w:r w:rsidRPr="000E6B34">
          <w:rPr>
            <w:bdr w:val="none" w:sz="0" w:space="0" w:color="auto" w:frame="1"/>
          </w:rPr>
          <w:t>//using continue statement inside inner loop</w:t>
        </w:r>
        <w:r w:rsidRPr="000E6B34">
          <w:rPr>
            <w:color w:val="000000"/>
            <w:bdr w:val="none" w:sz="0" w:space="0" w:color="auto" w:frame="1"/>
          </w:rPr>
          <w:t>  </w:t>
        </w:r>
      </w:ins>
    </w:p>
    <w:p w:rsidR="000E6B34" w:rsidRPr="000E6B34" w:rsidRDefault="000E6B34" w:rsidP="000E6B34">
      <w:pPr>
        <w:ind w:left="720"/>
        <w:rPr>
          <w:ins w:id="1505" w:author="Unknown"/>
          <w:color w:val="000000"/>
        </w:rPr>
      </w:pPr>
      <w:ins w:id="1506" w:author="Unknown">
        <w:r w:rsidRPr="000E6B34">
          <w:rPr>
            <w:color w:val="000000"/>
            <w:bdr w:val="none" w:sz="0" w:space="0" w:color="auto" w:frame="1"/>
          </w:rPr>
          <w:t>                            </w:t>
        </w:r>
        <w:proofErr w:type="gramStart"/>
        <w:r w:rsidRPr="000E6B34">
          <w:rPr>
            <w:b/>
            <w:bCs/>
            <w:color w:val="006699"/>
            <w:bdr w:val="none" w:sz="0" w:space="0" w:color="auto" w:frame="1"/>
          </w:rPr>
          <w:t>continue</w:t>
        </w:r>
        <w:proofErr w:type="gramEnd"/>
        <w:r w:rsidRPr="000E6B34">
          <w:rPr>
            <w:color w:val="000000"/>
            <w:bdr w:val="none" w:sz="0" w:space="0" w:color="auto" w:frame="1"/>
          </w:rPr>
          <w:t>;    </w:t>
        </w:r>
      </w:ins>
    </w:p>
    <w:p w:rsidR="000E6B34" w:rsidRPr="000E6B34" w:rsidRDefault="000E6B34" w:rsidP="000E6B34">
      <w:pPr>
        <w:ind w:left="720"/>
        <w:rPr>
          <w:ins w:id="1507" w:author="Unknown"/>
          <w:color w:val="000000"/>
        </w:rPr>
      </w:pPr>
      <w:ins w:id="1508" w:author="Unknown">
        <w:r w:rsidRPr="000E6B34">
          <w:rPr>
            <w:color w:val="000000"/>
            <w:bdr w:val="none" w:sz="0" w:space="0" w:color="auto" w:frame="1"/>
          </w:rPr>
          <w:t>                        }    </w:t>
        </w:r>
      </w:ins>
    </w:p>
    <w:p w:rsidR="000E6B34" w:rsidRPr="000E6B34" w:rsidRDefault="000E6B34" w:rsidP="000E6B34">
      <w:pPr>
        <w:ind w:left="720"/>
        <w:rPr>
          <w:ins w:id="1509" w:author="Unknown"/>
          <w:color w:val="000000"/>
        </w:rPr>
      </w:pPr>
      <w:ins w:id="1510" w:author="Unknown">
        <w:r w:rsidRPr="000E6B34">
          <w:rPr>
            <w:color w:val="000000"/>
            <w:bdr w:val="none" w:sz="0" w:space="0" w:color="auto" w:frame="1"/>
          </w:rPr>
          <w:t>                        </w:t>
        </w:r>
        <w:proofErr w:type="spellStart"/>
        <w:proofErr w:type="gramStart"/>
        <w:r w:rsidRPr="000E6B34">
          <w:rPr>
            <w:color w:val="000000"/>
            <w:bdr w:val="none" w:sz="0" w:space="0" w:color="auto" w:frame="1"/>
          </w:rPr>
          <w:t>System.out.println</w:t>
        </w:r>
        <w:proofErr w:type="spellEnd"/>
        <w:r w:rsidRPr="000E6B34">
          <w:rPr>
            <w:color w:val="000000"/>
            <w:bdr w:val="none" w:sz="0" w:space="0" w:color="auto" w:frame="1"/>
          </w:rPr>
          <w:t>(</w:t>
        </w:r>
        <w:proofErr w:type="gramEnd"/>
        <w:r w:rsidRPr="000E6B34">
          <w:rPr>
            <w:color w:val="000000"/>
            <w:bdr w:val="none" w:sz="0" w:space="0" w:color="auto" w:frame="1"/>
          </w:rPr>
          <w:t>i+</w:t>
        </w:r>
        <w:r w:rsidRPr="000E6B34">
          <w:rPr>
            <w:color w:val="0000FF"/>
            <w:bdr w:val="none" w:sz="0" w:space="0" w:color="auto" w:frame="1"/>
          </w:rPr>
          <w:t>" "</w:t>
        </w:r>
        <w:r w:rsidRPr="000E6B34">
          <w:rPr>
            <w:color w:val="000000"/>
            <w:bdr w:val="none" w:sz="0" w:space="0" w:color="auto" w:frame="1"/>
          </w:rPr>
          <w:t>+j);    </w:t>
        </w:r>
      </w:ins>
    </w:p>
    <w:p w:rsidR="000E6B34" w:rsidRPr="000E6B34" w:rsidRDefault="000E6B34" w:rsidP="000E6B34">
      <w:pPr>
        <w:ind w:left="720"/>
        <w:rPr>
          <w:ins w:id="1511" w:author="Unknown"/>
          <w:color w:val="000000"/>
        </w:rPr>
      </w:pPr>
      <w:ins w:id="1512" w:author="Unknown">
        <w:r w:rsidRPr="000E6B34">
          <w:rPr>
            <w:color w:val="000000"/>
            <w:bdr w:val="none" w:sz="0" w:space="0" w:color="auto" w:frame="1"/>
          </w:rPr>
          <w:t>                    }    </w:t>
        </w:r>
      </w:ins>
    </w:p>
    <w:p w:rsidR="000E6B34" w:rsidRPr="000E6B34" w:rsidRDefault="000E6B34" w:rsidP="000E6B34">
      <w:pPr>
        <w:ind w:left="720"/>
        <w:rPr>
          <w:ins w:id="1513" w:author="Unknown"/>
          <w:color w:val="000000"/>
        </w:rPr>
      </w:pPr>
      <w:ins w:id="1514" w:author="Unknown">
        <w:r w:rsidRPr="000E6B34">
          <w:rPr>
            <w:color w:val="000000"/>
            <w:bdr w:val="none" w:sz="0" w:space="0" w:color="auto" w:frame="1"/>
          </w:rPr>
          <w:t>            }    </w:t>
        </w:r>
      </w:ins>
    </w:p>
    <w:p w:rsidR="000E6B34" w:rsidRPr="000E6B34" w:rsidRDefault="000E6B34" w:rsidP="000E6B34">
      <w:pPr>
        <w:ind w:left="720"/>
        <w:rPr>
          <w:ins w:id="1515" w:author="Unknown"/>
          <w:color w:val="000000"/>
        </w:rPr>
      </w:pPr>
      <w:ins w:id="1516" w:author="Unknown">
        <w:r w:rsidRPr="000E6B34">
          <w:rPr>
            <w:color w:val="000000"/>
            <w:bdr w:val="none" w:sz="0" w:space="0" w:color="auto" w:frame="1"/>
          </w:rPr>
          <w:t>}  </w:t>
        </w:r>
      </w:ins>
    </w:p>
    <w:p w:rsidR="000E6B34" w:rsidRPr="000E6B34" w:rsidRDefault="000E6B34" w:rsidP="000E6B34">
      <w:pPr>
        <w:ind w:left="720"/>
        <w:rPr>
          <w:ins w:id="1517" w:author="Unknown"/>
          <w:color w:val="000000"/>
        </w:rPr>
      </w:pPr>
      <w:ins w:id="1518" w:author="Unknown">
        <w:r w:rsidRPr="000E6B34">
          <w:rPr>
            <w:color w:val="000000"/>
            <w:bdr w:val="none" w:sz="0" w:space="0" w:color="auto" w:frame="1"/>
          </w:rPr>
          <w:t>}  </w:t>
        </w:r>
      </w:ins>
    </w:p>
    <w:p w:rsidR="000E6B34" w:rsidRPr="000E6B34" w:rsidRDefault="000E6B34" w:rsidP="000E6B34">
      <w:pPr>
        <w:shd w:val="clear" w:color="auto" w:fill="FFFFFF"/>
        <w:spacing w:before="100" w:beforeAutospacing="1" w:after="100" w:afterAutospacing="1" w:line="240" w:lineRule="auto"/>
        <w:rPr>
          <w:ins w:id="1519" w:author="Unknown"/>
          <w:rFonts w:ascii="Verdana" w:eastAsia="Times New Roman" w:hAnsi="Verdana" w:cs="Times New Roman"/>
          <w:color w:val="000000"/>
          <w:sz w:val="20"/>
          <w:szCs w:val="20"/>
        </w:rPr>
      </w:pPr>
      <w:ins w:id="1520" w:author="Unknown">
        <w:r w:rsidRPr="000E6B34">
          <w:rPr>
            <w:rFonts w:ascii="Verdana" w:eastAsia="Times New Roman" w:hAnsi="Verdana" w:cs="Times New Roman"/>
            <w:color w:val="000000"/>
            <w:sz w:val="20"/>
            <w:szCs w:val="20"/>
          </w:rPr>
          <w:t>Output:</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21" w:author="Unknown"/>
          <w:rFonts w:ascii="Courier New" w:eastAsia="Times New Roman" w:hAnsi="Courier New" w:cs="Courier New"/>
          <w:color w:val="000000"/>
          <w:sz w:val="20"/>
          <w:szCs w:val="20"/>
        </w:rPr>
      </w:pPr>
      <w:ins w:id="1522" w:author="Unknown">
        <w:r w:rsidRPr="000E6B34">
          <w:rPr>
            <w:rFonts w:ascii="Courier New" w:eastAsia="Times New Roman" w:hAnsi="Courier New" w:cs="Courier New"/>
            <w:color w:val="000000"/>
            <w:sz w:val="20"/>
            <w:szCs w:val="20"/>
          </w:rPr>
          <w:t>1 1</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23" w:author="Unknown"/>
          <w:rFonts w:ascii="Courier New" w:eastAsia="Times New Roman" w:hAnsi="Courier New" w:cs="Courier New"/>
          <w:color w:val="000000"/>
          <w:sz w:val="20"/>
          <w:szCs w:val="20"/>
        </w:rPr>
      </w:pPr>
      <w:ins w:id="1524" w:author="Unknown">
        <w:r w:rsidRPr="000E6B34">
          <w:rPr>
            <w:rFonts w:ascii="Courier New" w:eastAsia="Times New Roman" w:hAnsi="Courier New" w:cs="Courier New"/>
            <w:color w:val="000000"/>
            <w:sz w:val="20"/>
            <w:szCs w:val="20"/>
          </w:rPr>
          <w:t>1 2</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25" w:author="Unknown"/>
          <w:rFonts w:ascii="Courier New" w:eastAsia="Times New Roman" w:hAnsi="Courier New" w:cs="Courier New"/>
          <w:color w:val="000000"/>
          <w:sz w:val="20"/>
          <w:szCs w:val="20"/>
        </w:rPr>
      </w:pPr>
      <w:ins w:id="1526" w:author="Unknown">
        <w:r w:rsidRPr="000E6B34">
          <w:rPr>
            <w:rFonts w:ascii="Courier New" w:eastAsia="Times New Roman" w:hAnsi="Courier New" w:cs="Courier New"/>
            <w:color w:val="000000"/>
            <w:sz w:val="20"/>
            <w:szCs w:val="20"/>
          </w:rPr>
          <w:t>1 3</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27" w:author="Unknown"/>
          <w:rFonts w:ascii="Courier New" w:eastAsia="Times New Roman" w:hAnsi="Courier New" w:cs="Courier New"/>
          <w:color w:val="000000"/>
          <w:sz w:val="20"/>
          <w:szCs w:val="20"/>
        </w:rPr>
      </w:pPr>
      <w:ins w:id="1528" w:author="Unknown">
        <w:r w:rsidRPr="000E6B34">
          <w:rPr>
            <w:rFonts w:ascii="Courier New" w:eastAsia="Times New Roman" w:hAnsi="Courier New" w:cs="Courier New"/>
            <w:color w:val="000000"/>
            <w:sz w:val="20"/>
            <w:szCs w:val="20"/>
          </w:rPr>
          <w:t>2 1</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29" w:author="Unknown"/>
          <w:rFonts w:ascii="Courier New" w:eastAsia="Times New Roman" w:hAnsi="Courier New" w:cs="Courier New"/>
          <w:color w:val="000000"/>
          <w:sz w:val="20"/>
          <w:szCs w:val="20"/>
        </w:rPr>
      </w:pPr>
      <w:ins w:id="1530" w:author="Unknown">
        <w:r w:rsidRPr="000E6B34">
          <w:rPr>
            <w:rFonts w:ascii="Courier New" w:eastAsia="Times New Roman" w:hAnsi="Courier New" w:cs="Courier New"/>
            <w:color w:val="000000"/>
            <w:sz w:val="20"/>
            <w:szCs w:val="20"/>
          </w:rPr>
          <w:t>2 3</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31" w:author="Unknown"/>
          <w:rFonts w:ascii="Courier New" w:eastAsia="Times New Roman" w:hAnsi="Courier New" w:cs="Courier New"/>
          <w:color w:val="000000"/>
          <w:sz w:val="20"/>
          <w:szCs w:val="20"/>
        </w:rPr>
      </w:pPr>
      <w:ins w:id="1532" w:author="Unknown">
        <w:r w:rsidRPr="000E6B34">
          <w:rPr>
            <w:rFonts w:ascii="Courier New" w:eastAsia="Times New Roman" w:hAnsi="Courier New" w:cs="Courier New"/>
            <w:color w:val="000000"/>
            <w:sz w:val="20"/>
            <w:szCs w:val="20"/>
          </w:rPr>
          <w:t>3 1</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33" w:author="Unknown"/>
          <w:rFonts w:ascii="Courier New" w:eastAsia="Times New Roman" w:hAnsi="Courier New" w:cs="Courier New"/>
          <w:color w:val="000000"/>
          <w:sz w:val="20"/>
          <w:szCs w:val="20"/>
        </w:rPr>
      </w:pPr>
      <w:ins w:id="1534" w:author="Unknown">
        <w:r w:rsidRPr="000E6B34">
          <w:rPr>
            <w:rFonts w:ascii="Courier New" w:eastAsia="Times New Roman" w:hAnsi="Courier New" w:cs="Courier New"/>
            <w:color w:val="000000"/>
            <w:sz w:val="20"/>
            <w:szCs w:val="20"/>
          </w:rPr>
          <w:t>3 2</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35" w:author="Unknown"/>
          <w:rFonts w:ascii="Courier New" w:eastAsia="Times New Roman" w:hAnsi="Courier New" w:cs="Courier New"/>
          <w:color w:val="000000"/>
          <w:sz w:val="20"/>
          <w:szCs w:val="20"/>
        </w:rPr>
      </w:pPr>
      <w:ins w:id="1536" w:author="Unknown">
        <w:r w:rsidRPr="000E6B34">
          <w:rPr>
            <w:rFonts w:ascii="Courier New" w:eastAsia="Times New Roman" w:hAnsi="Courier New" w:cs="Courier New"/>
            <w:color w:val="000000"/>
            <w:sz w:val="20"/>
            <w:szCs w:val="20"/>
          </w:rPr>
          <w:t>3 3</w:t>
        </w:r>
      </w:ins>
    </w:p>
    <w:p w:rsidR="000E6B34" w:rsidRPr="000E6B34" w:rsidRDefault="000E6B34" w:rsidP="000E6B34">
      <w:pPr>
        <w:shd w:val="clear" w:color="auto" w:fill="FFFFFF"/>
        <w:spacing w:before="100" w:beforeAutospacing="1" w:after="100" w:afterAutospacing="1" w:line="312" w:lineRule="atLeast"/>
        <w:outlineLvl w:val="1"/>
        <w:rPr>
          <w:ins w:id="1537" w:author="Unknown"/>
          <w:rFonts w:ascii="Helvetica" w:eastAsia="Times New Roman" w:hAnsi="Helvetica" w:cs="Helvetica"/>
          <w:color w:val="610B38"/>
          <w:sz w:val="28"/>
          <w:szCs w:val="28"/>
        </w:rPr>
      </w:pPr>
      <w:ins w:id="1538" w:author="Unknown">
        <w:r w:rsidRPr="000E6B34">
          <w:rPr>
            <w:rFonts w:ascii="Helvetica" w:eastAsia="Times New Roman" w:hAnsi="Helvetica" w:cs="Helvetica"/>
            <w:color w:val="610B38"/>
            <w:sz w:val="28"/>
            <w:szCs w:val="28"/>
          </w:rPr>
          <w:t>Java Continue Statement with Labeled For Loop</w:t>
        </w:r>
      </w:ins>
    </w:p>
    <w:p w:rsidR="000E6B34" w:rsidRPr="000E6B34" w:rsidRDefault="000E6B34" w:rsidP="000E6B34">
      <w:pPr>
        <w:ind w:left="720"/>
        <w:rPr>
          <w:ins w:id="1539" w:author="Unknown"/>
        </w:rPr>
      </w:pPr>
      <w:ins w:id="1540" w:author="Unknown">
        <w:r w:rsidRPr="000E6B34">
          <w:t xml:space="preserve">We can use </w:t>
        </w:r>
        <w:proofErr w:type="spellStart"/>
        <w:r w:rsidRPr="000E6B34">
          <w:t>continute</w:t>
        </w:r>
        <w:proofErr w:type="spellEnd"/>
        <w:r w:rsidRPr="000E6B34">
          <w:t xml:space="preserve"> statement with a label. This feature is introduced since JDK 1.5. So, we can continue any loop in Java now whether it is outer loop or inner.</w:t>
        </w:r>
      </w:ins>
    </w:p>
    <w:p w:rsidR="000E6B34" w:rsidRPr="000E6B34" w:rsidRDefault="000E6B34" w:rsidP="000E6B34">
      <w:pPr>
        <w:shd w:val="clear" w:color="auto" w:fill="FFFFFF"/>
        <w:spacing w:before="100" w:beforeAutospacing="1" w:after="100" w:afterAutospacing="1" w:line="240" w:lineRule="auto"/>
        <w:rPr>
          <w:ins w:id="1541" w:author="Unknown"/>
          <w:rFonts w:ascii="Verdana" w:eastAsia="Times New Roman" w:hAnsi="Verdana" w:cs="Times New Roman"/>
          <w:color w:val="000000"/>
          <w:sz w:val="20"/>
          <w:szCs w:val="20"/>
        </w:rPr>
      </w:pPr>
      <w:ins w:id="1542" w:author="Unknown">
        <w:r w:rsidRPr="000E6B34">
          <w:rPr>
            <w:rFonts w:ascii="Verdana" w:eastAsia="Times New Roman" w:hAnsi="Verdana" w:cs="Times New Roman"/>
            <w:b/>
            <w:bCs/>
            <w:color w:val="000000"/>
            <w:sz w:val="20"/>
            <w:szCs w:val="20"/>
          </w:rPr>
          <w:t>Example:</w:t>
        </w:r>
      </w:ins>
    </w:p>
    <w:p w:rsidR="000E6B34" w:rsidRPr="000E6B34" w:rsidRDefault="000E6B34" w:rsidP="000E6B34">
      <w:pPr>
        <w:ind w:left="720"/>
        <w:rPr>
          <w:ins w:id="1543" w:author="Unknown"/>
          <w:color w:val="000000"/>
        </w:rPr>
      </w:pPr>
      <w:ins w:id="1544" w:author="Unknown">
        <w:r w:rsidRPr="000E6B34">
          <w:rPr>
            <w:bdr w:val="none" w:sz="0" w:space="0" w:color="auto" w:frame="1"/>
          </w:rPr>
          <w:t>//Java Program to illustrate the use of continue statement</w:t>
        </w:r>
        <w:r w:rsidRPr="000E6B34">
          <w:rPr>
            <w:color w:val="000000"/>
            <w:bdr w:val="none" w:sz="0" w:space="0" w:color="auto" w:frame="1"/>
          </w:rPr>
          <w:t>  </w:t>
        </w:r>
      </w:ins>
    </w:p>
    <w:p w:rsidR="000E6B34" w:rsidRPr="000E6B34" w:rsidRDefault="000E6B34" w:rsidP="000E6B34">
      <w:pPr>
        <w:ind w:left="720"/>
        <w:rPr>
          <w:ins w:id="1545" w:author="Unknown"/>
          <w:color w:val="000000"/>
        </w:rPr>
      </w:pPr>
      <w:ins w:id="1546" w:author="Unknown">
        <w:r w:rsidRPr="000E6B34">
          <w:rPr>
            <w:bdr w:val="none" w:sz="0" w:space="0" w:color="auto" w:frame="1"/>
          </w:rPr>
          <w:lastRenderedPageBreak/>
          <w:t>//with label inside an inner loop to continue outer loop</w:t>
        </w:r>
        <w:r w:rsidRPr="000E6B34">
          <w:rPr>
            <w:color w:val="000000"/>
            <w:bdr w:val="none" w:sz="0" w:space="0" w:color="auto" w:frame="1"/>
          </w:rPr>
          <w:t>  </w:t>
        </w:r>
      </w:ins>
    </w:p>
    <w:p w:rsidR="000E6B34" w:rsidRPr="000E6B34" w:rsidRDefault="000E6B34" w:rsidP="000E6B34">
      <w:pPr>
        <w:ind w:left="720"/>
        <w:rPr>
          <w:ins w:id="1547" w:author="Unknown"/>
          <w:color w:val="000000"/>
        </w:rPr>
      </w:pPr>
      <w:proofErr w:type="gramStart"/>
      <w:ins w:id="1548" w:author="Unknown">
        <w:r w:rsidRPr="000E6B34">
          <w:rPr>
            <w:b/>
            <w:bCs/>
            <w:color w:val="006699"/>
            <w:bdr w:val="none" w:sz="0" w:space="0" w:color="auto" w:frame="1"/>
          </w:rPr>
          <w:t>public</w:t>
        </w:r>
        <w:proofErr w:type="gramEnd"/>
        <w:r w:rsidRPr="000E6B34">
          <w:rPr>
            <w:color w:val="000000"/>
            <w:bdr w:val="none" w:sz="0" w:space="0" w:color="auto" w:frame="1"/>
          </w:rPr>
          <w:t> </w:t>
        </w:r>
        <w:r w:rsidRPr="000E6B34">
          <w:rPr>
            <w:b/>
            <w:bCs/>
            <w:color w:val="006699"/>
            <w:bdr w:val="none" w:sz="0" w:space="0" w:color="auto" w:frame="1"/>
          </w:rPr>
          <w:t>class</w:t>
        </w:r>
        <w:r w:rsidRPr="000E6B34">
          <w:rPr>
            <w:color w:val="000000"/>
            <w:bdr w:val="none" w:sz="0" w:space="0" w:color="auto" w:frame="1"/>
          </w:rPr>
          <w:t> ContinueExample3 {  </w:t>
        </w:r>
      </w:ins>
    </w:p>
    <w:p w:rsidR="000E6B34" w:rsidRPr="000E6B34" w:rsidRDefault="000E6B34" w:rsidP="000E6B34">
      <w:pPr>
        <w:ind w:left="720"/>
        <w:rPr>
          <w:ins w:id="1549" w:author="Unknown"/>
          <w:color w:val="000000"/>
        </w:rPr>
      </w:pPr>
      <w:proofErr w:type="gramStart"/>
      <w:ins w:id="1550" w:author="Unknown">
        <w:r w:rsidRPr="000E6B34">
          <w:rPr>
            <w:b/>
            <w:bCs/>
            <w:color w:val="006699"/>
            <w:bdr w:val="none" w:sz="0" w:space="0" w:color="auto" w:frame="1"/>
          </w:rPr>
          <w:t>public</w:t>
        </w:r>
        <w:proofErr w:type="gramEnd"/>
        <w:r w:rsidRPr="000E6B34">
          <w:rPr>
            <w:color w:val="000000"/>
            <w:bdr w:val="none" w:sz="0" w:space="0" w:color="auto" w:frame="1"/>
          </w:rPr>
          <w:t> </w:t>
        </w:r>
        <w:r w:rsidRPr="000E6B34">
          <w:rPr>
            <w:b/>
            <w:bCs/>
            <w:color w:val="006699"/>
            <w:bdr w:val="none" w:sz="0" w:space="0" w:color="auto" w:frame="1"/>
          </w:rPr>
          <w:t>static</w:t>
        </w:r>
        <w:r w:rsidRPr="000E6B34">
          <w:rPr>
            <w:color w:val="000000"/>
            <w:bdr w:val="none" w:sz="0" w:space="0" w:color="auto" w:frame="1"/>
          </w:rPr>
          <w:t> </w:t>
        </w:r>
        <w:r w:rsidRPr="000E6B34">
          <w:rPr>
            <w:b/>
            <w:bCs/>
            <w:color w:val="006699"/>
            <w:bdr w:val="none" w:sz="0" w:space="0" w:color="auto" w:frame="1"/>
          </w:rPr>
          <w:t>void</w:t>
        </w:r>
        <w:r w:rsidRPr="000E6B34">
          <w:rPr>
            <w:color w:val="000000"/>
            <w:bdr w:val="none" w:sz="0" w:space="0" w:color="auto" w:frame="1"/>
          </w:rPr>
          <w:t> main(String[] </w:t>
        </w:r>
        <w:proofErr w:type="spellStart"/>
        <w:r w:rsidRPr="000E6B34">
          <w:rPr>
            <w:color w:val="000000"/>
            <w:bdr w:val="none" w:sz="0" w:space="0" w:color="auto" w:frame="1"/>
          </w:rPr>
          <w:t>args</w:t>
        </w:r>
        <w:proofErr w:type="spellEnd"/>
        <w:r w:rsidRPr="000E6B34">
          <w:rPr>
            <w:color w:val="000000"/>
            <w:bdr w:val="none" w:sz="0" w:space="0" w:color="auto" w:frame="1"/>
          </w:rPr>
          <w:t>) {  </w:t>
        </w:r>
      </w:ins>
    </w:p>
    <w:p w:rsidR="000E6B34" w:rsidRPr="000E6B34" w:rsidRDefault="000E6B34" w:rsidP="000E6B34">
      <w:pPr>
        <w:ind w:left="720"/>
        <w:rPr>
          <w:ins w:id="1551" w:author="Unknown"/>
          <w:color w:val="000000"/>
        </w:rPr>
      </w:pPr>
      <w:ins w:id="1552" w:author="Unknown">
        <w:r w:rsidRPr="000E6B34">
          <w:rPr>
            <w:color w:val="000000"/>
            <w:bdr w:val="none" w:sz="0" w:space="0" w:color="auto" w:frame="1"/>
          </w:rPr>
          <w:t>            </w:t>
        </w:r>
        <w:proofErr w:type="spellStart"/>
        <w:proofErr w:type="gramStart"/>
        <w:r w:rsidRPr="000E6B34">
          <w:rPr>
            <w:color w:val="000000"/>
            <w:bdr w:val="none" w:sz="0" w:space="0" w:color="auto" w:frame="1"/>
          </w:rPr>
          <w:t>aa</w:t>
        </w:r>
        <w:proofErr w:type="spellEnd"/>
        <w:proofErr w:type="gramEnd"/>
        <w:r w:rsidRPr="000E6B34">
          <w:rPr>
            <w:color w:val="000000"/>
            <w:bdr w:val="none" w:sz="0" w:space="0" w:color="auto" w:frame="1"/>
          </w:rPr>
          <w:t>:  </w:t>
        </w:r>
      </w:ins>
    </w:p>
    <w:p w:rsidR="000E6B34" w:rsidRPr="000E6B34" w:rsidRDefault="000E6B34" w:rsidP="000E6B34">
      <w:pPr>
        <w:ind w:left="720"/>
        <w:rPr>
          <w:ins w:id="1553" w:author="Unknown"/>
          <w:color w:val="000000"/>
        </w:rPr>
      </w:pPr>
      <w:ins w:id="1554" w:author="Unknown">
        <w:r w:rsidRPr="000E6B34">
          <w:rPr>
            <w:color w:val="000000"/>
            <w:bdr w:val="none" w:sz="0" w:space="0" w:color="auto" w:frame="1"/>
          </w:rPr>
          <w:t>            </w:t>
        </w:r>
        <w:proofErr w:type="gramStart"/>
        <w:r w:rsidRPr="000E6B34">
          <w:rPr>
            <w:b/>
            <w:bCs/>
            <w:color w:val="006699"/>
            <w:bdr w:val="none" w:sz="0" w:space="0" w:color="auto" w:frame="1"/>
          </w:rPr>
          <w:t>for</w:t>
        </w:r>
        <w:r w:rsidRPr="000E6B34">
          <w:rPr>
            <w:color w:val="000000"/>
            <w:bdr w:val="none" w:sz="0" w:space="0" w:color="auto" w:frame="1"/>
          </w:rPr>
          <w:t>(</w:t>
        </w:r>
        <w:proofErr w:type="spellStart"/>
        <w:proofErr w:type="gramEnd"/>
        <w:r w:rsidRPr="000E6B34">
          <w:rPr>
            <w:b/>
            <w:bCs/>
            <w:color w:val="006699"/>
            <w:bdr w:val="none" w:sz="0" w:space="0" w:color="auto" w:frame="1"/>
          </w:rPr>
          <w:t>int</w:t>
        </w:r>
        <w:proofErr w:type="spellEnd"/>
        <w:r w:rsidRPr="000E6B34">
          <w:rPr>
            <w:color w:val="000000"/>
            <w:bdr w:val="none" w:sz="0" w:space="0" w:color="auto" w:frame="1"/>
          </w:rPr>
          <w:t> i=</w:t>
        </w:r>
        <w:r w:rsidRPr="000E6B34">
          <w:rPr>
            <w:color w:val="C00000"/>
            <w:bdr w:val="none" w:sz="0" w:space="0" w:color="auto" w:frame="1"/>
          </w:rPr>
          <w:t>1</w:t>
        </w:r>
        <w:r w:rsidRPr="000E6B34">
          <w:rPr>
            <w:color w:val="000000"/>
            <w:bdr w:val="none" w:sz="0" w:space="0" w:color="auto" w:frame="1"/>
          </w:rPr>
          <w:t>;i&lt;=</w:t>
        </w:r>
        <w:r w:rsidRPr="000E6B34">
          <w:rPr>
            <w:color w:val="C00000"/>
            <w:bdr w:val="none" w:sz="0" w:space="0" w:color="auto" w:frame="1"/>
          </w:rPr>
          <w:t>3</w:t>
        </w:r>
        <w:r w:rsidRPr="000E6B34">
          <w:rPr>
            <w:color w:val="000000"/>
            <w:bdr w:val="none" w:sz="0" w:space="0" w:color="auto" w:frame="1"/>
          </w:rPr>
          <w:t>;i++){    </w:t>
        </w:r>
      </w:ins>
    </w:p>
    <w:p w:rsidR="000E6B34" w:rsidRPr="000E6B34" w:rsidRDefault="000E6B34" w:rsidP="000E6B34">
      <w:pPr>
        <w:ind w:left="720"/>
        <w:rPr>
          <w:ins w:id="1555" w:author="Unknown"/>
          <w:color w:val="000000"/>
        </w:rPr>
      </w:pPr>
      <w:ins w:id="1556" w:author="Unknown">
        <w:r w:rsidRPr="000E6B34">
          <w:rPr>
            <w:color w:val="000000"/>
            <w:bdr w:val="none" w:sz="0" w:space="0" w:color="auto" w:frame="1"/>
          </w:rPr>
          <w:t>                    </w:t>
        </w:r>
        <w:proofErr w:type="gramStart"/>
        <w:r w:rsidRPr="000E6B34">
          <w:rPr>
            <w:color w:val="000000"/>
            <w:bdr w:val="none" w:sz="0" w:space="0" w:color="auto" w:frame="1"/>
          </w:rPr>
          <w:t>bb</w:t>
        </w:r>
        <w:proofErr w:type="gramEnd"/>
        <w:r w:rsidRPr="000E6B34">
          <w:rPr>
            <w:color w:val="000000"/>
            <w:bdr w:val="none" w:sz="0" w:space="0" w:color="auto" w:frame="1"/>
          </w:rPr>
          <w:t>:  </w:t>
        </w:r>
      </w:ins>
    </w:p>
    <w:p w:rsidR="000E6B34" w:rsidRPr="000E6B34" w:rsidRDefault="000E6B34" w:rsidP="000E6B34">
      <w:pPr>
        <w:ind w:left="720"/>
        <w:rPr>
          <w:ins w:id="1557" w:author="Unknown"/>
          <w:color w:val="000000"/>
        </w:rPr>
      </w:pPr>
      <w:ins w:id="1558" w:author="Unknown">
        <w:r w:rsidRPr="000E6B34">
          <w:rPr>
            <w:color w:val="000000"/>
            <w:bdr w:val="none" w:sz="0" w:space="0" w:color="auto" w:frame="1"/>
          </w:rPr>
          <w:t>                    </w:t>
        </w:r>
        <w:proofErr w:type="gramStart"/>
        <w:r w:rsidRPr="000E6B34">
          <w:rPr>
            <w:b/>
            <w:bCs/>
            <w:color w:val="006699"/>
            <w:bdr w:val="none" w:sz="0" w:space="0" w:color="auto" w:frame="1"/>
          </w:rPr>
          <w:t>for</w:t>
        </w:r>
        <w:r w:rsidRPr="000E6B34">
          <w:rPr>
            <w:color w:val="000000"/>
            <w:bdr w:val="none" w:sz="0" w:space="0" w:color="auto" w:frame="1"/>
          </w:rPr>
          <w:t>(</w:t>
        </w:r>
        <w:proofErr w:type="spellStart"/>
        <w:proofErr w:type="gramEnd"/>
        <w:r w:rsidRPr="000E6B34">
          <w:rPr>
            <w:b/>
            <w:bCs/>
            <w:color w:val="006699"/>
            <w:bdr w:val="none" w:sz="0" w:space="0" w:color="auto" w:frame="1"/>
          </w:rPr>
          <w:t>int</w:t>
        </w:r>
        <w:proofErr w:type="spellEnd"/>
        <w:r w:rsidRPr="000E6B34">
          <w:rPr>
            <w:color w:val="000000"/>
            <w:bdr w:val="none" w:sz="0" w:space="0" w:color="auto" w:frame="1"/>
          </w:rPr>
          <w:t> j=</w:t>
        </w:r>
        <w:r w:rsidRPr="000E6B34">
          <w:rPr>
            <w:color w:val="C00000"/>
            <w:bdr w:val="none" w:sz="0" w:space="0" w:color="auto" w:frame="1"/>
          </w:rPr>
          <w:t>1</w:t>
        </w:r>
        <w:r w:rsidRPr="000E6B34">
          <w:rPr>
            <w:color w:val="000000"/>
            <w:bdr w:val="none" w:sz="0" w:space="0" w:color="auto" w:frame="1"/>
          </w:rPr>
          <w:t>;j&lt;=</w:t>
        </w:r>
        <w:r w:rsidRPr="000E6B34">
          <w:rPr>
            <w:color w:val="C00000"/>
            <w:bdr w:val="none" w:sz="0" w:space="0" w:color="auto" w:frame="1"/>
          </w:rPr>
          <w:t>3</w:t>
        </w:r>
        <w:r w:rsidRPr="000E6B34">
          <w:rPr>
            <w:color w:val="000000"/>
            <w:bdr w:val="none" w:sz="0" w:space="0" w:color="auto" w:frame="1"/>
          </w:rPr>
          <w:t>;j++){    </w:t>
        </w:r>
      </w:ins>
    </w:p>
    <w:p w:rsidR="000E6B34" w:rsidRPr="000E6B34" w:rsidRDefault="000E6B34" w:rsidP="000E6B34">
      <w:pPr>
        <w:ind w:left="720"/>
        <w:rPr>
          <w:ins w:id="1559" w:author="Unknown"/>
          <w:color w:val="000000"/>
        </w:rPr>
      </w:pPr>
      <w:ins w:id="1560" w:author="Unknown">
        <w:r w:rsidRPr="000E6B34">
          <w:rPr>
            <w:color w:val="000000"/>
            <w:bdr w:val="none" w:sz="0" w:space="0" w:color="auto" w:frame="1"/>
          </w:rPr>
          <w:t>                        </w:t>
        </w:r>
        <w:proofErr w:type="gramStart"/>
        <w:r w:rsidRPr="000E6B34">
          <w:rPr>
            <w:b/>
            <w:bCs/>
            <w:color w:val="006699"/>
            <w:bdr w:val="none" w:sz="0" w:space="0" w:color="auto" w:frame="1"/>
          </w:rPr>
          <w:t>if</w:t>
        </w:r>
        <w:r w:rsidRPr="000E6B34">
          <w:rPr>
            <w:color w:val="000000"/>
            <w:bdr w:val="none" w:sz="0" w:space="0" w:color="auto" w:frame="1"/>
          </w:rPr>
          <w:t>(</w:t>
        </w:r>
        <w:proofErr w:type="gramEnd"/>
        <w:r w:rsidRPr="000E6B34">
          <w:rPr>
            <w:color w:val="000000"/>
            <w:bdr w:val="none" w:sz="0" w:space="0" w:color="auto" w:frame="1"/>
          </w:rPr>
          <w:t>i==</w:t>
        </w:r>
        <w:r w:rsidRPr="000E6B34">
          <w:rPr>
            <w:color w:val="C00000"/>
            <w:bdr w:val="none" w:sz="0" w:space="0" w:color="auto" w:frame="1"/>
          </w:rPr>
          <w:t>2</w:t>
        </w:r>
        <w:r w:rsidRPr="000E6B34">
          <w:rPr>
            <w:color w:val="000000"/>
            <w:bdr w:val="none" w:sz="0" w:space="0" w:color="auto" w:frame="1"/>
          </w:rPr>
          <w:t>&amp;&amp;j==</w:t>
        </w:r>
        <w:r w:rsidRPr="000E6B34">
          <w:rPr>
            <w:color w:val="C00000"/>
            <w:bdr w:val="none" w:sz="0" w:space="0" w:color="auto" w:frame="1"/>
          </w:rPr>
          <w:t>2</w:t>
        </w:r>
        <w:r w:rsidRPr="000E6B34">
          <w:rPr>
            <w:color w:val="000000"/>
            <w:bdr w:val="none" w:sz="0" w:space="0" w:color="auto" w:frame="1"/>
          </w:rPr>
          <w:t>){    </w:t>
        </w:r>
      </w:ins>
    </w:p>
    <w:p w:rsidR="000E6B34" w:rsidRPr="000E6B34" w:rsidRDefault="000E6B34" w:rsidP="000E6B34">
      <w:pPr>
        <w:ind w:left="720"/>
        <w:rPr>
          <w:ins w:id="1561" w:author="Unknown"/>
          <w:color w:val="000000"/>
        </w:rPr>
      </w:pPr>
      <w:ins w:id="1562" w:author="Unknown">
        <w:r w:rsidRPr="000E6B34">
          <w:rPr>
            <w:color w:val="000000"/>
            <w:bdr w:val="none" w:sz="0" w:space="0" w:color="auto" w:frame="1"/>
          </w:rPr>
          <w:t>                            </w:t>
        </w:r>
        <w:r w:rsidRPr="000E6B34">
          <w:rPr>
            <w:bdr w:val="none" w:sz="0" w:space="0" w:color="auto" w:frame="1"/>
          </w:rPr>
          <w:t>//using continue statement with label</w:t>
        </w:r>
        <w:r w:rsidRPr="000E6B34">
          <w:rPr>
            <w:color w:val="000000"/>
            <w:bdr w:val="none" w:sz="0" w:space="0" w:color="auto" w:frame="1"/>
          </w:rPr>
          <w:t>  </w:t>
        </w:r>
      </w:ins>
    </w:p>
    <w:p w:rsidR="000E6B34" w:rsidRPr="000E6B34" w:rsidRDefault="000E6B34" w:rsidP="000E6B34">
      <w:pPr>
        <w:ind w:left="720"/>
        <w:rPr>
          <w:ins w:id="1563" w:author="Unknown"/>
          <w:color w:val="000000"/>
        </w:rPr>
      </w:pPr>
      <w:ins w:id="1564" w:author="Unknown">
        <w:r w:rsidRPr="000E6B34">
          <w:rPr>
            <w:color w:val="000000"/>
            <w:bdr w:val="none" w:sz="0" w:space="0" w:color="auto" w:frame="1"/>
          </w:rPr>
          <w:t>                            </w:t>
        </w:r>
        <w:proofErr w:type="gramStart"/>
        <w:r w:rsidRPr="000E6B34">
          <w:rPr>
            <w:b/>
            <w:bCs/>
            <w:color w:val="006699"/>
            <w:bdr w:val="none" w:sz="0" w:space="0" w:color="auto" w:frame="1"/>
          </w:rPr>
          <w:t>continue</w:t>
        </w:r>
        <w:proofErr w:type="gramEnd"/>
        <w:r w:rsidRPr="000E6B34">
          <w:rPr>
            <w:color w:val="000000"/>
            <w:bdr w:val="none" w:sz="0" w:space="0" w:color="auto" w:frame="1"/>
          </w:rPr>
          <w:t> </w:t>
        </w:r>
        <w:proofErr w:type="spellStart"/>
        <w:r w:rsidRPr="000E6B34">
          <w:rPr>
            <w:color w:val="000000"/>
            <w:bdr w:val="none" w:sz="0" w:space="0" w:color="auto" w:frame="1"/>
          </w:rPr>
          <w:t>aa</w:t>
        </w:r>
        <w:proofErr w:type="spellEnd"/>
        <w:r w:rsidRPr="000E6B34">
          <w:rPr>
            <w:color w:val="000000"/>
            <w:bdr w:val="none" w:sz="0" w:space="0" w:color="auto" w:frame="1"/>
          </w:rPr>
          <w:t>;    </w:t>
        </w:r>
      </w:ins>
    </w:p>
    <w:p w:rsidR="000E6B34" w:rsidRPr="000E6B34" w:rsidRDefault="000E6B34" w:rsidP="000E6B34">
      <w:pPr>
        <w:ind w:left="720"/>
        <w:rPr>
          <w:ins w:id="1565" w:author="Unknown"/>
          <w:color w:val="000000"/>
        </w:rPr>
      </w:pPr>
      <w:ins w:id="1566" w:author="Unknown">
        <w:r w:rsidRPr="000E6B34">
          <w:rPr>
            <w:color w:val="000000"/>
            <w:bdr w:val="none" w:sz="0" w:space="0" w:color="auto" w:frame="1"/>
          </w:rPr>
          <w:t>                        }    </w:t>
        </w:r>
      </w:ins>
    </w:p>
    <w:p w:rsidR="000E6B34" w:rsidRPr="000E6B34" w:rsidRDefault="000E6B34" w:rsidP="000E6B34">
      <w:pPr>
        <w:ind w:left="720"/>
        <w:rPr>
          <w:ins w:id="1567" w:author="Unknown"/>
          <w:color w:val="000000"/>
        </w:rPr>
      </w:pPr>
      <w:ins w:id="1568" w:author="Unknown">
        <w:r w:rsidRPr="000E6B34">
          <w:rPr>
            <w:color w:val="000000"/>
            <w:bdr w:val="none" w:sz="0" w:space="0" w:color="auto" w:frame="1"/>
          </w:rPr>
          <w:t>                        </w:t>
        </w:r>
        <w:proofErr w:type="spellStart"/>
        <w:proofErr w:type="gramStart"/>
        <w:r w:rsidRPr="000E6B34">
          <w:rPr>
            <w:color w:val="000000"/>
            <w:bdr w:val="none" w:sz="0" w:space="0" w:color="auto" w:frame="1"/>
          </w:rPr>
          <w:t>System.out.println</w:t>
        </w:r>
        <w:proofErr w:type="spellEnd"/>
        <w:r w:rsidRPr="000E6B34">
          <w:rPr>
            <w:color w:val="000000"/>
            <w:bdr w:val="none" w:sz="0" w:space="0" w:color="auto" w:frame="1"/>
          </w:rPr>
          <w:t>(</w:t>
        </w:r>
        <w:proofErr w:type="gramEnd"/>
        <w:r w:rsidRPr="000E6B34">
          <w:rPr>
            <w:color w:val="000000"/>
            <w:bdr w:val="none" w:sz="0" w:space="0" w:color="auto" w:frame="1"/>
          </w:rPr>
          <w:t>i+</w:t>
        </w:r>
        <w:r w:rsidRPr="000E6B34">
          <w:rPr>
            <w:color w:val="0000FF"/>
            <w:bdr w:val="none" w:sz="0" w:space="0" w:color="auto" w:frame="1"/>
          </w:rPr>
          <w:t>" "</w:t>
        </w:r>
        <w:r w:rsidRPr="000E6B34">
          <w:rPr>
            <w:color w:val="000000"/>
            <w:bdr w:val="none" w:sz="0" w:space="0" w:color="auto" w:frame="1"/>
          </w:rPr>
          <w:t>+j);    </w:t>
        </w:r>
      </w:ins>
    </w:p>
    <w:p w:rsidR="000E6B34" w:rsidRPr="000E6B34" w:rsidRDefault="000E6B34" w:rsidP="000E6B34">
      <w:pPr>
        <w:ind w:left="720"/>
        <w:rPr>
          <w:ins w:id="1569" w:author="Unknown"/>
          <w:color w:val="000000"/>
        </w:rPr>
      </w:pPr>
      <w:ins w:id="1570" w:author="Unknown">
        <w:r w:rsidRPr="000E6B34">
          <w:rPr>
            <w:color w:val="000000"/>
            <w:bdr w:val="none" w:sz="0" w:space="0" w:color="auto" w:frame="1"/>
          </w:rPr>
          <w:t>                    }    </w:t>
        </w:r>
      </w:ins>
    </w:p>
    <w:p w:rsidR="000E6B34" w:rsidRPr="000E6B34" w:rsidRDefault="000E6B34" w:rsidP="000E6B34">
      <w:pPr>
        <w:ind w:left="720"/>
        <w:rPr>
          <w:ins w:id="1571" w:author="Unknown"/>
          <w:color w:val="000000"/>
        </w:rPr>
      </w:pPr>
      <w:ins w:id="1572" w:author="Unknown">
        <w:r w:rsidRPr="000E6B34">
          <w:rPr>
            <w:color w:val="000000"/>
            <w:bdr w:val="none" w:sz="0" w:space="0" w:color="auto" w:frame="1"/>
          </w:rPr>
          <w:t>            }    </w:t>
        </w:r>
      </w:ins>
    </w:p>
    <w:p w:rsidR="000E6B34" w:rsidRPr="000E6B34" w:rsidRDefault="000E6B34" w:rsidP="000E6B34">
      <w:pPr>
        <w:ind w:left="720"/>
        <w:rPr>
          <w:ins w:id="1573" w:author="Unknown"/>
          <w:color w:val="000000"/>
        </w:rPr>
      </w:pPr>
      <w:ins w:id="1574" w:author="Unknown">
        <w:r w:rsidRPr="000E6B34">
          <w:rPr>
            <w:color w:val="000000"/>
            <w:bdr w:val="none" w:sz="0" w:space="0" w:color="auto" w:frame="1"/>
          </w:rPr>
          <w:t>}  </w:t>
        </w:r>
      </w:ins>
    </w:p>
    <w:p w:rsidR="000E6B34" w:rsidRPr="000E6B34" w:rsidRDefault="000E6B34" w:rsidP="000E6B34">
      <w:pPr>
        <w:ind w:left="720"/>
        <w:rPr>
          <w:ins w:id="1575" w:author="Unknown"/>
          <w:color w:val="000000"/>
        </w:rPr>
      </w:pPr>
      <w:ins w:id="1576" w:author="Unknown">
        <w:r w:rsidRPr="000E6B34">
          <w:rPr>
            <w:color w:val="000000"/>
            <w:bdr w:val="none" w:sz="0" w:space="0" w:color="auto" w:frame="1"/>
          </w:rPr>
          <w:t>}  </w:t>
        </w:r>
      </w:ins>
    </w:p>
    <w:p w:rsidR="000E6B34" w:rsidRPr="000E6B34" w:rsidRDefault="000E6B34" w:rsidP="000E6B34">
      <w:pPr>
        <w:shd w:val="clear" w:color="auto" w:fill="FFFFFF"/>
        <w:spacing w:before="100" w:beforeAutospacing="1" w:after="100" w:afterAutospacing="1" w:line="240" w:lineRule="auto"/>
        <w:rPr>
          <w:ins w:id="1577" w:author="Unknown"/>
          <w:rFonts w:ascii="Verdana" w:eastAsia="Times New Roman" w:hAnsi="Verdana" w:cs="Times New Roman"/>
          <w:color w:val="000000"/>
          <w:sz w:val="20"/>
          <w:szCs w:val="20"/>
        </w:rPr>
      </w:pPr>
      <w:ins w:id="1578" w:author="Unknown">
        <w:r w:rsidRPr="000E6B34">
          <w:rPr>
            <w:rFonts w:ascii="Verdana" w:eastAsia="Times New Roman" w:hAnsi="Verdana" w:cs="Times New Roman"/>
            <w:color w:val="000000"/>
            <w:sz w:val="20"/>
            <w:szCs w:val="20"/>
          </w:rPr>
          <w:t>Output:</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79" w:author="Unknown"/>
          <w:rFonts w:ascii="Courier New" w:eastAsia="Times New Roman" w:hAnsi="Courier New" w:cs="Courier New"/>
          <w:color w:val="000000"/>
          <w:sz w:val="20"/>
          <w:szCs w:val="20"/>
        </w:rPr>
      </w:pPr>
      <w:ins w:id="1580" w:author="Unknown">
        <w:r w:rsidRPr="000E6B34">
          <w:rPr>
            <w:rFonts w:ascii="Courier New" w:eastAsia="Times New Roman" w:hAnsi="Courier New" w:cs="Courier New"/>
            <w:color w:val="000000"/>
            <w:sz w:val="20"/>
            <w:szCs w:val="20"/>
          </w:rPr>
          <w:t>1 1</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81" w:author="Unknown"/>
          <w:rFonts w:ascii="Courier New" w:eastAsia="Times New Roman" w:hAnsi="Courier New" w:cs="Courier New"/>
          <w:color w:val="000000"/>
          <w:sz w:val="20"/>
          <w:szCs w:val="20"/>
        </w:rPr>
      </w:pPr>
      <w:ins w:id="1582" w:author="Unknown">
        <w:r w:rsidRPr="000E6B34">
          <w:rPr>
            <w:rFonts w:ascii="Courier New" w:eastAsia="Times New Roman" w:hAnsi="Courier New" w:cs="Courier New"/>
            <w:color w:val="000000"/>
            <w:sz w:val="20"/>
            <w:szCs w:val="20"/>
          </w:rPr>
          <w:t>1 2</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83" w:author="Unknown"/>
          <w:rFonts w:ascii="Courier New" w:eastAsia="Times New Roman" w:hAnsi="Courier New" w:cs="Courier New"/>
          <w:color w:val="000000"/>
          <w:sz w:val="20"/>
          <w:szCs w:val="20"/>
        </w:rPr>
      </w:pPr>
      <w:ins w:id="1584" w:author="Unknown">
        <w:r w:rsidRPr="000E6B34">
          <w:rPr>
            <w:rFonts w:ascii="Courier New" w:eastAsia="Times New Roman" w:hAnsi="Courier New" w:cs="Courier New"/>
            <w:color w:val="000000"/>
            <w:sz w:val="20"/>
            <w:szCs w:val="20"/>
          </w:rPr>
          <w:t>1 3</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85" w:author="Unknown"/>
          <w:rFonts w:ascii="Courier New" w:eastAsia="Times New Roman" w:hAnsi="Courier New" w:cs="Courier New"/>
          <w:color w:val="000000"/>
          <w:sz w:val="20"/>
          <w:szCs w:val="20"/>
        </w:rPr>
      </w:pPr>
      <w:ins w:id="1586" w:author="Unknown">
        <w:r w:rsidRPr="000E6B34">
          <w:rPr>
            <w:rFonts w:ascii="Courier New" w:eastAsia="Times New Roman" w:hAnsi="Courier New" w:cs="Courier New"/>
            <w:color w:val="000000"/>
            <w:sz w:val="20"/>
            <w:szCs w:val="20"/>
          </w:rPr>
          <w:t>2 1</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87" w:author="Unknown"/>
          <w:rFonts w:ascii="Courier New" w:eastAsia="Times New Roman" w:hAnsi="Courier New" w:cs="Courier New"/>
          <w:color w:val="000000"/>
          <w:sz w:val="20"/>
          <w:szCs w:val="20"/>
        </w:rPr>
      </w:pPr>
      <w:ins w:id="1588" w:author="Unknown">
        <w:r w:rsidRPr="000E6B34">
          <w:rPr>
            <w:rFonts w:ascii="Courier New" w:eastAsia="Times New Roman" w:hAnsi="Courier New" w:cs="Courier New"/>
            <w:color w:val="000000"/>
            <w:sz w:val="20"/>
            <w:szCs w:val="20"/>
          </w:rPr>
          <w:t>3 1</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89" w:author="Unknown"/>
          <w:rFonts w:ascii="Courier New" w:eastAsia="Times New Roman" w:hAnsi="Courier New" w:cs="Courier New"/>
          <w:color w:val="000000"/>
          <w:sz w:val="20"/>
          <w:szCs w:val="20"/>
        </w:rPr>
      </w:pPr>
      <w:ins w:id="1590" w:author="Unknown">
        <w:r w:rsidRPr="000E6B34">
          <w:rPr>
            <w:rFonts w:ascii="Courier New" w:eastAsia="Times New Roman" w:hAnsi="Courier New" w:cs="Courier New"/>
            <w:color w:val="000000"/>
            <w:sz w:val="20"/>
            <w:szCs w:val="20"/>
          </w:rPr>
          <w:t>3 2</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91" w:author="Unknown"/>
          <w:rFonts w:ascii="Courier New" w:eastAsia="Times New Roman" w:hAnsi="Courier New" w:cs="Courier New"/>
          <w:color w:val="000000"/>
          <w:sz w:val="20"/>
          <w:szCs w:val="20"/>
        </w:rPr>
      </w:pPr>
      <w:ins w:id="1592" w:author="Unknown">
        <w:r w:rsidRPr="000E6B34">
          <w:rPr>
            <w:rFonts w:ascii="Courier New" w:eastAsia="Times New Roman" w:hAnsi="Courier New" w:cs="Courier New"/>
            <w:color w:val="000000"/>
            <w:sz w:val="20"/>
            <w:szCs w:val="20"/>
          </w:rPr>
          <w:t>3 3</w:t>
        </w:r>
      </w:ins>
    </w:p>
    <w:p w:rsidR="000E6B34" w:rsidRPr="000E6B34" w:rsidRDefault="000E6B34" w:rsidP="000E6B34">
      <w:pPr>
        <w:shd w:val="clear" w:color="auto" w:fill="FFFFFF"/>
        <w:spacing w:before="100" w:beforeAutospacing="1" w:after="100" w:afterAutospacing="1" w:line="312" w:lineRule="atLeast"/>
        <w:outlineLvl w:val="1"/>
        <w:rPr>
          <w:ins w:id="1593" w:author="Unknown"/>
          <w:rFonts w:ascii="Helvetica" w:eastAsia="Times New Roman" w:hAnsi="Helvetica" w:cs="Helvetica"/>
          <w:color w:val="610B38"/>
          <w:sz w:val="28"/>
          <w:szCs w:val="28"/>
        </w:rPr>
      </w:pPr>
      <w:ins w:id="1594" w:author="Unknown">
        <w:r w:rsidRPr="000E6B34">
          <w:rPr>
            <w:rFonts w:ascii="Helvetica" w:eastAsia="Times New Roman" w:hAnsi="Helvetica" w:cs="Helvetica"/>
            <w:color w:val="610B38"/>
            <w:sz w:val="28"/>
            <w:szCs w:val="28"/>
          </w:rPr>
          <w:t>Java Continue Statement in while loop</w:t>
        </w:r>
      </w:ins>
    </w:p>
    <w:p w:rsidR="000E6B34" w:rsidRPr="000E6B34" w:rsidRDefault="000E6B34" w:rsidP="000E6B34">
      <w:pPr>
        <w:shd w:val="clear" w:color="auto" w:fill="FFFFFF"/>
        <w:spacing w:before="100" w:beforeAutospacing="1" w:after="100" w:afterAutospacing="1" w:line="240" w:lineRule="auto"/>
        <w:rPr>
          <w:ins w:id="1595" w:author="Unknown"/>
          <w:rFonts w:ascii="Verdana" w:eastAsia="Times New Roman" w:hAnsi="Verdana" w:cs="Times New Roman"/>
          <w:color w:val="000000"/>
          <w:sz w:val="20"/>
          <w:szCs w:val="20"/>
        </w:rPr>
      </w:pPr>
      <w:ins w:id="1596" w:author="Unknown">
        <w:r w:rsidRPr="000E6B34">
          <w:rPr>
            <w:rFonts w:ascii="Verdana" w:eastAsia="Times New Roman" w:hAnsi="Verdana" w:cs="Times New Roman"/>
            <w:b/>
            <w:bCs/>
            <w:color w:val="000000"/>
            <w:sz w:val="20"/>
            <w:szCs w:val="20"/>
          </w:rPr>
          <w:t>Example:</w:t>
        </w:r>
      </w:ins>
    </w:p>
    <w:p w:rsidR="000E6B34" w:rsidRPr="000E6B34" w:rsidRDefault="000E6B34" w:rsidP="000E6B34">
      <w:pPr>
        <w:ind w:left="720"/>
        <w:rPr>
          <w:ins w:id="1597" w:author="Unknown"/>
          <w:color w:val="000000"/>
        </w:rPr>
      </w:pPr>
      <w:ins w:id="1598" w:author="Unknown">
        <w:r w:rsidRPr="000E6B34">
          <w:rPr>
            <w:bdr w:val="none" w:sz="0" w:space="0" w:color="auto" w:frame="1"/>
          </w:rPr>
          <w:t>//Java Program to demonstrate the use of continue statement</w:t>
        </w:r>
        <w:r w:rsidRPr="000E6B34">
          <w:rPr>
            <w:color w:val="000000"/>
            <w:bdr w:val="none" w:sz="0" w:space="0" w:color="auto" w:frame="1"/>
          </w:rPr>
          <w:t>  </w:t>
        </w:r>
      </w:ins>
    </w:p>
    <w:p w:rsidR="000E6B34" w:rsidRPr="000E6B34" w:rsidRDefault="000E6B34" w:rsidP="000E6B34">
      <w:pPr>
        <w:ind w:left="720"/>
        <w:rPr>
          <w:ins w:id="1599" w:author="Unknown"/>
          <w:color w:val="000000"/>
        </w:rPr>
      </w:pPr>
      <w:ins w:id="1600" w:author="Unknown">
        <w:r w:rsidRPr="000E6B34">
          <w:rPr>
            <w:bdr w:val="none" w:sz="0" w:space="0" w:color="auto" w:frame="1"/>
          </w:rPr>
          <w:t>//inside the </w:t>
        </w:r>
        <w:proofErr w:type="gramStart"/>
        <w:r w:rsidRPr="000E6B34">
          <w:rPr>
            <w:bdr w:val="none" w:sz="0" w:space="0" w:color="auto" w:frame="1"/>
          </w:rPr>
          <w:t>while loop</w:t>
        </w:r>
        <w:proofErr w:type="gramEnd"/>
        <w:r w:rsidRPr="000E6B34">
          <w:rPr>
            <w:bdr w:val="none" w:sz="0" w:space="0" w:color="auto" w:frame="1"/>
          </w:rPr>
          <w:t>.</w:t>
        </w:r>
        <w:r w:rsidRPr="000E6B34">
          <w:rPr>
            <w:color w:val="000000"/>
            <w:bdr w:val="none" w:sz="0" w:space="0" w:color="auto" w:frame="1"/>
          </w:rPr>
          <w:t>  </w:t>
        </w:r>
      </w:ins>
    </w:p>
    <w:p w:rsidR="000E6B34" w:rsidRPr="000E6B34" w:rsidRDefault="000E6B34" w:rsidP="000E6B34">
      <w:pPr>
        <w:ind w:left="720"/>
        <w:rPr>
          <w:ins w:id="1601" w:author="Unknown"/>
          <w:color w:val="000000"/>
        </w:rPr>
      </w:pPr>
      <w:proofErr w:type="gramStart"/>
      <w:ins w:id="1602" w:author="Unknown">
        <w:r w:rsidRPr="000E6B34">
          <w:rPr>
            <w:b/>
            <w:bCs/>
            <w:color w:val="006699"/>
            <w:bdr w:val="none" w:sz="0" w:space="0" w:color="auto" w:frame="1"/>
          </w:rPr>
          <w:lastRenderedPageBreak/>
          <w:t>public</w:t>
        </w:r>
        <w:proofErr w:type="gramEnd"/>
        <w:r w:rsidRPr="000E6B34">
          <w:rPr>
            <w:color w:val="000000"/>
            <w:bdr w:val="none" w:sz="0" w:space="0" w:color="auto" w:frame="1"/>
          </w:rPr>
          <w:t> </w:t>
        </w:r>
        <w:r w:rsidRPr="000E6B34">
          <w:rPr>
            <w:b/>
            <w:bCs/>
            <w:color w:val="006699"/>
            <w:bdr w:val="none" w:sz="0" w:space="0" w:color="auto" w:frame="1"/>
          </w:rPr>
          <w:t>class</w:t>
        </w:r>
        <w:r w:rsidRPr="000E6B34">
          <w:rPr>
            <w:color w:val="000000"/>
            <w:bdr w:val="none" w:sz="0" w:space="0" w:color="auto" w:frame="1"/>
          </w:rPr>
          <w:t> </w:t>
        </w:r>
        <w:proofErr w:type="spellStart"/>
        <w:r w:rsidRPr="000E6B34">
          <w:rPr>
            <w:color w:val="000000"/>
            <w:bdr w:val="none" w:sz="0" w:space="0" w:color="auto" w:frame="1"/>
          </w:rPr>
          <w:t>ContinueWhileExample</w:t>
        </w:r>
        <w:proofErr w:type="spellEnd"/>
        <w:r w:rsidRPr="000E6B34">
          <w:rPr>
            <w:color w:val="000000"/>
            <w:bdr w:val="none" w:sz="0" w:space="0" w:color="auto" w:frame="1"/>
          </w:rPr>
          <w:t> {  </w:t>
        </w:r>
      </w:ins>
    </w:p>
    <w:p w:rsidR="000E6B34" w:rsidRPr="000E6B34" w:rsidRDefault="000E6B34" w:rsidP="000E6B34">
      <w:pPr>
        <w:ind w:left="720"/>
        <w:rPr>
          <w:ins w:id="1603" w:author="Unknown"/>
          <w:color w:val="000000"/>
        </w:rPr>
      </w:pPr>
      <w:proofErr w:type="gramStart"/>
      <w:ins w:id="1604" w:author="Unknown">
        <w:r w:rsidRPr="000E6B34">
          <w:rPr>
            <w:b/>
            <w:bCs/>
            <w:color w:val="006699"/>
            <w:bdr w:val="none" w:sz="0" w:space="0" w:color="auto" w:frame="1"/>
          </w:rPr>
          <w:t>public</w:t>
        </w:r>
        <w:proofErr w:type="gramEnd"/>
        <w:r w:rsidRPr="000E6B34">
          <w:rPr>
            <w:color w:val="000000"/>
            <w:bdr w:val="none" w:sz="0" w:space="0" w:color="auto" w:frame="1"/>
          </w:rPr>
          <w:t> </w:t>
        </w:r>
        <w:r w:rsidRPr="000E6B34">
          <w:rPr>
            <w:b/>
            <w:bCs/>
            <w:color w:val="006699"/>
            <w:bdr w:val="none" w:sz="0" w:space="0" w:color="auto" w:frame="1"/>
          </w:rPr>
          <w:t>static</w:t>
        </w:r>
        <w:r w:rsidRPr="000E6B34">
          <w:rPr>
            <w:color w:val="000000"/>
            <w:bdr w:val="none" w:sz="0" w:space="0" w:color="auto" w:frame="1"/>
          </w:rPr>
          <w:t> </w:t>
        </w:r>
        <w:r w:rsidRPr="000E6B34">
          <w:rPr>
            <w:b/>
            <w:bCs/>
            <w:color w:val="006699"/>
            <w:bdr w:val="none" w:sz="0" w:space="0" w:color="auto" w:frame="1"/>
          </w:rPr>
          <w:t>void</w:t>
        </w:r>
        <w:r w:rsidRPr="000E6B34">
          <w:rPr>
            <w:color w:val="000000"/>
            <w:bdr w:val="none" w:sz="0" w:space="0" w:color="auto" w:frame="1"/>
          </w:rPr>
          <w:t> main(String[] </w:t>
        </w:r>
        <w:proofErr w:type="spellStart"/>
        <w:r w:rsidRPr="000E6B34">
          <w:rPr>
            <w:color w:val="000000"/>
            <w:bdr w:val="none" w:sz="0" w:space="0" w:color="auto" w:frame="1"/>
          </w:rPr>
          <w:t>args</w:t>
        </w:r>
        <w:proofErr w:type="spellEnd"/>
        <w:r w:rsidRPr="000E6B34">
          <w:rPr>
            <w:color w:val="000000"/>
            <w:bdr w:val="none" w:sz="0" w:space="0" w:color="auto" w:frame="1"/>
          </w:rPr>
          <w:t>) {  </w:t>
        </w:r>
      </w:ins>
    </w:p>
    <w:p w:rsidR="000E6B34" w:rsidRPr="000E6B34" w:rsidRDefault="000E6B34" w:rsidP="000E6B34">
      <w:pPr>
        <w:ind w:left="720"/>
        <w:rPr>
          <w:ins w:id="1605" w:author="Unknown"/>
          <w:color w:val="000000"/>
        </w:rPr>
      </w:pPr>
      <w:ins w:id="1606" w:author="Unknown">
        <w:r w:rsidRPr="000E6B34">
          <w:rPr>
            <w:color w:val="000000"/>
            <w:bdr w:val="none" w:sz="0" w:space="0" w:color="auto" w:frame="1"/>
          </w:rPr>
          <w:t>    </w:t>
        </w:r>
        <w:r w:rsidRPr="000E6B34">
          <w:rPr>
            <w:bdr w:val="none" w:sz="0" w:space="0" w:color="auto" w:frame="1"/>
          </w:rPr>
          <w:t>//while loop</w:t>
        </w:r>
        <w:r w:rsidRPr="000E6B34">
          <w:rPr>
            <w:color w:val="000000"/>
            <w:bdr w:val="none" w:sz="0" w:space="0" w:color="auto" w:frame="1"/>
          </w:rPr>
          <w:t>  </w:t>
        </w:r>
      </w:ins>
    </w:p>
    <w:p w:rsidR="000E6B34" w:rsidRPr="000E6B34" w:rsidRDefault="000E6B34" w:rsidP="000E6B34">
      <w:pPr>
        <w:ind w:left="720"/>
        <w:rPr>
          <w:ins w:id="1607" w:author="Unknown"/>
          <w:color w:val="000000"/>
        </w:rPr>
      </w:pPr>
      <w:ins w:id="1608" w:author="Unknown">
        <w:r w:rsidRPr="000E6B34">
          <w:rPr>
            <w:color w:val="000000"/>
            <w:bdr w:val="none" w:sz="0" w:space="0" w:color="auto" w:frame="1"/>
          </w:rPr>
          <w:t>    </w:t>
        </w:r>
        <w:proofErr w:type="spellStart"/>
        <w:proofErr w:type="gramStart"/>
        <w:r w:rsidRPr="000E6B34">
          <w:rPr>
            <w:b/>
            <w:bCs/>
            <w:color w:val="006699"/>
            <w:bdr w:val="none" w:sz="0" w:space="0" w:color="auto" w:frame="1"/>
          </w:rPr>
          <w:t>int</w:t>
        </w:r>
        <w:proofErr w:type="spellEnd"/>
        <w:proofErr w:type="gramEnd"/>
        <w:r w:rsidRPr="000E6B34">
          <w:rPr>
            <w:color w:val="000000"/>
            <w:bdr w:val="none" w:sz="0" w:space="0" w:color="auto" w:frame="1"/>
          </w:rPr>
          <w:t> i=</w:t>
        </w:r>
        <w:r w:rsidRPr="000E6B34">
          <w:rPr>
            <w:color w:val="C00000"/>
            <w:bdr w:val="none" w:sz="0" w:space="0" w:color="auto" w:frame="1"/>
          </w:rPr>
          <w:t>1</w:t>
        </w:r>
        <w:r w:rsidRPr="000E6B34">
          <w:rPr>
            <w:color w:val="000000"/>
            <w:bdr w:val="none" w:sz="0" w:space="0" w:color="auto" w:frame="1"/>
          </w:rPr>
          <w:t>;  </w:t>
        </w:r>
      </w:ins>
    </w:p>
    <w:p w:rsidR="000E6B34" w:rsidRPr="000E6B34" w:rsidRDefault="000E6B34" w:rsidP="000E6B34">
      <w:pPr>
        <w:ind w:left="720"/>
        <w:rPr>
          <w:ins w:id="1609" w:author="Unknown"/>
          <w:color w:val="000000"/>
        </w:rPr>
      </w:pPr>
      <w:ins w:id="1610" w:author="Unknown">
        <w:r w:rsidRPr="000E6B34">
          <w:rPr>
            <w:color w:val="000000"/>
            <w:bdr w:val="none" w:sz="0" w:space="0" w:color="auto" w:frame="1"/>
          </w:rPr>
          <w:t>    </w:t>
        </w:r>
        <w:proofErr w:type="gramStart"/>
        <w:r w:rsidRPr="000E6B34">
          <w:rPr>
            <w:b/>
            <w:bCs/>
            <w:color w:val="006699"/>
            <w:bdr w:val="none" w:sz="0" w:space="0" w:color="auto" w:frame="1"/>
          </w:rPr>
          <w:t>while</w:t>
        </w:r>
        <w:r w:rsidRPr="000E6B34">
          <w:rPr>
            <w:color w:val="000000"/>
            <w:bdr w:val="none" w:sz="0" w:space="0" w:color="auto" w:frame="1"/>
          </w:rPr>
          <w:t>(</w:t>
        </w:r>
        <w:proofErr w:type="gramEnd"/>
        <w:r w:rsidRPr="000E6B34">
          <w:rPr>
            <w:color w:val="000000"/>
            <w:bdr w:val="none" w:sz="0" w:space="0" w:color="auto" w:frame="1"/>
          </w:rPr>
          <w:t>i&lt;=</w:t>
        </w:r>
        <w:r w:rsidRPr="000E6B34">
          <w:rPr>
            <w:color w:val="C00000"/>
            <w:bdr w:val="none" w:sz="0" w:space="0" w:color="auto" w:frame="1"/>
          </w:rPr>
          <w:t>10</w:t>
        </w:r>
        <w:r w:rsidRPr="000E6B34">
          <w:rPr>
            <w:color w:val="000000"/>
            <w:bdr w:val="none" w:sz="0" w:space="0" w:color="auto" w:frame="1"/>
          </w:rPr>
          <w:t>){  </w:t>
        </w:r>
      </w:ins>
    </w:p>
    <w:p w:rsidR="000E6B34" w:rsidRPr="000E6B34" w:rsidRDefault="000E6B34" w:rsidP="000E6B34">
      <w:pPr>
        <w:ind w:left="720"/>
        <w:rPr>
          <w:ins w:id="1611" w:author="Unknown"/>
          <w:color w:val="000000"/>
        </w:rPr>
      </w:pPr>
      <w:ins w:id="1612" w:author="Unknown">
        <w:r w:rsidRPr="000E6B34">
          <w:rPr>
            <w:color w:val="000000"/>
            <w:bdr w:val="none" w:sz="0" w:space="0" w:color="auto" w:frame="1"/>
          </w:rPr>
          <w:t>        </w:t>
        </w:r>
        <w:proofErr w:type="gramStart"/>
        <w:r w:rsidRPr="000E6B34">
          <w:rPr>
            <w:b/>
            <w:bCs/>
            <w:color w:val="006699"/>
            <w:bdr w:val="none" w:sz="0" w:space="0" w:color="auto" w:frame="1"/>
          </w:rPr>
          <w:t>if</w:t>
        </w:r>
        <w:r w:rsidRPr="000E6B34">
          <w:rPr>
            <w:color w:val="000000"/>
            <w:bdr w:val="none" w:sz="0" w:space="0" w:color="auto" w:frame="1"/>
          </w:rPr>
          <w:t>(</w:t>
        </w:r>
        <w:proofErr w:type="gramEnd"/>
        <w:r w:rsidRPr="000E6B34">
          <w:rPr>
            <w:color w:val="000000"/>
            <w:bdr w:val="none" w:sz="0" w:space="0" w:color="auto" w:frame="1"/>
          </w:rPr>
          <w:t>i==</w:t>
        </w:r>
        <w:r w:rsidRPr="000E6B34">
          <w:rPr>
            <w:color w:val="C00000"/>
            <w:bdr w:val="none" w:sz="0" w:space="0" w:color="auto" w:frame="1"/>
          </w:rPr>
          <w:t>5</w:t>
        </w:r>
        <w:r w:rsidRPr="000E6B34">
          <w:rPr>
            <w:color w:val="000000"/>
            <w:bdr w:val="none" w:sz="0" w:space="0" w:color="auto" w:frame="1"/>
          </w:rPr>
          <w:t>){  </w:t>
        </w:r>
      </w:ins>
    </w:p>
    <w:p w:rsidR="000E6B34" w:rsidRPr="000E6B34" w:rsidRDefault="000E6B34" w:rsidP="000E6B34">
      <w:pPr>
        <w:ind w:left="720"/>
        <w:rPr>
          <w:ins w:id="1613" w:author="Unknown"/>
          <w:color w:val="000000"/>
        </w:rPr>
      </w:pPr>
      <w:ins w:id="1614" w:author="Unknown">
        <w:r w:rsidRPr="000E6B34">
          <w:rPr>
            <w:color w:val="000000"/>
            <w:bdr w:val="none" w:sz="0" w:space="0" w:color="auto" w:frame="1"/>
          </w:rPr>
          <w:t>            </w:t>
        </w:r>
        <w:r w:rsidRPr="000E6B34">
          <w:rPr>
            <w:bdr w:val="none" w:sz="0" w:space="0" w:color="auto" w:frame="1"/>
          </w:rPr>
          <w:t>//using continue statement</w:t>
        </w:r>
        <w:r w:rsidRPr="000E6B34">
          <w:rPr>
            <w:color w:val="000000"/>
            <w:bdr w:val="none" w:sz="0" w:space="0" w:color="auto" w:frame="1"/>
          </w:rPr>
          <w:t>  </w:t>
        </w:r>
      </w:ins>
    </w:p>
    <w:p w:rsidR="000E6B34" w:rsidRPr="000E6B34" w:rsidRDefault="000E6B34" w:rsidP="000E6B34">
      <w:pPr>
        <w:ind w:left="720"/>
        <w:rPr>
          <w:ins w:id="1615" w:author="Unknown"/>
          <w:color w:val="000000"/>
        </w:rPr>
      </w:pPr>
      <w:ins w:id="1616" w:author="Unknown">
        <w:r w:rsidRPr="000E6B34">
          <w:rPr>
            <w:color w:val="000000"/>
            <w:bdr w:val="none" w:sz="0" w:space="0" w:color="auto" w:frame="1"/>
          </w:rPr>
          <w:t>            </w:t>
        </w:r>
        <w:proofErr w:type="gramStart"/>
        <w:r w:rsidRPr="000E6B34">
          <w:rPr>
            <w:color w:val="000000"/>
            <w:bdr w:val="none" w:sz="0" w:space="0" w:color="auto" w:frame="1"/>
          </w:rPr>
          <w:t>i</w:t>
        </w:r>
        <w:proofErr w:type="gramEnd"/>
        <w:r w:rsidRPr="000E6B34">
          <w:rPr>
            <w:color w:val="000000"/>
            <w:bdr w:val="none" w:sz="0" w:space="0" w:color="auto" w:frame="1"/>
          </w:rPr>
          <w:t>++;  </w:t>
        </w:r>
      </w:ins>
    </w:p>
    <w:p w:rsidR="000E6B34" w:rsidRPr="000E6B34" w:rsidRDefault="000E6B34" w:rsidP="000E6B34">
      <w:pPr>
        <w:ind w:left="720"/>
        <w:rPr>
          <w:ins w:id="1617" w:author="Unknown"/>
          <w:color w:val="000000"/>
        </w:rPr>
      </w:pPr>
      <w:ins w:id="1618" w:author="Unknown">
        <w:r w:rsidRPr="000E6B34">
          <w:rPr>
            <w:color w:val="000000"/>
            <w:bdr w:val="none" w:sz="0" w:space="0" w:color="auto" w:frame="1"/>
          </w:rPr>
          <w:t>            </w:t>
        </w:r>
        <w:proofErr w:type="gramStart"/>
        <w:r w:rsidRPr="000E6B34">
          <w:rPr>
            <w:b/>
            <w:bCs/>
            <w:color w:val="006699"/>
            <w:bdr w:val="none" w:sz="0" w:space="0" w:color="auto" w:frame="1"/>
          </w:rPr>
          <w:t>continue</w:t>
        </w:r>
        <w:proofErr w:type="gramEnd"/>
        <w:r w:rsidRPr="000E6B34">
          <w:rPr>
            <w:color w:val="000000"/>
            <w:bdr w:val="none" w:sz="0" w:space="0" w:color="auto" w:frame="1"/>
          </w:rPr>
          <w:t>;</w:t>
        </w:r>
        <w:r w:rsidRPr="000E6B34">
          <w:rPr>
            <w:bdr w:val="none" w:sz="0" w:space="0" w:color="auto" w:frame="1"/>
          </w:rPr>
          <w:t>//it will skip the rest statement</w:t>
        </w:r>
        <w:r w:rsidRPr="000E6B34">
          <w:rPr>
            <w:color w:val="000000"/>
            <w:bdr w:val="none" w:sz="0" w:space="0" w:color="auto" w:frame="1"/>
          </w:rPr>
          <w:t>  </w:t>
        </w:r>
      </w:ins>
    </w:p>
    <w:p w:rsidR="000E6B34" w:rsidRPr="000E6B34" w:rsidRDefault="000E6B34" w:rsidP="000E6B34">
      <w:pPr>
        <w:ind w:left="720"/>
        <w:rPr>
          <w:ins w:id="1619" w:author="Unknown"/>
          <w:color w:val="000000"/>
        </w:rPr>
      </w:pPr>
      <w:ins w:id="1620" w:author="Unknown">
        <w:r w:rsidRPr="000E6B34">
          <w:rPr>
            <w:color w:val="000000"/>
            <w:bdr w:val="none" w:sz="0" w:space="0" w:color="auto" w:frame="1"/>
          </w:rPr>
          <w:t>        }  </w:t>
        </w:r>
      </w:ins>
    </w:p>
    <w:p w:rsidR="000E6B34" w:rsidRPr="000E6B34" w:rsidRDefault="000E6B34" w:rsidP="000E6B34">
      <w:pPr>
        <w:ind w:left="720"/>
        <w:rPr>
          <w:ins w:id="1621" w:author="Unknown"/>
          <w:color w:val="000000"/>
        </w:rPr>
      </w:pPr>
      <w:ins w:id="1622" w:author="Unknown">
        <w:r w:rsidRPr="000E6B34">
          <w:rPr>
            <w:color w:val="000000"/>
            <w:bdr w:val="none" w:sz="0" w:space="0" w:color="auto" w:frame="1"/>
          </w:rPr>
          <w:t>        </w:t>
        </w:r>
        <w:proofErr w:type="spellStart"/>
        <w:proofErr w:type="gramStart"/>
        <w:r w:rsidRPr="000E6B34">
          <w:rPr>
            <w:color w:val="000000"/>
            <w:bdr w:val="none" w:sz="0" w:space="0" w:color="auto" w:frame="1"/>
          </w:rPr>
          <w:t>System.out.println</w:t>
        </w:r>
        <w:proofErr w:type="spellEnd"/>
        <w:r w:rsidRPr="000E6B34">
          <w:rPr>
            <w:color w:val="000000"/>
            <w:bdr w:val="none" w:sz="0" w:space="0" w:color="auto" w:frame="1"/>
          </w:rPr>
          <w:t>(</w:t>
        </w:r>
        <w:proofErr w:type="gramEnd"/>
        <w:r w:rsidRPr="000E6B34">
          <w:rPr>
            <w:color w:val="000000"/>
            <w:bdr w:val="none" w:sz="0" w:space="0" w:color="auto" w:frame="1"/>
          </w:rPr>
          <w:t>i);  </w:t>
        </w:r>
      </w:ins>
    </w:p>
    <w:p w:rsidR="000E6B34" w:rsidRPr="000E6B34" w:rsidRDefault="000E6B34" w:rsidP="000E6B34">
      <w:pPr>
        <w:ind w:left="720"/>
        <w:rPr>
          <w:ins w:id="1623" w:author="Unknown"/>
          <w:color w:val="000000"/>
        </w:rPr>
      </w:pPr>
      <w:ins w:id="1624" w:author="Unknown">
        <w:r w:rsidRPr="000E6B34">
          <w:rPr>
            <w:color w:val="000000"/>
            <w:bdr w:val="none" w:sz="0" w:space="0" w:color="auto" w:frame="1"/>
          </w:rPr>
          <w:t>        </w:t>
        </w:r>
        <w:proofErr w:type="gramStart"/>
        <w:r w:rsidRPr="000E6B34">
          <w:rPr>
            <w:color w:val="000000"/>
            <w:bdr w:val="none" w:sz="0" w:space="0" w:color="auto" w:frame="1"/>
          </w:rPr>
          <w:t>i</w:t>
        </w:r>
        <w:proofErr w:type="gramEnd"/>
        <w:r w:rsidRPr="000E6B34">
          <w:rPr>
            <w:color w:val="000000"/>
            <w:bdr w:val="none" w:sz="0" w:space="0" w:color="auto" w:frame="1"/>
          </w:rPr>
          <w:t>++;  </w:t>
        </w:r>
      </w:ins>
    </w:p>
    <w:p w:rsidR="000E6B34" w:rsidRPr="000E6B34" w:rsidRDefault="000E6B34" w:rsidP="000E6B34">
      <w:pPr>
        <w:ind w:left="720"/>
        <w:rPr>
          <w:ins w:id="1625" w:author="Unknown"/>
          <w:color w:val="000000"/>
        </w:rPr>
      </w:pPr>
      <w:ins w:id="1626" w:author="Unknown">
        <w:r w:rsidRPr="000E6B34">
          <w:rPr>
            <w:color w:val="000000"/>
            <w:bdr w:val="none" w:sz="0" w:space="0" w:color="auto" w:frame="1"/>
          </w:rPr>
          <w:t>    }  </w:t>
        </w:r>
      </w:ins>
    </w:p>
    <w:p w:rsidR="000E6B34" w:rsidRPr="000E6B34" w:rsidRDefault="000E6B34" w:rsidP="000E6B34">
      <w:pPr>
        <w:ind w:left="720"/>
        <w:rPr>
          <w:ins w:id="1627" w:author="Unknown"/>
          <w:color w:val="000000"/>
        </w:rPr>
      </w:pPr>
      <w:ins w:id="1628" w:author="Unknown">
        <w:r w:rsidRPr="000E6B34">
          <w:rPr>
            <w:color w:val="000000"/>
            <w:bdr w:val="none" w:sz="0" w:space="0" w:color="auto" w:frame="1"/>
          </w:rPr>
          <w:t>}  </w:t>
        </w:r>
      </w:ins>
    </w:p>
    <w:p w:rsidR="000E6B34" w:rsidRPr="000E6B34" w:rsidRDefault="000E6B34" w:rsidP="000E6B34">
      <w:pPr>
        <w:ind w:left="720"/>
        <w:rPr>
          <w:ins w:id="1629" w:author="Unknown"/>
          <w:color w:val="000000"/>
        </w:rPr>
      </w:pPr>
      <w:ins w:id="1630" w:author="Unknown">
        <w:r w:rsidRPr="000E6B34">
          <w:rPr>
            <w:color w:val="000000"/>
            <w:bdr w:val="none" w:sz="0" w:space="0" w:color="auto" w:frame="1"/>
          </w:rPr>
          <w:t>}  </w:t>
        </w:r>
      </w:ins>
    </w:p>
    <w:p w:rsidR="000E6B34" w:rsidRPr="000E6B34" w:rsidRDefault="000E6B34" w:rsidP="000E6B34">
      <w:pPr>
        <w:shd w:val="clear" w:color="auto" w:fill="FFFFFF"/>
        <w:spacing w:before="100" w:beforeAutospacing="1" w:after="100" w:afterAutospacing="1" w:line="240" w:lineRule="auto"/>
        <w:rPr>
          <w:ins w:id="1631" w:author="Unknown"/>
          <w:rFonts w:ascii="Verdana" w:eastAsia="Times New Roman" w:hAnsi="Verdana" w:cs="Times New Roman"/>
          <w:color w:val="000000"/>
          <w:sz w:val="20"/>
          <w:szCs w:val="20"/>
        </w:rPr>
      </w:pPr>
      <w:ins w:id="1632" w:author="Unknown">
        <w:r w:rsidRPr="000E6B34">
          <w:rPr>
            <w:rFonts w:ascii="Verdana" w:eastAsia="Times New Roman" w:hAnsi="Verdana" w:cs="Times New Roman"/>
            <w:color w:val="000000"/>
            <w:sz w:val="20"/>
            <w:szCs w:val="20"/>
          </w:rPr>
          <w:t>Output:</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33" w:author="Unknown"/>
          <w:rFonts w:ascii="Courier New" w:eastAsia="Times New Roman" w:hAnsi="Courier New" w:cs="Courier New"/>
          <w:color w:val="000000"/>
          <w:sz w:val="20"/>
          <w:szCs w:val="20"/>
        </w:rPr>
      </w:pPr>
      <w:ins w:id="1634" w:author="Unknown">
        <w:r w:rsidRPr="000E6B34">
          <w:rPr>
            <w:rFonts w:ascii="Courier New" w:eastAsia="Times New Roman" w:hAnsi="Courier New" w:cs="Courier New"/>
            <w:color w:val="000000"/>
            <w:sz w:val="20"/>
            <w:szCs w:val="20"/>
          </w:rPr>
          <w:t>1</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35" w:author="Unknown"/>
          <w:rFonts w:ascii="Courier New" w:eastAsia="Times New Roman" w:hAnsi="Courier New" w:cs="Courier New"/>
          <w:color w:val="000000"/>
          <w:sz w:val="20"/>
          <w:szCs w:val="20"/>
        </w:rPr>
      </w:pPr>
      <w:ins w:id="1636" w:author="Unknown">
        <w:r w:rsidRPr="000E6B34">
          <w:rPr>
            <w:rFonts w:ascii="Courier New" w:eastAsia="Times New Roman" w:hAnsi="Courier New" w:cs="Courier New"/>
            <w:color w:val="000000"/>
            <w:sz w:val="20"/>
            <w:szCs w:val="20"/>
          </w:rPr>
          <w:t>2</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37" w:author="Unknown"/>
          <w:rFonts w:ascii="Courier New" w:eastAsia="Times New Roman" w:hAnsi="Courier New" w:cs="Courier New"/>
          <w:color w:val="000000"/>
          <w:sz w:val="20"/>
          <w:szCs w:val="20"/>
        </w:rPr>
      </w:pPr>
      <w:ins w:id="1638" w:author="Unknown">
        <w:r w:rsidRPr="000E6B34">
          <w:rPr>
            <w:rFonts w:ascii="Courier New" w:eastAsia="Times New Roman" w:hAnsi="Courier New" w:cs="Courier New"/>
            <w:color w:val="000000"/>
            <w:sz w:val="20"/>
            <w:szCs w:val="20"/>
          </w:rPr>
          <w:t>3</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39" w:author="Unknown"/>
          <w:rFonts w:ascii="Courier New" w:eastAsia="Times New Roman" w:hAnsi="Courier New" w:cs="Courier New"/>
          <w:color w:val="000000"/>
          <w:sz w:val="20"/>
          <w:szCs w:val="20"/>
        </w:rPr>
      </w:pPr>
      <w:ins w:id="1640" w:author="Unknown">
        <w:r w:rsidRPr="000E6B34">
          <w:rPr>
            <w:rFonts w:ascii="Courier New" w:eastAsia="Times New Roman" w:hAnsi="Courier New" w:cs="Courier New"/>
            <w:color w:val="000000"/>
            <w:sz w:val="20"/>
            <w:szCs w:val="20"/>
          </w:rPr>
          <w:t>4</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41" w:author="Unknown"/>
          <w:rFonts w:ascii="Courier New" w:eastAsia="Times New Roman" w:hAnsi="Courier New" w:cs="Courier New"/>
          <w:color w:val="000000"/>
          <w:sz w:val="20"/>
          <w:szCs w:val="20"/>
        </w:rPr>
      </w:pPr>
      <w:ins w:id="1642" w:author="Unknown">
        <w:r w:rsidRPr="000E6B34">
          <w:rPr>
            <w:rFonts w:ascii="Courier New" w:eastAsia="Times New Roman" w:hAnsi="Courier New" w:cs="Courier New"/>
            <w:color w:val="000000"/>
            <w:sz w:val="20"/>
            <w:szCs w:val="20"/>
          </w:rPr>
          <w:t>6</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43" w:author="Unknown"/>
          <w:rFonts w:ascii="Courier New" w:eastAsia="Times New Roman" w:hAnsi="Courier New" w:cs="Courier New"/>
          <w:color w:val="000000"/>
          <w:sz w:val="20"/>
          <w:szCs w:val="20"/>
        </w:rPr>
      </w:pPr>
      <w:ins w:id="1644" w:author="Unknown">
        <w:r w:rsidRPr="000E6B34">
          <w:rPr>
            <w:rFonts w:ascii="Courier New" w:eastAsia="Times New Roman" w:hAnsi="Courier New" w:cs="Courier New"/>
            <w:color w:val="000000"/>
            <w:sz w:val="20"/>
            <w:szCs w:val="20"/>
          </w:rPr>
          <w:t>7</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45" w:author="Unknown"/>
          <w:rFonts w:ascii="Courier New" w:eastAsia="Times New Roman" w:hAnsi="Courier New" w:cs="Courier New"/>
          <w:color w:val="000000"/>
          <w:sz w:val="20"/>
          <w:szCs w:val="20"/>
        </w:rPr>
      </w:pPr>
      <w:ins w:id="1646" w:author="Unknown">
        <w:r w:rsidRPr="000E6B34">
          <w:rPr>
            <w:rFonts w:ascii="Courier New" w:eastAsia="Times New Roman" w:hAnsi="Courier New" w:cs="Courier New"/>
            <w:color w:val="000000"/>
            <w:sz w:val="20"/>
            <w:szCs w:val="20"/>
          </w:rPr>
          <w:t>8</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47" w:author="Unknown"/>
          <w:rFonts w:ascii="Courier New" w:eastAsia="Times New Roman" w:hAnsi="Courier New" w:cs="Courier New"/>
          <w:color w:val="000000"/>
          <w:sz w:val="20"/>
          <w:szCs w:val="20"/>
        </w:rPr>
      </w:pPr>
      <w:ins w:id="1648" w:author="Unknown">
        <w:r w:rsidRPr="000E6B34">
          <w:rPr>
            <w:rFonts w:ascii="Courier New" w:eastAsia="Times New Roman" w:hAnsi="Courier New" w:cs="Courier New"/>
            <w:color w:val="000000"/>
            <w:sz w:val="20"/>
            <w:szCs w:val="20"/>
          </w:rPr>
          <w:t>9</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49" w:author="Unknown"/>
          <w:rFonts w:ascii="Courier New" w:eastAsia="Times New Roman" w:hAnsi="Courier New" w:cs="Courier New"/>
          <w:color w:val="000000"/>
          <w:sz w:val="20"/>
          <w:szCs w:val="20"/>
        </w:rPr>
      </w:pPr>
      <w:ins w:id="1650" w:author="Unknown">
        <w:r w:rsidRPr="000E6B34">
          <w:rPr>
            <w:rFonts w:ascii="Courier New" w:eastAsia="Times New Roman" w:hAnsi="Courier New" w:cs="Courier New"/>
            <w:color w:val="000000"/>
            <w:sz w:val="20"/>
            <w:szCs w:val="20"/>
          </w:rPr>
          <w:t>10</w:t>
        </w:r>
      </w:ins>
    </w:p>
    <w:p w:rsidR="000E6B34" w:rsidRPr="000E6B34" w:rsidRDefault="000E6B34" w:rsidP="000E6B34">
      <w:pPr>
        <w:shd w:val="clear" w:color="auto" w:fill="FFFFFF"/>
        <w:spacing w:before="100" w:beforeAutospacing="1" w:after="100" w:afterAutospacing="1" w:line="312" w:lineRule="atLeast"/>
        <w:outlineLvl w:val="1"/>
        <w:rPr>
          <w:ins w:id="1651" w:author="Unknown"/>
          <w:rFonts w:ascii="Helvetica" w:eastAsia="Times New Roman" w:hAnsi="Helvetica" w:cs="Helvetica"/>
          <w:color w:val="610B38"/>
          <w:sz w:val="28"/>
          <w:szCs w:val="28"/>
        </w:rPr>
      </w:pPr>
      <w:ins w:id="1652" w:author="Unknown">
        <w:r w:rsidRPr="000E6B34">
          <w:rPr>
            <w:rFonts w:ascii="Helvetica" w:eastAsia="Times New Roman" w:hAnsi="Helvetica" w:cs="Helvetica"/>
            <w:color w:val="610B38"/>
            <w:sz w:val="28"/>
            <w:szCs w:val="28"/>
          </w:rPr>
          <w:t>Java Continue Statement in do-while loop</w:t>
        </w:r>
      </w:ins>
    </w:p>
    <w:p w:rsidR="000E6B34" w:rsidRPr="000E6B34" w:rsidRDefault="000E6B34" w:rsidP="000E6B34">
      <w:pPr>
        <w:shd w:val="clear" w:color="auto" w:fill="FFFFFF"/>
        <w:spacing w:before="100" w:beforeAutospacing="1" w:after="100" w:afterAutospacing="1" w:line="240" w:lineRule="auto"/>
        <w:rPr>
          <w:ins w:id="1653" w:author="Unknown"/>
          <w:rFonts w:ascii="Verdana" w:eastAsia="Times New Roman" w:hAnsi="Verdana" w:cs="Times New Roman"/>
          <w:color w:val="000000"/>
          <w:sz w:val="20"/>
          <w:szCs w:val="20"/>
        </w:rPr>
      </w:pPr>
      <w:ins w:id="1654" w:author="Unknown">
        <w:r w:rsidRPr="000E6B34">
          <w:rPr>
            <w:rFonts w:ascii="Verdana" w:eastAsia="Times New Roman" w:hAnsi="Verdana" w:cs="Times New Roman"/>
            <w:b/>
            <w:bCs/>
            <w:color w:val="000000"/>
            <w:sz w:val="20"/>
            <w:szCs w:val="20"/>
          </w:rPr>
          <w:t>Example:</w:t>
        </w:r>
      </w:ins>
    </w:p>
    <w:p w:rsidR="000E6B34" w:rsidRPr="000E6B34" w:rsidRDefault="000E6B34" w:rsidP="000E6B34">
      <w:pPr>
        <w:ind w:left="720"/>
        <w:rPr>
          <w:ins w:id="1655" w:author="Unknown"/>
          <w:color w:val="000000"/>
        </w:rPr>
      </w:pPr>
      <w:ins w:id="1656" w:author="Unknown">
        <w:r w:rsidRPr="000E6B34">
          <w:rPr>
            <w:bdr w:val="none" w:sz="0" w:space="0" w:color="auto" w:frame="1"/>
          </w:rPr>
          <w:t>//Java Program to demonstrate the use of continue statement</w:t>
        </w:r>
        <w:r w:rsidRPr="000E6B34">
          <w:rPr>
            <w:color w:val="000000"/>
            <w:bdr w:val="none" w:sz="0" w:space="0" w:color="auto" w:frame="1"/>
          </w:rPr>
          <w:t>  </w:t>
        </w:r>
      </w:ins>
    </w:p>
    <w:p w:rsidR="000E6B34" w:rsidRPr="000E6B34" w:rsidRDefault="000E6B34" w:rsidP="000E6B34">
      <w:pPr>
        <w:ind w:left="720"/>
        <w:rPr>
          <w:ins w:id="1657" w:author="Unknown"/>
          <w:color w:val="000000"/>
        </w:rPr>
      </w:pPr>
      <w:ins w:id="1658" w:author="Unknown">
        <w:r w:rsidRPr="000E6B34">
          <w:rPr>
            <w:bdr w:val="none" w:sz="0" w:space="0" w:color="auto" w:frame="1"/>
          </w:rPr>
          <w:t>//inside the Java do-while loop.</w:t>
        </w:r>
        <w:r w:rsidRPr="000E6B34">
          <w:rPr>
            <w:color w:val="000000"/>
            <w:bdr w:val="none" w:sz="0" w:space="0" w:color="auto" w:frame="1"/>
          </w:rPr>
          <w:t>  </w:t>
        </w:r>
      </w:ins>
    </w:p>
    <w:p w:rsidR="000E6B34" w:rsidRPr="000E6B34" w:rsidRDefault="000E6B34" w:rsidP="000E6B34">
      <w:pPr>
        <w:ind w:left="720"/>
        <w:rPr>
          <w:ins w:id="1659" w:author="Unknown"/>
          <w:color w:val="000000"/>
        </w:rPr>
      </w:pPr>
      <w:proofErr w:type="gramStart"/>
      <w:ins w:id="1660" w:author="Unknown">
        <w:r w:rsidRPr="000E6B34">
          <w:rPr>
            <w:b/>
            <w:bCs/>
            <w:color w:val="006699"/>
            <w:bdr w:val="none" w:sz="0" w:space="0" w:color="auto" w:frame="1"/>
          </w:rPr>
          <w:lastRenderedPageBreak/>
          <w:t>public</w:t>
        </w:r>
        <w:proofErr w:type="gramEnd"/>
        <w:r w:rsidRPr="000E6B34">
          <w:rPr>
            <w:color w:val="000000"/>
            <w:bdr w:val="none" w:sz="0" w:space="0" w:color="auto" w:frame="1"/>
          </w:rPr>
          <w:t> </w:t>
        </w:r>
        <w:r w:rsidRPr="000E6B34">
          <w:rPr>
            <w:b/>
            <w:bCs/>
            <w:color w:val="006699"/>
            <w:bdr w:val="none" w:sz="0" w:space="0" w:color="auto" w:frame="1"/>
          </w:rPr>
          <w:t>class</w:t>
        </w:r>
        <w:r w:rsidRPr="000E6B34">
          <w:rPr>
            <w:color w:val="000000"/>
            <w:bdr w:val="none" w:sz="0" w:space="0" w:color="auto" w:frame="1"/>
          </w:rPr>
          <w:t> </w:t>
        </w:r>
        <w:proofErr w:type="spellStart"/>
        <w:r w:rsidRPr="000E6B34">
          <w:rPr>
            <w:color w:val="000000"/>
            <w:bdr w:val="none" w:sz="0" w:space="0" w:color="auto" w:frame="1"/>
          </w:rPr>
          <w:t>ContinueDoWhileExample</w:t>
        </w:r>
        <w:proofErr w:type="spellEnd"/>
        <w:r w:rsidRPr="000E6B34">
          <w:rPr>
            <w:color w:val="000000"/>
            <w:bdr w:val="none" w:sz="0" w:space="0" w:color="auto" w:frame="1"/>
          </w:rPr>
          <w:t> {  </w:t>
        </w:r>
      </w:ins>
    </w:p>
    <w:p w:rsidR="000E6B34" w:rsidRPr="000E6B34" w:rsidRDefault="000E6B34" w:rsidP="000E6B34">
      <w:pPr>
        <w:ind w:left="720"/>
        <w:rPr>
          <w:ins w:id="1661" w:author="Unknown"/>
          <w:color w:val="000000"/>
        </w:rPr>
      </w:pPr>
      <w:proofErr w:type="gramStart"/>
      <w:ins w:id="1662" w:author="Unknown">
        <w:r w:rsidRPr="000E6B34">
          <w:rPr>
            <w:b/>
            <w:bCs/>
            <w:color w:val="006699"/>
            <w:bdr w:val="none" w:sz="0" w:space="0" w:color="auto" w:frame="1"/>
          </w:rPr>
          <w:t>public</w:t>
        </w:r>
        <w:proofErr w:type="gramEnd"/>
        <w:r w:rsidRPr="000E6B34">
          <w:rPr>
            <w:color w:val="000000"/>
            <w:bdr w:val="none" w:sz="0" w:space="0" w:color="auto" w:frame="1"/>
          </w:rPr>
          <w:t> </w:t>
        </w:r>
        <w:r w:rsidRPr="000E6B34">
          <w:rPr>
            <w:b/>
            <w:bCs/>
            <w:color w:val="006699"/>
            <w:bdr w:val="none" w:sz="0" w:space="0" w:color="auto" w:frame="1"/>
          </w:rPr>
          <w:t>static</w:t>
        </w:r>
        <w:r w:rsidRPr="000E6B34">
          <w:rPr>
            <w:color w:val="000000"/>
            <w:bdr w:val="none" w:sz="0" w:space="0" w:color="auto" w:frame="1"/>
          </w:rPr>
          <w:t> </w:t>
        </w:r>
        <w:r w:rsidRPr="000E6B34">
          <w:rPr>
            <w:b/>
            <w:bCs/>
            <w:color w:val="006699"/>
            <w:bdr w:val="none" w:sz="0" w:space="0" w:color="auto" w:frame="1"/>
          </w:rPr>
          <w:t>void</w:t>
        </w:r>
        <w:r w:rsidRPr="000E6B34">
          <w:rPr>
            <w:color w:val="000000"/>
            <w:bdr w:val="none" w:sz="0" w:space="0" w:color="auto" w:frame="1"/>
          </w:rPr>
          <w:t> main(String[] </w:t>
        </w:r>
        <w:proofErr w:type="spellStart"/>
        <w:r w:rsidRPr="000E6B34">
          <w:rPr>
            <w:color w:val="000000"/>
            <w:bdr w:val="none" w:sz="0" w:space="0" w:color="auto" w:frame="1"/>
          </w:rPr>
          <w:t>args</w:t>
        </w:r>
        <w:proofErr w:type="spellEnd"/>
        <w:r w:rsidRPr="000E6B34">
          <w:rPr>
            <w:color w:val="000000"/>
            <w:bdr w:val="none" w:sz="0" w:space="0" w:color="auto" w:frame="1"/>
          </w:rPr>
          <w:t>) {  </w:t>
        </w:r>
      </w:ins>
    </w:p>
    <w:p w:rsidR="000E6B34" w:rsidRPr="000E6B34" w:rsidRDefault="000E6B34" w:rsidP="000E6B34">
      <w:pPr>
        <w:ind w:left="720"/>
        <w:rPr>
          <w:ins w:id="1663" w:author="Unknown"/>
          <w:color w:val="000000"/>
        </w:rPr>
      </w:pPr>
      <w:ins w:id="1664" w:author="Unknown">
        <w:r w:rsidRPr="000E6B34">
          <w:rPr>
            <w:color w:val="000000"/>
            <w:bdr w:val="none" w:sz="0" w:space="0" w:color="auto" w:frame="1"/>
          </w:rPr>
          <w:t>    </w:t>
        </w:r>
        <w:r w:rsidRPr="000E6B34">
          <w:rPr>
            <w:bdr w:val="none" w:sz="0" w:space="0" w:color="auto" w:frame="1"/>
          </w:rPr>
          <w:t>//declaring variable</w:t>
        </w:r>
        <w:r w:rsidRPr="000E6B34">
          <w:rPr>
            <w:color w:val="000000"/>
            <w:bdr w:val="none" w:sz="0" w:space="0" w:color="auto" w:frame="1"/>
          </w:rPr>
          <w:t>  </w:t>
        </w:r>
      </w:ins>
    </w:p>
    <w:p w:rsidR="000E6B34" w:rsidRPr="000E6B34" w:rsidRDefault="000E6B34" w:rsidP="000E6B34">
      <w:pPr>
        <w:ind w:left="720"/>
        <w:rPr>
          <w:ins w:id="1665" w:author="Unknown"/>
          <w:color w:val="000000"/>
        </w:rPr>
      </w:pPr>
      <w:ins w:id="1666" w:author="Unknown">
        <w:r w:rsidRPr="000E6B34">
          <w:rPr>
            <w:color w:val="000000"/>
            <w:bdr w:val="none" w:sz="0" w:space="0" w:color="auto" w:frame="1"/>
          </w:rPr>
          <w:t>    </w:t>
        </w:r>
        <w:proofErr w:type="spellStart"/>
        <w:proofErr w:type="gramStart"/>
        <w:r w:rsidRPr="000E6B34">
          <w:rPr>
            <w:b/>
            <w:bCs/>
            <w:color w:val="006699"/>
            <w:bdr w:val="none" w:sz="0" w:space="0" w:color="auto" w:frame="1"/>
          </w:rPr>
          <w:t>int</w:t>
        </w:r>
        <w:proofErr w:type="spellEnd"/>
        <w:proofErr w:type="gramEnd"/>
        <w:r w:rsidRPr="000E6B34">
          <w:rPr>
            <w:color w:val="000000"/>
            <w:bdr w:val="none" w:sz="0" w:space="0" w:color="auto" w:frame="1"/>
          </w:rPr>
          <w:t> i=</w:t>
        </w:r>
        <w:r w:rsidRPr="000E6B34">
          <w:rPr>
            <w:color w:val="C00000"/>
            <w:bdr w:val="none" w:sz="0" w:space="0" w:color="auto" w:frame="1"/>
          </w:rPr>
          <w:t>1</w:t>
        </w:r>
        <w:r w:rsidRPr="000E6B34">
          <w:rPr>
            <w:color w:val="000000"/>
            <w:bdr w:val="none" w:sz="0" w:space="0" w:color="auto" w:frame="1"/>
          </w:rPr>
          <w:t>;  </w:t>
        </w:r>
      </w:ins>
    </w:p>
    <w:p w:rsidR="000E6B34" w:rsidRPr="000E6B34" w:rsidRDefault="000E6B34" w:rsidP="000E6B34">
      <w:pPr>
        <w:ind w:left="720"/>
        <w:rPr>
          <w:ins w:id="1667" w:author="Unknown"/>
          <w:color w:val="000000"/>
        </w:rPr>
      </w:pPr>
      <w:ins w:id="1668" w:author="Unknown">
        <w:r w:rsidRPr="000E6B34">
          <w:rPr>
            <w:color w:val="000000"/>
            <w:bdr w:val="none" w:sz="0" w:space="0" w:color="auto" w:frame="1"/>
          </w:rPr>
          <w:t>    </w:t>
        </w:r>
        <w:r w:rsidRPr="000E6B34">
          <w:rPr>
            <w:bdr w:val="none" w:sz="0" w:space="0" w:color="auto" w:frame="1"/>
          </w:rPr>
          <w:t>//do-while loop</w:t>
        </w:r>
        <w:r w:rsidRPr="000E6B34">
          <w:rPr>
            <w:color w:val="000000"/>
            <w:bdr w:val="none" w:sz="0" w:space="0" w:color="auto" w:frame="1"/>
          </w:rPr>
          <w:t>  </w:t>
        </w:r>
      </w:ins>
    </w:p>
    <w:p w:rsidR="000E6B34" w:rsidRPr="000E6B34" w:rsidRDefault="000E6B34" w:rsidP="000E6B34">
      <w:pPr>
        <w:ind w:left="720"/>
        <w:rPr>
          <w:ins w:id="1669" w:author="Unknown"/>
          <w:color w:val="000000"/>
        </w:rPr>
      </w:pPr>
      <w:ins w:id="1670" w:author="Unknown">
        <w:r w:rsidRPr="000E6B34">
          <w:rPr>
            <w:color w:val="000000"/>
            <w:bdr w:val="none" w:sz="0" w:space="0" w:color="auto" w:frame="1"/>
          </w:rPr>
          <w:t>    </w:t>
        </w:r>
        <w:proofErr w:type="gramStart"/>
        <w:r w:rsidRPr="000E6B34">
          <w:rPr>
            <w:b/>
            <w:bCs/>
            <w:color w:val="006699"/>
            <w:bdr w:val="none" w:sz="0" w:space="0" w:color="auto" w:frame="1"/>
          </w:rPr>
          <w:t>do</w:t>
        </w:r>
        <w:r w:rsidRPr="000E6B34">
          <w:rPr>
            <w:color w:val="000000"/>
            <w:bdr w:val="none" w:sz="0" w:space="0" w:color="auto" w:frame="1"/>
          </w:rPr>
          <w:t>{</w:t>
        </w:r>
        <w:proofErr w:type="gramEnd"/>
        <w:r w:rsidRPr="000E6B34">
          <w:rPr>
            <w:color w:val="000000"/>
            <w:bdr w:val="none" w:sz="0" w:space="0" w:color="auto" w:frame="1"/>
          </w:rPr>
          <w:t>  </w:t>
        </w:r>
      </w:ins>
    </w:p>
    <w:p w:rsidR="000E6B34" w:rsidRPr="000E6B34" w:rsidRDefault="000E6B34" w:rsidP="000E6B34">
      <w:pPr>
        <w:ind w:left="720"/>
        <w:rPr>
          <w:ins w:id="1671" w:author="Unknown"/>
          <w:color w:val="000000"/>
        </w:rPr>
      </w:pPr>
      <w:ins w:id="1672" w:author="Unknown">
        <w:r w:rsidRPr="000E6B34">
          <w:rPr>
            <w:color w:val="000000"/>
            <w:bdr w:val="none" w:sz="0" w:space="0" w:color="auto" w:frame="1"/>
          </w:rPr>
          <w:t>        </w:t>
        </w:r>
        <w:proofErr w:type="gramStart"/>
        <w:r w:rsidRPr="000E6B34">
          <w:rPr>
            <w:b/>
            <w:bCs/>
            <w:color w:val="006699"/>
            <w:bdr w:val="none" w:sz="0" w:space="0" w:color="auto" w:frame="1"/>
          </w:rPr>
          <w:t>if</w:t>
        </w:r>
        <w:r w:rsidRPr="000E6B34">
          <w:rPr>
            <w:color w:val="000000"/>
            <w:bdr w:val="none" w:sz="0" w:space="0" w:color="auto" w:frame="1"/>
          </w:rPr>
          <w:t>(</w:t>
        </w:r>
        <w:proofErr w:type="gramEnd"/>
        <w:r w:rsidRPr="000E6B34">
          <w:rPr>
            <w:color w:val="000000"/>
            <w:bdr w:val="none" w:sz="0" w:space="0" w:color="auto" w:frame="1"/>
          </w:rPr>
          <w:t>i==</w:t>
        </w:r>
        <w:r w:rsidRPr="000E6B34">
          <w:rPr>
            <w:color w:val="C00000"/>
            <w:bdr w:val="none" w:sz="0" w:space="0" w:color="auto" w:frame="1"/>
          </w:rPr>
          <w:t>5</w:t>
        </w:r>
        <w:r w:rsidRPr="000E6B34">
          <w:rPr>
            <w:color w:val="000000"/>
            <w:bdr w:val="none" w:sz="0" w:space="0" w:color="auto" w:frame="1"/>
          </w:rPr>
          <w:t>){  </w:t>
        </w:r>
      </w:ins>
    </w:p>
    <w:p w:rsidR="000E6B34" w:rsidRPr="000E6B34" w:rsidRDefault="000E6B34" w:rsidP="000E6B34">
      <w:pPr>
        <w:ind w:left="720"/>
        <w:rPr>
          <w:ins w:id="1673" w:author="Unknown"/>
          <w:color w:val="000000"/>
        </w:rPr>
      </w:pPr>
      <w:ins w:id="1674" w:author="Unknown">
        <w:r w:rsidRPr="000E6B34">
          <w:rPr>
            <w:color w:val="000000"/>
            <w:bdr w:val="none" w:sz="0" w:space="0" w:color="auto" w:frame="1"/>
          </w:rPr>
          <w:t>                </w:t>
        </w:r>
        <w:r w:rsidRPr="000E6B34">
          <w:rPr>
            <w:bdr w:val="none" w:sz="0" w:space="0" w:color="auto" w:frame="1"/>
          </w:rPr>
          <w:t>//using continue statement</w:t>
        </w:r>
        <w:r w:rsidRPr="000E6B34">
          <w:rPr>
            <w:color w:val="000000"/>
            <w:bdr w:val="none" w:sz="0" w:space="0" w:color="auto" w:frame="1"/>
          </w:rPr>
          <w:t>  </w:t>
        </w:r>
      </w:ins>
    </w:p>
    <w:p w:rsidR="000E6B34" w:rsidRPr="000E6B34" w:rsidRDefault="000E6B34" w:rsidP="000E6B34">
      <w:pPr>
        <w:ind w:left="720"/>
        <w:rPr>
          <w:ins w:id="1675" w:author="Unknown"/>
          <w:color w:val="000000"/>
        </w:rPr>
      </w:pPr>
      <w:ins w:id="1676" w:author="Unknown">
        <w:r w:rsidRPr="000E6B34">
          <w:rPr>
            <w:color w:val="000000"/>
            <w:bdr w:val="none" w:sz="0" w:space="0" w:color="auto" w:frame="1"/>
          </w:rPr>
          <w:t>                 </w:t>
        </w:r>
        <w:proofErr w:type="gramStart"/>
        <w:r w:rsidRPr="000E6B34">
          <w:rPr>
            <w:color w:val="000000"/>
            <w:bdr w:val="none" w:sz="0" w:space="0" w:color="auto" w:frame="1"/>
          </w:rPr>
          <w:t>i</w:t>
        </w:r>
        <w:proofErr w:type="gramEnd"/>
        <w:r w:rsidRPr="000E6B34">
          <w:rPr>
            <w:color w:val="000000"/>
            <w:bdr w:val="none" w:sz="0" w:space="0" w:color="auto" w:frame="1"/>
          </w:rPr>
          <w:t>++;  </w:t>
        </w:r>
      </w:ins>
    </w:p>
    <w:p w:rsidR="000E6B34" w:rsidRPr="000E6B34" w:rsidRDefault="000E6B34" w:rsidP="000E6B34">
      <w:pPr>
        <w:ind w:left="720"/>
        <w:rPr>
          <w:ins w:id="1677" w:author="Unknown"/>
          <w:color w:val="000000"/>
        </w:rPr>
      </w:pPr>
      <w:ins w:id="1678" w:author="Unknown">
        <w:r w:rsidRPr="000E6B34">
          <w:rPr>
            <w:color w:val="000000"/>
            <w:bdr w:val="none" w:sz="0" w:space="0" w:color="auto" w:frame="1"/>
          </w:rPr>
          <w:t>            </w:t>
        </w:r>
        <w:proofErr w:type="gramStart"/>
        <w:r w:rsidRPr="000E6B34">
          <w:rPr>
            <w:b/>
            <w:bCs/>
            <w:color w:val="006699"/>
            <w:bdr w:val="none" w:sz="0" w:space="0" w:color="auto" w:frame="1"/>
          </w:rPr>
          <w:t>continue</w:t>
        </w:r>
        <w:proofErr w:type="gramEnd"/>
        <w:r w:rsidRPr="000E6B34">
          <w:rPr>
            <w:color w:val="000000"/>
            <w:bdr w:val="none" w:sz="0" w:space="0" w:color="auto" w:frame="1"/>
          </w:rPr>
          <w:t>;</w:t>
        </w:r>
        <w:r w:rsidRPr="000E6B34">
          <w:rPr>
            <w:bdr w:val="none" w:sz="0" w:space="0" w:color="auto" w:frame="1"/>
          </w:rPr>
          <w:t>//it will skip the rest statement</w:t>
        </w:r>
        <w:r w:rsidRPr="000E6B34">
          <w:rPr>
            <w:color w:val="000000"/>
            <w:bdr w:val="none" w:sz="0" w:space="0" w:color="auto" w:frame="1"/>
          </w:rPr>
          <w:t>  </w:t>
        </w:r>
      </w:ins>
    </w:p>
    <w:p w:rsidR="000E6B34" w:rsidRPr="000E6B34" w:rsidRDefault="000E6B34" w:rsidP="000E6B34">
      <w:pPr>
        <w:ind w:left="720"/>
        <w:rPr>
          <w:ins w:id="1679" w:author="Unknown"/>
          <w:color w:val="000000"/>
        </w:rPr>
      </w:pPr>
      <w:ins w:id="1680" w:author="Unknown">
        <w:r w:rsidRPr="000E6B34">
          <w:rPr>
            <w:color w:val="000000"/>
            <w:bdr w:val="none" w:sz="0" w:space="0" w:color="auto" w:frame="1"/>
          </w:rPr>
          <w:t>        }  </w:t>
        </w:r>
      </w:ins>
    </w:p>
    <w:p w:rsidR="000E6B34" w:rsidRPr="000E6B34" w:rsidRDefault="000E6B34" w:rsidP="000E6B34">
      <w:pPr>
        <w:ind w:left="720"/>
        <w:rPr>
          <w:ins w:id="1681" w:author="Unknown"/>
          <w:color w:val="000000"/>
        </w:rPr>
      </w:pPr>
      <w:ins w:id="1682" w:author="Unknown">
        <w:r w:rsidRPr="000E6B34">
          <w:rPr>
            <w:color w:val="000000"/>
            <w:bdr w:val="none" w:sz="0" w:space="0" w:color="auto" w:frame="1"/>
          </w:rPr>
          <w:t>        </w:t>
        </w:r>
        <w:proofErr w:type="spellStart"/>
        <w:proofErr w:type="gramStart"/>
        <w:r w:rsidRPr="000E6B34">
          <w:rPr>
            <w:color w:val="000000"/>
            <w:bdr w:val="none" w:sz="0" w:space="0" w:color="auto" w:frame="1"/>
          </w:rPr>
          <w:t>System.out.println</w:t>
        </w:r>
        <w:proofErr w:type="spellEnd"/>
        <w:r w:rsidRPr="000E6B34">
          <w:rPr>
            <w:color w:val="000000"/>
            <w:bdr w:val="none" w:sz="0" w:space="0" w:color="auto" w:frame="1"/>
          </w:rPr>
          <w:t>(</w:t>
        </w:r>
        <w:proofErr w:type="gramEnd"/>
        <w:r w:rsidRPr="000E6B34">
          <w:rPr>
            <w:color w:val="000000"/>
            <w:bdr w:val="none" w:sz="0" w:space="0" w:color="auto" w:frame="1"/>
          </w:rPr>
          <w:t>i);  </w:t>
        </w:r>
      </w:ins>
    </w:p>
    <w:p w:rsidR="000E6B34" w:rsidRPr="000E6B34" w:rsidRDefault="000E6B34" w:rsidP="000E6B34">
      <w:pPr>
        <w:ind w:left="720"/>
        <w:rPr>
          <w:ins w:id="1683" w:author="Unknown"/>
          <w:color w:val="000000"/>
        </w:rPr>
      </w:pPr>
      <w:ins w:id="1684" w:author="Unknown">
        <w:r w:rsidRPr="000E6B34">
          <w:rPr>
            <w:color w:val="000000"/>
            <w:bdr w:val="none" w:sz="0" w:space="0" w:color="auto" w:frame="1"/>
          </w:rPr>
          <w:t>        </w:t>
        </w:r>
        <w:proofErr w:type="gramStart"/>
        <w:r w:rsidRPr="000E6B34">
          <w:rPr>
            <w:color w:val="000000"/>
            <w:bdr w:val="none" w:sz="0" w:space="0" w:color="auto" w:frame="1"/>
          </w:rPr>
          <w:t>i</w:t>
        </w:r>
        <w:proofErr w:type="gramEnd"/>
        <w:r w:rsidRPr="000E6B34">
          <w:rPr>
            <w:color w:val="000000"/>
            <w:bdr w:val="none" w:sz="0" w:space="0" w:color="auto" w:frame="1"/>
          </w:rPr>
          <w:t>++;  </w:t>
        </w:r>
      </w:ins>
    </w:p>
    <w:p w:rsidR="000E6B34" w:rsidRPr="000E6B34" w:rsidRDefault="000E6B34" w:rsidP="000E6B34">
      <w:pPr>
        <w:ind w:left="720"/>
        <w:rPr>
          <w:ins w:id="1685" w:author="Unknown"/>
          <w:color w:val="000000"/>
        </w:rPr>
      </w:pPr>
      <w:ins w:id="1686" w:author="Unknown">
        <w:r w:rsidRPr="000E6B34">
          <w:rPr>
            <w:color w:val="000000"/>
            <w:bdr w:val="none" w:sz="0" w:space="0" w:color="auto" w:frame="1"/>
          </w:rPr>
          <w:t>    </w:t>
        </w:r>
        <w:proofErr w:type="gramStart"/>
        <w:r w:rsidRPr="000E6B34">
          <w:rPr>
            <w:color w:val="000000"/>
            <w:bdr w:val="none" w:sz="0" w:space="0" w:color="auto" w:frame="1"/>
          </w:rPr>
          <w:t>}</w:t>
        </w:r>
        <w:r w:rsidRPr="000E6B34">
          <w:rPr>
            <w:b/>
            <w:bCs/>
            <w:color w:val="006699"/>
            <w:bdr w:val="none" w:sz="0" w:space="0" w:color="auto" w:frame="1"/>
          </w:rPr>
          <w:t>while</w:t>
        </w:r>
        <w:proofErr w:type="gramEnd"/>
        <w:r w:rsidRPr="000E6B34">
          <w:rPr>
            <w:color w:val="000000"/>
            <w:bdr w:val="none" w:sz="0" w:space="0" w:color="auto" w:frame="1"/>
          </w:rPr>
          <w:t>(i&lt;=</w:t>
        </w:r>
        <w:r w:rsidRPr="000E6B34">
          <w:rPr>
            <w:color w:val="C00000"/>
            <w:bdr w:val="none" w:sz="0" w:space="0" w:color="auto" w:frame="1"/>
          </w:rPr>
          <w:t>10</w:t>
        </w:r>
        <w:r w:rsidRPr="000E6B34">
          <w:rPr>
            <w:color w:val="000000"/>
            <w:bdr w:val="none" w:sz="0" w:space="0" w:color="auto" w:frame="1"/>
          </w:rPr>
          <w:t>);  </w:t>
        </w:r>
      </w:ins>
    </w:p>
    <w:p w:rsidR="000E6B34" w:rsidRPr="000E6B34" w:rsidRDefault="000E6B34" w:rsidP="000E6B34">
      <w:pPr>
        <w:ind w:left="720"/>
        <w:rPr>
          <w:ins w:id="1687" w:author="Unknown"/>
          <w:color w:val="000000"/>
        </w:rPr>
      </w:pPr>
      <w:ins w:id="1688" w:author="Unknown">
        <w:r w:rsidRPr="000E6B34">
          <w:rPr>
            <w:color w:val="000000"/>
            <w:bdr w:val="none" w:sz="0" w:space="0" w:color="auto" w:frame="1"/>
          </w:rPr>
          <w:t>}  </w:t>
        </w:r>
      </w:ins>
    </w:p>
    <w:p w:rsidR="000E6B34" w:rsidRPr="000E6B34" w:rsidRDefault="000E6B34" w:rsidP="000E6B34">
      <w:pPr>
        <w:ind w:left="720"/>
        <w:rPr>
          <w:ins w:id="1689" w:author="Unknown"/>
          <w:color w:val="000000"/>
        </w:rPr>
      </w:pPr>
      <w:ins w:id="1690" w:author="Unknown">
        <w:r w:rsidRPr="000E6B34">
          <w:rPr>
            <w:color w:val="000000"/>
            <w:bdr w:val="none" w:sz="0" w:space="0" w:color="auto" w:frame="1"/>
          </w:rPr>
          <w:t>}  </w:t>
        </w:r>
      </w:ins>
    </w:p>
    <w:p w:rsidR="000E6B34" w:rsidRPr="000E6B34" w:rsidRDefault="000E6B34" w:rsidP="000E6B34">
      <w:pPr>
        <w:shd w:val="clear" w:color="auto" w:fill="FFFFFF"/>
        <w:spacing w:before="100" w:beforeAutospacing="1" w:after="100" w:afterAutospacing="1" w:line="240" w:lineRule="auto"/>
        <w:rPr>
          <w:ins w:id="1691" w:author="Unknown"/>
          <w:rFonts w:ascii="Verdana" w:eastAsia="Times New Roman" w:hAnsi="Verdana" w:cs="Times New Roman"/>
          <w:color w:val="000000"/>
          <w:sz w:val="20"/>
          <w:szCs w:val="20"/>
        </w:rPr>
      </w:pPr>
      <w:ins w:id="1692" w:author="Unknown">
        <w:r w:rsidRPr="000E6B34">
          <w:rPr>
            <w:rFonts w:ascii="Verdana" w:eastAsia="Times New Roman" w:hAnsi="Verdana" w:cs="Times New Roman"/>
            <w:color w:val="000000"/>
            <w:sz w:val="20"/>
            <w:szCs w:val="20"/>
          </w:rPr>
          <w:t>Output:</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93" w:author="Unknown"/>
          <w:rFonts w:ascii="Courier New" w:eastAsia="Times New Roman" w:hAnsi="Courier New" w:cs="Courier New"/>
          <w:color w:val="000000"/>
          <w:sz w:val="20"/>
          <w:szCs w:val="20"/>
        </w:rPr>
      </w:pPr>
      <w:ins w:id="1694" w:author="Unknown">
        <w:r w:rsidRPr="000E6B34">
          <w:rPr>
            <w:rFonts w:ascii="Courier New" w:eastAsia="Times New Roman" w:hAnsi="Courier New" w:cs="Courier New"/>
            <w:color w:val="000000"/>
            <w:sz w:val="20"/>
            <w:szCs w:val="20"/>
          </w:rPr>
          <w:t>1</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95" w:author="Unknown"/>
          <w:rFonts w:ascii="Courier New" w:eastAsia="Times New Roman" w:hAnsi="Courier New" w:cs="Courier New"/>
          <w:color w:val="000000"/>
          <w:sz w:val="20"/>
          <w:szCs w:val="20"/>
        </w:rPr>
      </w:pPr>
      <w:ins w:id="1696" w:author="Unknown">
        <w:r w:rsidRPr="000E6B34">
          <w:rPr>
            <w:rFonts w:ascii="Courier New" w:eastAsia="Times New Roman" w:hAnsi="Courier New" w:cs="Courier New"/>
            <w:color w:val="000000"/>
            <w:sz w:val="20"/>
            <w:szCs w:val="20"/>
          </w:rPr>
          <w:t>2</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97" w:author="Unknown"/>
          <w:rFonts w:ascii="Courier New" w:eastAsia="Times New Roman" w:hAnsi="Courier New" w:cs="Courier New"/>
          <w:color w:val="000000"/>
          <w:sz w:val="20"/>
          <w:szCs w:val="20"/>
        </w:rPr>
      </w:pPr>
      <w:ins w:id="1698" w:author="Unknown">
        <w:r w:rsidRPr="000E6B34">
          <w:rPr>
            <w:rFonts w:ascii="Courier New" w:eastAsia="Times New Roman" w:hAnsi="Courier New" w:cs="Courier New"/>
            <w:color w:val="000000"/>
            <w:sz w:val="20"/>
            <w:szCs w:val="20"/>
          </w:rPr>
          <w:t>3</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699" w:author="Unknown"/>
          <w:rFonts w:ascii="Courier New" w:eastAsia="Times New Roman" w:hAnsi="Courier New" w:cs="Courier New"/>
          <w:color w:val="000000"/>
          <w:sz w:val="20"/>
          <w:szCs w:val="20"/>
        </w:rPr>
      </w:pPr>
      <w:ins w:id="1700" w:author="Unknown">
        <w:r w:rsidRPr="000E6B34">
          <w:rPr>
            <w:rFonts w:ascii="Courier New" w:eastAsia="Times New Roman" w:hAnsi="Courier New" w:cs="Courier New"/>
            <w:color w:val="000000"/>
            <w:sz w:val="20"/>
            <w:szCs w:val="20"/>
          </w:rPr>
          <w:t>4</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701" w:author="Unknown"/>
          <w:rFonts w:ascii="Courier New" w:eastAsia="Times New Roman" w:hAnsi="Courier New" w:cs="Courier New"/>
          <w:color w:val="000000"/>
          <w:sz w:val="20"/>
          <w:szCs w:val="20"/>
        </w:rPr>
      </w:pPr>
      <w:ins w:id="1702" w:author="Unknown">
        <w:r w:rsidRPr="000E6B34">
          <w:rPr>
            <w:rFonts w:ascii="Courier New" w:eastAsia="Times New Roman" w:hAnsi="Courier New" w:cs="Courier New"/>
            <w:color w:val="000000"/>
            <w:sz w:val="20"/>
            <w:szCs w:val="20"/>
          </w:rPr>
          <w:t>6</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703" w:author="Unknown"/>
          <w:rFonts w:ascii="Courier New" w:eastAsia="Times New Roman" w:hAnsi="Courier New" w:cs="Courier New"/>
          <w:color w:val="000000"/>
          <w:sz w:val="20"/>
          <w:szCs w:val="20"/>
        </w:rPr>
      </w:pPr>
      <w:ins w:id="1704" w:author="Unknown">
        <w:r w:rsidRPr="000E6B34">
          <w:rPr>
            <w:rFonts w:ascii="Courier New" w:eastAsia="Times New Roman" w:hAnsi="Courier New" w:cs="Courier New"/>
            <w:color w:val="000000"/>
            <w:sz w:val="20"/>
            <w:szCs w:val="20"/>
          </w:rPr>
          <w:t>7</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705" w:author="Unknown"/>
          <w:rFonts w:ascii="Courier New" w:eastAsia="Times New Roman" w:hAnsi="Courier New" w:cs="Courier New"/>
          <w:color w:val="000000"/>
          <w:sz w:val="20"/>
          <w:szCs w:val="20"/>
        </w:rPr>
      </w:pPr>
      <w:ins w:id="1706" w:author="Unknown">
        <w:r w:rsidRPr="000E6B34">
          <w:rPr>
            <w:rFonts w:ascii="Courier New" w:eastAsia="Times New Roman" w:hAnsi="Courier New" w:cs="Courier New"/>
            <w:color w:val="000000"/>
            <w:sz w:val="20"/>
            <w:szCs w:val="20"/>
          </w:rPr>
          <w:t>8</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707" w:author="Unknown"/>
          <w:rFonts w:ascii="Courier New" w:eastAsia="Times New Roman" w:hAnsi="Courier New" w:cs="Courier New"/>
          <w:color w:val="000000"/>
          <w:sz w:val="20"/>
          <w:szCs w:val="20"/>
        </w:rPr>
      </w:pPr>
      <w:ins w:id="1708" w:author="Unknown">
        <w:r w:rsidRPr="000E6B34">
          <w:rPr>
            <w:rFonts w:ascii="Courier New" w:eastAsia="Times New Roman" w:hAnsi="Courier New" w:cs="Courier New"/>
            <w:color w:val="000000"/>
            <w:sz w:val="20"/>
            <w:szCs w:val="20"/>
          </w:rPr>
          <w:t>9</w:t>
        </w:r>
      </w:ins>
    </w:p>
    <w:p w:rsidR="000E6B34" w:rsidRPr="000E6B34" w:rsidRDefault="000E6B34" w:rsidP="000E6B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1709" w:author="Unknown"/>
          <w:rFonts w:ascii="Courier New" w:eastAsia="Times New Roman" w:hAnsi="Courier New" w:cs="Courier New"/>
          <w:color w:val="000000"/>
          <w:sz w:val="20"/>
          <w:szCs w:val="20"/>
        </w:rPr>
      </w:pPr>
      <w:ins w:id="1710" w:author="Unknown">
        <w:r w:rsidRPr="000E6B34">
          <w:rPr>
            <w:rFonts w:ascii="Courier New" w:eastAsia="Times New Roman" w:hAnsi="Courier New" w:cs="Courier New"/>
            <w:color w:val="000000"/>
            <w:sz w:val="20"/>
            <w:szCs w:val="20"/>
          </w:rPr>
          <w:t>10</w:t>
        </w:r>
      </w:ins>
    </w:p>
    <w:p w:rsidR="000E6B34" w:rsidRDefault="000E6B34" w:rsidP="000E6B34"/>
    <w:p w:rsidR="00E15E04" w:rsidRDefault="00E15E04" w:rsidP="00E15E04">
      <w:pPr>
        <w:ind w:left="720"/>
      </w:pPr>
    </w:p>
    <w:p w:rsidR="00E15E04" w:rsidRDefault="00E15E04" w:rsidP="00E15E04">
      <w:pPr>
        <w:ind w:left="720"/>
      </w:pPr>
    </w:p>
    <w:p w:rsidR="00E15E04" w:rsidRDefault="00E15E04" w:rsidP="00E15E04">
      <w:pPr>
        <w:ind w:left="720"/>
      </w:pPr>
    </w:p>
    <w:p w:rsidR="00F02FDD" w:rsidRPr="00F02FDD" w:rsidRDefault="00F02FDD" w:rsidP="00F02FDD">
      <w:pPr>
        <w:pStyle w:val="Heading3"/>
        <w:rPr>
          <w:rFonts w:eastAsia="Times New Roman"/>
          <w:sz w:val="32"/>
          <w:szCs w:val="32"/>
        </w:rPr>
      </w:pPr>
      <w:r w:rsidRPr="00F02FDD">
        <w:rPr>
          <w:rFonts w:eastAsia="Times New Roman"/>
          <w:sz w:val="32"/>
          <w:szCs w:val="32"/>
        </w:rPr>
        <w:lastRenderedPageBreak/>
        <w:t>Java Comments</w:t>
      </w:r>
    </w:p>
    <w:p w:rsidR="00F02FDD" w:rsidRPr="00F02FDD" w:rsidRDefault="00F02FDD" w:rsidP="00F02FDD">
      <w:pPr>
        <w:ind w:firstLine="720"/>
        <w:rPr>
          <w:rFonts w:ascii="Verdana" w:eastAsia="Times New Roman" w:hAnsi="Verdana" w:cs="Times New Roman"/>
          <w:color w:val="000000"/>
          <w:sz w:val="20"/>
          <w:szCs w:val="20"/>
        </w:rPr>
      </w:pPr>
      <w:r w:rsidRPr="00F02FDD">
        <w:t>The java comments are statements that are not executed by the compiler and interpreter. The comments can be used to provide information or explanation about the variable,</w:t>
      </w:r>
      <w:r w:rsidRPr="00F02FDD">
        <w:rPr>
          <w:rFonts w:ascii="Verdana" w:eastAsia="Times New Roman" w:hAnsi="Verdana" w:cs="Times New Roman"/>
          <w:color w:val="000000"/>
          <w:sz w:val="20"/>
          <w:szCs w:val="20"/>
        </w:rPr>
        <w:t xml:space="preserve"> </w:t>
      </w:r>
      <w:r w:rsidRPr="00F02FDD">
        <w:t>method, class or any statement. It can also be used to hide program code for specific time.</w:t>
      </w:r>
    </w:p>
    <w:p w:rsidR="00F02FDD" w:rsidRPr="00F02FDD" w:rsidRDefault="00F02FDD" w:rsidP="00F02FDD">
      <w:pPr>
        <w:shd w:val="clear" w:color="auto" w:fill="FFFFFF"/>
        <w:spacing w:before="100" w:beforeAutospacing="1" w:after="100" w:afterAutospacing="1" w:line="312" w:lineRule="atLeast"/>
        <w:outlineLvl w:val="1"/>
        <w:rPr>
          <w:rFonts w:ascii="Helvetica" w:eastAsia="Times New Roman" w:hAnsi="Helvetica" w:cs="Helvetica"/>
          <w:color w:val="610B38"/>
          <w:sz w:val="24"/>
          <w:szCs w:val="24"/>
        </w:rPr>
      </w:pPr>
      <w:r w:rsidRPr="00F02FDD">
        <w:rPr>
          <w:rFonts w:ascii="Helvetica" w:eastAsia="Times New Roman" w:hAnsi="Helvetica" w:cs="Helvetica"/>
          <w:color w:val="610B38"/>
          <w:sz w:val="24"/>
          <w:szCs w:val="24"/>
        </w:rPr>
        <w:t>Types of Java Comments</w:t>
      </w:r>
    </w:p>
    <w:p w:rsidR="00F02FDD" w:rsidRPr="00F02FDD" w:rsidRDefault="00F02FDD" w:rsidP="00921999">
      <w:pPr>
        <w:ind w:left="720"/>
      </w:pPr>
      <w:r w:rsidRPr="00F02FDD">
        <w:t>There are 3 types of comments in java.</w:t>
      </w:r>
    </w:p>
    <w:p w:rsidR="00F02FDD" w:rsidRPr="00F02FDD" w:rsidRDefault="00F02FDD" w:rsidP="00921999">
      <w:pPr>
        <w:ind w:left="1440"/>
      </w:pPr>
      <w:r w:rsidRPr="00F02FDD">
        <w:t>Single Line Comment</w:t>
      </w:r>
    </w:p>
    <w:p w:rsidR="00F02FDD" w:rsidRPr="00F02FDD" w:rsidRDefault="00F02FDD" w:rsidP="00921999">
      <w:pPr>
        <w:ind w:left="1440"/>
      </w:pPr>
      <w:r w:rsidRPr="00F02FDD">
        <w:t>Multi Line Comment</w:t>
      </w:r>
    </w:p>
    <w:p w:rsidR="00F02FDD" w:rsidRPr="00F02FDD" w:rsidRDefault="00F02FDD" w:rsidP="00921999">
      <w:pPr>
        <w:ind w:left="1440"/>
      </w:pPr>
      <w:r w:rsidRPr="00F02FDD">
        <w:t>Documentation Comment</w:t>
      </w:r>
    </w:p>
    <w:p w:rsidR="00F02FDD" w:rsidRPr="00F02FDD" w:rsidRDefault="00F02FDD" w:rsidP="00F02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15301" cy="3410359"/>
            <wp:effectExtent l="0" t="0" r="0" b="0"/>
            <wp:docPr id="11" name="Picture 11" descr="Java Types of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Types of Comme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5115" cy="3410224"/>
                    </a:xfrm>
                    <a:prstGeom prst="rect">
                      <a:avLst/>
                    </a:prstGeom>
                    <a:noFill/>
                    <a:ln>
                      <a:noFill/>
                    </a:ln>
                  </pic:spPr>
                </pic:pic>
              </a:graphicData>
            </a:graphic>
          </wp:inline>
        </w:drawing>
      </w:r>
    </w:p>
    <w:p w:rsidR="00F02FDD" w:rsidRPr="00F02FDD" w:rsidRDefault="00F02FDD" w:rsidP="00921999">
      <w:r w:rsidRPr="00F02FDD">
        <w:t>1) Java Single Line Comment</w:t>
      </w:r>
    </w:p>
    <w:p w:rsidR="00F02FDD" w:rsidRPr="00921999" w:rsidRDefault="00F02FDD" w:rsidP="00921999">
      <w:pPr>
        <w:ind w:firstLine="720"/>
        <w:rPr>
          <w:rFonts w:ascii="Verdana" w:hAnsi="Verdana" w:cs="Times New Roman"/>
          <w:color w:val="000000"/>
          <w:sz w:val="16"/>
          <w:szCs w:val="16"/>
        </w:rPr>
      </w:pPr>
      <w:r w:rsidRPr="00921999">
        <w:rPr>
          <w:rFonts w:ascii="Verdana" w:hAnsi="Verdana" w:cs="Times New Roman"/>
          <w:color w:val="000000"/>
          <w:sz w:val="16"/>
          <w:szCs w:val="16"/>
        </w:rPr>
        <w:t>The single line comment is used to comment only one line.</w:t>
      </w:r>
    </w:p>
    <w:p w:rsidR="00F02FDD" w:rsidRPr="00F02FDD" w:rsidRDefault="00F02FDD" w:rsidP="00F02F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2FDD">
        <w:rPr>
          <w:rFonts w:ascii="Verdana" w:eastAsia="Times New Roman" w:hAnsi="Verdana" w:cs="Times New Roman"/>
          <w:b/>
          <w:bCs/>
          <w:color w:val="000000"/>
          <w:sz w:val="20"/>
          <w:szCs w:val="20"/>
        </w:rPr>
        <w:t>Syntax:</w:t>
      </w:r>
    </w:p>
    <w:p w:rsidR="00F02FDD" w:rsidRPr="00F02FDD" w:rsidRDefault="00F02FDD" w:rsidP="00921999">
      <w:pPr>
        <w:ind w:firstLine="720"/>
        <w:rPr>
          <w:color w:val="000000"/>
        </w:rPr>
      </w:pPr>
      <w:r w:rsidRPr="00F02FDD">
        <w:rPr>
          <w:bdr w:val="none" w:sz="0" w:space="0" w:color="auto" w:frame="1"/>
        </w:rPr>
        <w:t>//This is single line comment</w:t>
      </w:r>
      <w:r w:rsidRPr="00F02FDD">
        <w:rPr>
          <w:color w:val="000000"/>
          <w:bdr w:val="none" w:sz="0" w:space="0" w:color="auto" w:frame="1"/>
        </w:rPr>
        <w:t>  </w:t>
      </w:r>
    </w:p>
    <w:p w:rsidR="00F02FDD" w:rsidRPr="00F02FDD" w:rsidRDefault="00F02FDD" w:rsidP="00F02F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2FDD">
        <w:rPr>
          <w:rFonts w:ascii="Verdana" w:eastAsia="Times New Roman" w:hAnsi="Verdana" w:cs="Times New Roman"/>
          <w:b/>
          <w:bCs/>
          <w:color w:val="000000"/>
          <w:sz w:val="20"/>
          <w:szCs w:val="20"/>
        </w:rPr>
        <w:t>Example:</w:t>
      </w:r>
    </w:p>
    <w:p w:rsidR="00F02FDD" w:rsidRPr="00F02FDD" w:rsidRDefault="00F02FDD" w:rsidP="00921999">
      <w:pPr>
        <w:ind w:left="720"/>
      </w:pPr>
      <w:proofErr w:type="gramStart"/>
      <w:r w:rsidRPr="00F02FDD">
        <w:rPr>
          <w:b/>
          <w:bCs/>
          <w:color w:val="006699"/>
          <w:bdr w:val="none" w:sz="0" w:space="0" w:color="auto" w:frame="1"/>
        </w:rPr>
        <w:t>public</w:t>
      </w:r>
      <w:proofErr w:type="gramEnd"/>
      <w:r w:rsidRPr="00F02FDD">
        <w:rPr>
          <w:bdr w:val="none" w:sz="0" w:space="0" w:color="auto" w:frame="1"/>
        </w:rPr>
        <w:t> </w:t>
      </w:r>
      <w:r w:rsidRPr="00F02FDD">
        <w:rPr>
          <w:b/>
          <w:bCs/>
          <w:color w:val="006699"/>
          <w:bdr w:val="none" w:sz="0" w:space="0" w:color="auto" w:frame="1"/>
        </w:rPr>
        <w:t>class</w:t>
      </w:r>
      <w:r w:rsidRPr="00F02FDD">
        <w:rPr>
          <w:bdr w:val="none" w:sz="0" w:space="0" w:color="auto" w:frame="1"/>
        </w:rPr>
        <w:t> CommentExample1 {  </w:t>
      </w:r>
    </w:p>
    <w:p w:rsidR="00F02FDD" w:rsidRPr="00F02FDD" w:rsidRDefault="00F02FDD" w:rsidP="00921999">
      <w:pPr>
        <w:ind w:left="720"/>
      </w:pPr>
      <w:proofErr w:type="gramStart"/>
      <w:r w:rsidRPr="00F02FDD">
        <w:rPr>
          <w:b/>
          <w:bCs/>
          <w:color w:val="006699"/>
          <w:bdr w:val="none" w:sz="0" w:space="0" w:color="auto" w:frame="1"/>
        </w:rPr>
        <w:lastRenderedPageBreak/>
        <w:t>public</w:t>
      </w:r>
      <w:proofErr w:type="gramEnd"/>
      <w:r w:rsidRPr="00F02FDD">
        <w:rPr>
          <w:bdr w:val="none" w:sz="0" w:space="0" w:color="auto" w:frame="1"/>
        </w:rPr>
        <w:t> </w:t>
      </w:r>
      <w:r w:rsidRPr="00F02FDD">
        <w:rPr>
          <w:b/>
          <w:bCs/>
          <w:color w:val="006699"/>
          <w:bdr w:val="none" w:sz="0" w:space="0" w:color="auto" w:frame="1"/>
        </w:rPr>
        <w:t>static</w:t>
      </w:r>
      <w:r w:rsidRPr="00F02FDD">
        <w:rPr>
          <w:bdr w:val="none" w:sz="0" w:space="0" w:color="auto" w:frame="1"/>
        </w:rPr>
        <w:t> </w:t>
      </w:r>
      <w:r w:rsidRPr="00F02FDD">
        <w:rPr>
          <w:b/>
          <w:bCs/>
          <w:color w:val="006699"/>
          <w:bdr w:val="none" w:sz="0" w:space="0" w:color="auto" w:frame="1"/>
        </w:rPr>
        <w:t>void</w:t>
      </w:r>
      <w:r w:rsidRPr="00F02FDD">
        <w:rPr>
          <w:bdr w:val="none" w:sz="0" w:space="0" w:color="auto" w:frame="1"/>
        </w:rPr>
        <w:t> main(String[] </w:t>
      </w:r>
      <w:proofErr w:type="spellStart"/>
      <w:r w:rsidRPr="00F02FDD">
        <w:rPr>
          <w:bdr w:val="none" w:sz="0" w:space="0" w:color="auto" w:frame="1"/>
        </w:rPr>
        <w:t>args</w:t>
      </w:r>
      <w:proofErr w:type="spellEnd"/>
      <w:r w:rsidRPr="00F02FDD">
        <w:rPr>
          <w:bdr w:val="none" w:sz="0" w:space="0" w:color="auto" w:frame="1"/>
        </w:rPr>
        <w:t>) {  </w:t>
      </w:r>
    </w:p>
    <w:p w:rsidR="00F02FDD" w:rsidRPr="00F02FDD" w:rsidRDefault="00F02FDD" w:rsidP="00921999">
      <w:pPr>
        <w:ind w:left="720"/>
      </w:pPr>
      <w:r w:rsidRPr="00F02FDD">
        <w:rPr>
          <w:bdr w:val="none" w:sz="0" w:space="0" w:color="auto" w:frame="1"/>
        </w:rPr>
        <w:t>    </w:t>
      </w:r>
      <w:proofErr w:type="spellStart"/>
      <w:proofErr w:type="gramStart"/>
      <w:r w:rsidRPr="00F02FDD">
        <w:rPr>
          <w:b/>
          <w:bCs/>
          <w:color w:val="006699"/>
          <w:bdr w:val="none" w:sz="0" w:space="0" w:color="auto" w:frame="1"/>
        </w:rPr>
        <w:t>int</w:t>
      </w:r>
      <w:proofErr w:type="spellEnd"/>
      <w:proofErr w:type="gramEnd"/>
      <w:r w:rsidRPr="00F02FDD">
        <w:rPr>
          <w:bdr w:val="none" w:sz="0" w:space="0" w:color="auto" w:frame="1"/>
        </w:rPr>
        <w:t> i=</w:t>
      </w:r>
      <w:r w:rsidRPr="00F02FDD">
        <w:rPr>
          <w:color w:val="C00000"/>
          <w:sz w:val="24"/>
          <w:szCs w:val="24"/>
          <w:bdr w:val="none" w:sz="0" w:space="0" w:color="auto" w:frame="1"/>
        </w:rPr>
        <w:t>10</w:t>
      </w:r>
      <w:r w:rsidRPr="00F02FDD">
        <w:rPr>
          <w:bdr w:val="none" w:sz="0" w:space="0" w:color="auto" w:frame="1"/>
        </w:rPr>
        <w:t>;</w:t>
      </w:r>
      <w:r w:rsidRPr="00F02FDD">
        <w:rPr>
          <w:color w:val="008200"/>
          <w:bdr w:val="none" w:sz="0" w:space="0" w:color="auto" w:frame="1"/>
        </w:rPr>
        <w:t>//Here, i is a variable</w:t>
      </w:r>
      <w:r w:rsidRPr="00F02FDD">
        <w:rPr>
          <w:bdr w:val="none" w:sz="0" w:space="0" w:color="auto" w:frame="1"/>
        </w:rPr>
        <w:t>  </w:t>
      </w:r>
    </w:p>
    <w:p w:rsidR="00F02FDD" w:rsidRPr="00F02FDD" w:rsidRDefault="00F02FDD" w:rsidP="00921999">
      <w:pPr>
        <w:ind w:left="720"/>
      </w:pPr>
      <w:r w:rsidRPr="00F02FDD">
        <w:rPr>
          <w:bdr w:val="none" w:sz="0" w:space="0" w:color="auto" w:frame="1"/>
        </w:rPr>
        <w:t>    </w:t>
      </w:r>
      <w:proofErr w:type="spellStart"/>
      <w:proofErr w:type="gramStart"/>
      <w:r w:rsidRPr="00F02FDD">
        <w:rPr>
          <w:bdr w:val="none" w:sz="0" w:space="0" w:color="auto" w:frame="1"/>
        </w:rPr>
        <w:t>System.out.println</w:t>
      </w:r>
      <w:proofErr w:type="spellEnd"/>
      <w:r w:rsidRPr="00F02FDD">
        <w:rPr>
          <w:bdr w:val="none" w:sz="0" w:space="0" w:color="auto" w:frame="1"/>
        </w:rPr>
        <w:t>(</w:t>
      </w:r>
      <w:proofErr w:type="gramEnd"/>
      <w:r w:rsidRPr="00F02FDD">
        <w:rPr>
          <w:bdr w:val="none" w:sz="0" w:space="0" w:color="auto" w:frame="1"/>
        </w:rPr>
        <w:t>i);  </w:t>
      </w:r>
    </w:p>
    <w:p w:rsidR="00F02FDD" w:rsidRPr="00F02FDD" w:rsidRDefault="00F02FDD" w:rsidP="00921999">
      <w:pPr>
        <w:ind w:left="720"/>
      </w:pPr>
      <w:r w:rsidRPr="00F02FDD">
        <w:rPr>
          <w:bdr w:val="none" w:sz="0" w:space="0" w:color="auto" w:frame="1"/>
        </w:rPr>
        <w:t>}  </w:t>
      </w:r>
    </w:p>
    <w:p w:rsidR="00F02FDD" w:rsidRPr="00F02FDD" w:rsidRDefault="00F02FDD" w:rsidP="00921999">
      <w:pPr>
        <w:ind w:left="720"/>
      </w:pPr>
      <w:r w:rsidRPr="00F02FDD">
        <w:rPr>
          <w:bdr w:val="none" w:sz="0" w:space="0" w:color="auto" w:frame="1"/>
        </w:rPr>
        <w:t>}  </w:t>
      </w:r>
    </w:p>
    <w:p w:rsidR="00F02FDD" w:rsidRPr="00F02FDD" w:rsidRDefault="00F02FDD" w:rsidP="00F02F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2FDD">
        <w:rPr>
          <w:rFonts w:ascii="Verdana" w:eastAsia="Times New Roman" w:hAnsi="Verdana" w:cs="Times New Roman"/>
          <w:color w:val="000000"/>
          <w:sz w:val="20"/>
          <w:szCs w:val="20"/>
        </w:rPr>
        <w:t>Output:</w:t>
      </w:r>
    </w:p>
    <w:p w:rsidR="00F02FDD" w:rsidRPr="00F02FDD" w:rsidRDefault="00F02FDD" w:rsidP="009219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urier New" w:eastAsia="Times New Roman" w:hAnsi="Courier New" w:cs="Courier New"/>
          <w:color w:val="000000"/>
          <w:sz w:val="20"/>
          <w:szCs w:val="20"/>
        </w:rPr>
      </w:pPr>
      <w:r w:rsidRPr="00F02FDD">
        <w:rPr>
          <w:rFonts w:ascii="Courier New" w:eastAsia="Times New Roman" w:hAnsi="Courier New" w:cs="Courier New"/>
          <w:color w:val="000000"/>
          <w:sz w:val="20"/>
          <w:szCs w:val="20"/>
        </w:rPr>
        <w:t>10</w:t>
      </w:r>
    </w:p>
    <w:p w:rsidR="00F02FDD" w:rsidRPr="00921999" w:rsidRDefault="00F02FDD" w:rsidP="00921999">
      <w:pPr>
        <w:rPr>
          <w:ins w:id="1711" w:author="Unknown"/>
          <w:sz w:val="28"/>
          <w:szCs w:val="28"/>
        </w:rPr>
      </w:pPr>
      <w:ins w:id="1712" w:author="Unknown">
        <w:r w:rsidRPr="00921999">
          <w:rPr>
            <w:sz w:val="28"/>
            <w:szCs w:val="28"/>
          </w:rPr>
          <w:t>2) Java Multi Line Comment</w:t>
        </w:r>
      </w:ins>
    </w:p>
    <w:p w:rsidR="00F02FDD" w:rsidRPr="00F02FDD" w:rsidRDefault="00F02FDD" w:rsidP="00921999">
      <w:pPr>
        <w:ind w:firstLine="720"/>
        <w:rPr>
          <w:ins w:id="1713" w:author="Unknown"/>
        </w:rPr>
      </w:pPr>
      <w:ins w:id="1714" w:author="Unknown">
        <w:r w:rsidRPr="00F02FDD">
          <w:t xml:space="preserve">The </w:t>
        </w:r>
        <w:proofErr w:type="spellStart"/>
        <w:r w:rsidRPr="00F02FDD">
          <w:t>multi line</w:t>
        </w:r>
        <w:proofErr w:type="spellEnd"/>
        <w:r w:rsidRPr="00F02FDD">
          <w:t xml:space="preserve"> comment is used to comment multiple lines of code.</w:t>
        </w:r>
      </w:ins>
    </w:p>
    <w:p w:rsidR="00F02FDD" w:rsidRPr="00F02FDD" w:rsidRDefault="00F02FDD" w:rsidP="00F02FDD">
      <w:pPr>
        <w:shd w:val="clear" w:color="auto" w:fill="FFFFFF"/>
        <w:spacing w:before="100" w:beforeAutospacing="1" w:after="100" w:afterAutospacing="1" w:line="240" w:lineRule="auto"/>
        <w:rPr>
          <w:ins w:id="1715" w:author="Unknown"/>
          <w:rFonts w:ascii="Verdana" w:eastAsia="Times New Roman" w:hAnsi="Verdana" w:cs="Times New Roman"/>
          <w:color w:val="000000"/>
          <w:sz w:val="20"/>
          <w:szCs w:val="20"/>
        </w:rPr>
      </w:pPr>
      <w:ins w:id="1716" w:author="Unknown">
        <w:r w:rsidRPr="00F02FDD">
          <w:rPr>
            <w:rFonts w:ascii="Verdana" w:eastAsia="Times New Roman" w:hAnsi="Verdana" w:cs="Times New Roman"/>
            <w:b/>
            <w:bCs/>
            <w:color w:val="000000"/>
            <w:sz w:val="20"/>
            <w:szCs w:val="20"/>
          </w:rPr>
          <w:t>Syntax:</w:t>
        </w:r>
      </w:ins>
    </w:p>
    <w:p w:rsidR="00F02FDD" w:rsidRPr="00F02FDD" w:rsidRDefault="00F02FDD" w:rsidP="00921999">
      <w:pPr>
        <w:ind w:left="720"/>
        <w:rPr>
          <w:ins w:id="1717" w:author="Unknown"/>
          <w:color w:val="000000"/>
        </w:rPr>
      </w:pPr>
      <w:ins w:id="1718" w:author="Unknown">
        <w:r w:rsidRPr="00F02FDD">
          <w:rPr>
            <w:bdr w:val="none" w:sz="0" w:space="0" w:color="auto" w:frame="1"/>
          </w:rPr>
          <w:t>/*</w:t>
        </w:r>
        <w:r w:rsidRPr="00F02FDD">
          <w:rPr>
            <w:color w:val="000000"/>
            <w:bdr w:val="none" w:sz="0" w:space="0" w:color="auto" w:frame="1"/>
          </w:rPr>
          <w:t> </w:t>
        </w:r>
      </w:ins>
    </w:p>
    <w:p w:rsidR="00F02FDD" w:rsidRPr="00F02FDD" w:rsidRDefault="00F02FDD" w:rsidP="00921999">
      <w:pPr>
        <w:ind w:left="720"/>
        <w:rPr>
          <w:ins w:id="1719" w:author="Unknown"/>
          <w:color w:val="000000"/>
        </w:rPr>
      </w:pPr>
      <w:ins w:id="1720" w:author="Unknown">
        <w:r w:rsidRPr="00F02FDD">
          <w:rPr>
            <w:bdr w:val="none" w:sz="0" w:space="0" w:color="auto" w:frame="1"/>
          </w:rPr>
          <w:t>This </w:t>
        </w:r>
        <w:r w:rsidRPr="00F02FDD">
          <w:rPr>
            <w:color w:val="000000"/>
            <w:bdr w:val="none" w:sz="0" w:space="0" w:color="auto" w:frame="1"/>
          </w:rPr>
          <w:t> </w:t>
        </w:r>
      </w:ins>
    </w:p>
    <w:p w:rsidR="00F02FDD" w:rsidRPr="00F02FDD" w:rsidRDefault="00F02FDD" w:rsidP="00921999">
      <w:pPr>
        <w:ind w:left="720"/>
        <w:rPr>
          <w:ins w:id="1721" w:author="Unknown"/>
          <w:color w:val="000000"/>
        </w:rPr>
      </w:pPr>
      <w:proofErr w:type="gramStart"/>
      <w:ins w:id="1722" w:author="Unknown">
        <w:r w:rsidRPr="00F02FDD">
          <w:rPr>
            <w:bdr w:val="none" w:sz="0" w:space="0" w:color="auto" w:frame="1"/>
          </w:rPr>
          <w:t>is</w:t>
        </w:r>
        <w:proofErr w:type="gramEnd"/>
        <w:r w:rsidRPr="00F02FDD">
          <w:rPr>
            <w:bdr w:val="none" w:sz="0" w:space="0" w:color="auto" w:frame="1"/>
          </w:rPr>
          <w:t> </w:t>
        </w:r>
        <w:r w:rsidRPr="00F02FDD">
          <w:rPr>
            <w:color w:val="000000"/>
            <w:bdr w:val="none" w:sz="0" w:space="0" w:color="auto" w:frame="1"/>
          </w:rPr>
          <w:t> </w:t>
        </w:r>
      </w:ins>
    </w:p>
    <w:p w:rsidR="00F02FDD" w:rsidRPr="00F02FDD" w:rsidRDefault="00F02FDD" w:rsidP="00921999">
      <w:pPr>
        <w:ind w:left="720"/>
        <w:rPr>
          <w:ins w:id="1723" w:author="Unknown"/>
          <w:color w:val="000000"/>
        </w:rPr>
      </w:pPr>
      <w:proofErr w:type="gramStart"/>
      <w:ins w:id="1724" w:author="Unknown">
        <w:r w:rsidRPr="00F02FDD">
          <w:rPr>
            <w:bdr w:val="none" w:sz="0" w:space="0" w:color="auto" w:frame="1"/>
          </w:rPr>
          <w:t>multi</w:t>
        </w:r>
        <w:proofErr w:type="gramEnd"/>
        <w:r w:rsidRPr="00F02FDD">
          <w:rPr>
            <w:bdr w:val="none" w:sz="0" w:space="0" w:color="auto" w:frame="1"/>
          </w:rPr>
          <w:t> line </w:t>
        </w:r>
        <w:r w:rsidRPr="00F02FDD">
          <w:rPr>
            <w:color w:val="000000"/>
            <w:bdr w:val="none" w:sz="0" w:space="0" w:color="auto" w:frame="1"/>
          </w:rPr>
          <w:t> </w:t>
        </w:r>
      </w:ins>
    </w:p>
    <w:p w:rsidR="00F02FDD" w:rsidRPr="00F02FDD" w:rsidRDefault="00F02FDD" w:rsidP="00921999">
      <w:pPr>
        <w:ind w:left="720"/>
        <w:rPr>
          <w:ins w:id="1725" w:author="Unknown"/>
          <w:color w:val="000000"/>
        </w:rPr>
      </w:pPr>
      <w:proofErr w:type="gramStart"/>
      <w:ins w:id="1726" w:author="Unknown">
        <w:r w:rsidRPr="00F02FDD">
          <w:rPr>
            <w:bdr w:val="none" w:sz="0" w:space="0" w:color="auto" w:frame="1"/>
          </w:rPr>
          <w:t>comment</w:t>
        </w:r>
        <w:proofErr w:type="gramEnd"/>
        <w:r w:rsidRPr="00F02FDD">
          <w:rPr>
            <w:color w:val="000000"/>
            <w:bdr w:val="none" w:sz="0" w:space="0" w:color="auto" w:frame="1"/>
          </w:rPr>
          <w:t> </w:t>
        </w:r>
      </w:ins>
    </w:p>
    <w:p w:rsidR="00F02FDD" w:rsidRPr="00F02FDD" w:rsidRDefault="00F02FDD" w:rsidP="00921999">
      <w:pPr>
        <w:ind w:left="720"/>
        <w:rPr>
          <w:ins w:id="1727" w:author="Unknown"/>
          <w:color w:val="000000"/>
        </w:rPr>
      </w:pPr>
      <w:ins w:id="1728" w:author="Unknown">
        <w:r w:rsidRPr="00F02FDD">
          <w:rPr>
            <w:bdr w:val="none" w:sz="0" w:space="0" w:color="auto" w:frame="1"/>
          </w:rPr>
          <w:t>*/</w:t>
        </w:r>
        <w:r w:rsidRPr="00F02FDD">
          <w:rPr>
            <w:color w:val="000000"/>
            <w:bdr w:val="none" w:sz="0" w:space="0" w:color="auto" w:frame="1"/>
          </w:rPr>
          <w:t>  </w:t>
        </w:r>
      </w:ins>
    </w:p>
    <w:p w:rsidR="00F02FDD" w:rsidRPr="00F02FDD" w:rsidRDefault="00F02FDD" w:rsidP="00F02FDD">
      <w:pPr>
        <w:shd w:val="clear" w:color="auto" w:fill="FFFFFF"/>
        <w:spacing w:before="100" w:beforeAutospacing="1" w:after="100" w:afterAutospacing="1" w:line="240" w:lineRule="auto"/>
        <w:rPr>
          <w:ins w:id="1729" w:author="Unknown"/>
          <w:rFonts w:ascii="Verdana" w:eastAsia="Times New Roman" w:hAnsi="Verdana" w:cs="Times New Roman"/>
          <w:color w:val="000000"/>
          <w:sz w:val="20"/>
          <w:szCs w:val="20"/>
        </w:rPr>
      </w:pPr>
      <w:ins w:id="1730" w:author="Unknown">
        <w:r w:rsidRPr="00F02FDD">
          <w:rPr>
            <w:rFonts w:ascii="Verdana" w:eastAsia="Times New Roman" w:hAnsi="Verdana" w:cs="Times New Roman"/>
            <w:b/>
            <w:bCs/>
            <w:color w:val="000000"/>
            <w:sz w:val="20"/>
            <w:szCs w:val="20"/>
          </w:rPr>
          <w:t>Example:</w:t>
        </w:r>
      </w:ins>
    </w:p>
    <w:p w:rsidR="00F02FDD" w:rsidRPr="00F02FDD" w:rsidRDefault="00F02FDD" w:rsidP="00921999">
      <w:pPr>
        <w:ind w:left="720"/>
        <w:rPr>
          <w:ins w:id="1731" w:author="Unknown"/>
        </w:rPr>
      </w:pPr>
      <w:proofErr w:type="gramStart"/>
      <w:ins w:id="1732" w:author="Unknown">
        <w:r w:rsidRPr="00F02FDD">
          <w:rPr>
            <w:b/>
            <w:bCs/>
            <w:color w:val="006699"/>
            <w:bdr w:val="none" w:sz="0" w:space="0" w:color="auto" w:frame="1"/>
          </w:rPr>
          <w:t>public</w:t>
        </w:r>
        <w:proofErr w:type="gramEnd"/>
        <w:r w:rsidRPr="00F02FDD">
          <w:rPr>
            <w:bdr w:val="none" w:sz="0" w:space="0" w:color="auto" w:frame="1"/>
          </w:rPr>
          <w:t> </w:t>
        </w:r>
        <w:r w:rsidRPr="00F02FDD">
          <w:rPr>
            <w:b/>
            <w:bCs/>
            <w:color w:val="006699"/>
            <w:bdr w:val="none" w:sz="0" w:space="0" w:color="auto" w:frame="1"/>
          </w:rPr>
          <w:t>class</w:t>
        </w:r>
        <w:r w:rsidRPr="00F02FDD">
          <w:rPr>
            <w:bdr w:val="none" w:sz="0" w:space="0" w:color="auto" w:frame="1"/>
          </w:rPr>
          <w:t> CommentExample2 {  </w:t>
        </w:r>
      </w:ins>
    </w:p>
    <w:p w:rsidR="00F02FDD" w:rsidRPr="00F02FDD" w:rsidRDefault="00F02FDD" w:rsidP="00921999">
      <w:pPr>
        <w:ind w:left="720"/>
        <w:rPr>
          <w:ins w:id="1733" w:author="Unknown"/>
        </w:rPr>
      </w:pPr>
      <w:proofErr w:type="gramStart"/>
      <w:ins w:id="1734" w:author="Unknown">
        <w:r w:rsidRPr="00F02FDD">
          <w:rPr>
            <w:b/>
            <w:bCs/>
            <w:color w:val="006699"/>
            <w:bdr w:val="none" w:sz="0" w:space="0" w:color="auto" w:frame="1"/>
          </w:rPr>
          <w:t>public</w:t>
        </w:r>
        <w:proofErr w:type="gramEnd"/>
        <w:r w:rsidRPr="00F02FDD">
          <w:rPr>
            <w:bdr w:val="none" w:sz="0" w:space="0" w:color="auto" w:frame="1"/>
          </w:rPr>
          <w:t> </w:t>
        </w:r>
        <w:r w:rsidRPr="00F02FDD">
          <w:rPr>
            <w:b/>
            <w:bCs/>
            <w:color w:val="006699"/>
            <w:bdr w:val="none" w:sz="0" w:space="0" w:color="auto" w:frame="1"/>
          </w:rPr>
          <w:t>static</w:t>
        </w:r>
        <w:r w:rsidRPr="00F02FDD">
          <w:rPr>
            <w:bdr w:val="none" w:sz="0" w:space="0" w:color="auto" w:frame="1"/>
          </w:rPr>
          <w:t> </w:t>
        </w:r>
        <w:r w:rsidRPr="00F02FDD">
          <w:rPr>
            <w:b/>
            <w:bCs/>
            <w:color w:val="006699"/>
            <w:bdr w:val="none" w:sz="0" w:space="0" w:color="auto" w:frame="1"/>
          </w:rPr>
          <w:t>void</w:t>
        </w:r>
        <w:r w:rsidRPr="00F02FDD">
          <w:rPr>
            <w:bdr w:val="none" w:sz="0" w:space="0" w:color="auto" w:frame="1"/>
          </w:rPr>
          <w:t> main(String[] </w:t>
        </w:r>
        <w:proofErr w:type="spellStart"/>
        <w:r w:rsidRPr="00F02FDD">
          <w:rPr>
            <w:bdr w:val="none" w:sz="0" w:space="0" w:color="auto" w:frame="1"/>
          </w:rPr>
          <w:t>args</w:t>
        </w:r>
        <w:proofErr w:type="spellEnd"/>
        <w:r w:rsidRPr="00F02FDD">
          <w:rPr>
            <w:bdr w:val="none" w:sz="0" w:space="0" w:color="auto" w:frame="1"/>
          </w:rPr>
          <w:t>) {  </w:t>
        </w:r>
      </w:ins>
    </w:p>
    <w:p w:rsidR="00F02FDD" w:rsidRPr="00F02FDD" w:rsidRDefault="00F02FDD" w:rsidP="00921999">
      <w:pPr>
        <w:ind w:left="720"/>
        <w:rPr>
          <w:ins w:id="1735" w:author="Unknown"/>
        </w:rPr>
      </w:pPr>
      <w:ins w:id="1736" w:author="Unknown">
        <w:r w:rsidRPr="00F02FDD">
          <w:rPr>
            <w:color w:val="008200"/>
            <w:bdr w:val="none" w:sz="0" w:space="0" w:color="auto" w:frame="1"/>
          </w:rPr>
          <w:t>/* </w:t>
        </w:r>
        <w:proofErr w:type="gramStart"/>
        <w:r w:rsidRPr="00F02FDD">
          <w:rPr>
            <w:color w:val="008200"/>
            <w:bdr w:val="none" w:sz="0" w:space="0" w:color="auto" w:frame="1"/>
          </w:rPr>
          <w:t>Let's</w:t>
        </w:r>
        <w:proofErr w:type="gramEnd"/>
        <w:r w:rsidRPr="00F02FDD">
          <w:rPr>
            <w:color w:val="008200"/>
            <w:bdr w:val="none" w:sz="0" w:space="0" w:color="auto" w:frame="1"/>
          </w:rPr>
          <w:t> declare and</w:t>
        </w:r>
        <w:r w:rsidRPr="00F02FDD">
          <w:rPr>
            <w:bdr w:val="none" w:sz="0" w:space="0" w:color="auto" w:frame="1"/>
          </w:rPr>
          <w:t> </w:t>
        </w:r>
      </w:ins>
    </w:p>
    <w:p w:rsidR="00F02FDD" w:rsidRPr="00F02FDD" w:rsidRDefault="00F02FDD" w:rsidP="00921999">
      <w:pPr>
        <w:ind w:left="720"/>
        <w:rPr>
          <w:ins w:id="1737" w:author="Unknown"/>
        </w:rPr>
      </w:pPr>
      <w:ins w:id="1738" w:author="Unknown">
        <w:r w:rsidRPr="00F02FDD">
          <w:rPr>
            <w:color w:val="008200"/>
            <w:bdr w:val="none" w:sz="0" w:space="0" w:color="auto" w:frame="1"/>
          </w:rPr>
          <w:t> </w:t>
        </w:r>
        <w:proofErr w:type="gramStart"/>
        <w:r w:rsidRPr="00F02FDD">
          <w:rPr>
            <w:color w:val="008200"/>
            <w:bdr w:val="none" w:sz="0" w:space="0" w:color="auto" w:frame="1"/>
          </w:rPr>
          <w:t>print</w:t>
        </w:r>
        <w:proofErr w:type="gramEnd"/>
        <w:r w:rsidRPr="00F02FDD">
          <w:rPr>
            <w:color w:val="008200"/>
            <w:bdr w:val="none" w:sz="0" w:space="0" w:color="auto" w:frame="1"/>
          </w:rPr>
          <w:t> variable in java. */</w:t>
        </w:r>
        <w:r w:rsidRPr="00F02FDD">
          <w:rPr>
            <w:bdr w:val="none" w:sz="0" w:space="0" w:color="auto" w:frame="1"/>
          </w:rPr>
          <w:t>  </w:t>
        </w:r>
      </w:ins>
    </w:p>
    <w:p w:rsidR="00F02FDD" w:rsidRPr="00F02FDD" w:rsidRDefault="00F02FDD" w:rsidP="00921999">
      <w:pPr>
        <w:ind w:left="720"/>
        <w:rPr>
          <w:ins w:id="1739" w:author="Unknown"/>
        </w:rPr>
      </w:pPr>
      <w:ins w:id="1740" w:author="Unknown">
        <w:r w:rsidRPr="00F02FDD">
          <w:rPr>
            <w:bdr w:val="none" w:sz="0" w:space="0" w:color="auto" w:frame="1"/>
          </w:rPr>
          <w:t>    </w:t>
        </w:r>
        <w:proofErr w:type="spellStart"/>
        <w:proofErr w:type="gramStart"/>
        <w:r w:rsidRPr="00F02FDD">
          <w:rPr>
            <w:b/>
            <w:bCs/>
            <w:color w:val="006699"/>
            <w:bdr w:val="none" w:sz="0" w:space="0" w:color="auto" w:frame="1"/>
          </w:rPr>
          <w:t>int</w:t>
        </w:r>
        <w:proofErr w:type="spellEnd"/>
        <w:proofErr w:type="gramEnd"/>
        <w:r w:rsidRPr="00F02FDD">
          <w:rPr>
            <w:bdr w:val="none" w:sz="0" w:space="0" w:color="auto" w:frame="1"/>
          </w:rPr>
          <w:t> i=</w:t>
        </w:r>
        <w:r w:rsidRPr="00F02FDD">
          <w:rPr>
            <w:color w:val="C00000"/>
            <w:sz w:val="24"/>
            <w:szCs w:val="24"/>
            <w:bdr w:val="none" w:sz="0" w:space="0" w:color="auto" w:frame="1"/>
          </w:rPr>
          <w:t>10</w:t>
        </w:r>
        <w:r w:rsidRPr="00F02FDD">
          <w:rPr>
            <w:bdr w:val="none" w:sz="0" w:space="0" w:color="auto" w:frame="1"/>
          </w:rPr>
          <w:t>;  </w:t>
        </w:r>
      </w:ins>
    </w:p>
    <w:p w:rsidR="00F02FDD" w:rsidRPr="00F02FDD" w:rsidRDefault="00F02FDD" w:rsidP="00921999">
      <w:pPr>
        <w:ind w:left="720"/>
        <w:rPr>
          <w:ins w:id="1741" w:author="Unknown"/>
        </w:rPr>
      </w:pPr>
      <w:ins w:id="1742" w:author="Unknown">
        <w:r w:rsidRPr="00F02FDD">
          <w:rPr>
            <w:bdr w:val="none" w:sz="0" w:space="0" w:color="auto" w:frame="1"/>
          </w:rPr>
          <w:t>    </w:t>
        </w:r>
        <w:proofErr w:type="spellStart"/>
        <w:proofErr w:type="gramStart"/>
        <w:r w:rsidRPr="00F02FDD">
          <w:rPr>
            <w:bdr w:val="none" w:sz="0" w:space="0" w:color="auto" w:frame="1"/>
          </w:rPr>
          <w:t>System.out.println</w:t>
        </w:r>
        <w:proofErr w:type="spellEnd"/>
        <w:r w:rsidRPr="00F02FDD">
          <w:rPr>
            <w:bdr w:val="none" w:sz="0" w:space="0" w:color="auto" w:frame="1"/>
          </w:rPr>
          <w:t>(</w:t>
        </w:r>
        <w:proofErr w:type="gramEnd"/>
        <w:r w:rsidRPr="00F02FDD">
          <w:rPr>
            <w:bdr w:val="none" w:sz="0" w:space="0" w:color="auto" w:frame="1"/>
          </w:rPr>
          <w:t>i);  </w:t>
        </w:r>
      </w:ins>
    </w:p>
    <w:p w:rsidR="00F02FDD" w:rsidRPr="00F02FDD" w:rsidRDefault="00F02FDD" w:rsidP="00921999">
      <w:pPr>
        <w:ind w:left="720"/>
        <w:rPr>
          <w:ins w:id="1743" w:author="Unknown"/>
        </w:rPr>
      </w:pPr>
      <w:ins w:id="1744" w:author="Unknown">
        <w:r w:rsidRPr="00F02FDD">
          <w:rPr>
            <w:bdr w:val="none" w:sz="0" w:space="0" w:color="auto" w:frame="1"/>
          </w:rPr>
          <w:t>}  </w:t>
        </w:r>
      </w:ins>
    </w:p>
    <w:p w:rsidR="00F02FDD" w:rsidRPr="00F02FDD" w:rsidRDefault="00F02FDD" w:rsidP="00921999">
      <w:pPr>
        <w:ind w:left="720"/>
        <w:rPr>
          <w:ins w:id="1745" w:author="Unknown"/>
        </w:rPr>
      </w:pPr>
      <w:ins w:id="1746" w:author="Unknown">
        <w:r w:rsidRPr="00F02FDD">
          <w:rPr>
            <w:bdr w:val="none" w:sz="0" w:space="0" w:color="auto" w:frame="1"/>
          </w:rPr>
          <w:t>}  </w:t>
        </w:r>
      </w:ins>
    </w:p>
    <w:p w:rsidR="00F02FDD" w:rsidRPr="00F02FDD" w:rsidRDefault="00F02FDD" w:rsidP="00F02FDD">
      <w:pPr>
        <w:shd w:val="clear" w:color="auto" w:fill="FFFFFF"/>
        <w:spacing w:before="100" w:beforeAutospacing="1" w:after="100" w:afterAutospacing="1" w:line="240" w:lineRule="auto"/>
        <w:rPr>
          <w:ins w:id="1747" w:author="Unknown"/>
          <w:rFonts w:ascii="Verdana" w:eastAsia="Times New Roman" w:hAnsi="Verdana" w:cs="Times New Roman"/>
          <w:color w:val="000000"/>
          <w:sz w:val="20"/>
          <w:szCs w:val="20"/>
        </w:rPr>
      </w:pPr>
      <w:ins w:id="1748" w:author="Unknown">
        <w:r w:rsidRPr="00F02FDD">
          <w:rPr>
            <w:rFonts w:ascii="Verdana" w:eastAsia="Times New Roman" w:hAnsi="Verdana" w:cs="Times New Roman"/>
            <w:color w:val="000000"/>
            <w:sz w:val="20"/>
            <w:szCs w:val="20"/>
          </w:rPr>
          <w:lastRenderedPageBreak/>
          <w:t>Output:</w:t>
        </w:r>
      </w:ins>
    </w:p>
    <w:p w:rsidR="00F02FDD" w:rsidRPr="00F02FDD" w:rsidRDefault="00F02FDD" w:rsidP="009219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ins w:id="1749" w:author="Unknown"/>
          <w:rFonts w:ascii="Courier New" w:eastAsia="Times New Roman" w:hAnsi="Courier New" w:cs="Courier New"/>
          <w:color w:val="000000"/>
          <w:sz w:val="20"/>
          <w:szCs w:val="20"/>
        </w:rPr>
      </w:pPr>
      <w:ins w:id="1750" w:author="Unknown">
        <w:r w:rsidRPr="00F02FDD">
          <w:rPr>
            <w:rFonts w:ascii="Courier New" w:eastAsia="Times New Roman" w:hAnsi="Courier New" w:cs="Courier New"/>
            <w:color w:val="000000"/>
            <w:sz w:val="20"/>
            <w:szCs w:val="20"/>
          </w:rPr>
          <w:t>10</w:t>
        </w:r>
      </w:ins>
    </w:p>
    <w:p w:rsidR="00F02FDD" w:rsidRPr="00921999" w:rsidRDefault="00F02FDD" w:rsidP="00F02FDD">
      <w:pPr>
        <w:shd w:val="clear" w:color="auto" w:fill="FFFFFF"/>
        <w:spacing w:before="100" w:beforeAutospacing="1" w:after="100" w:afterAutospacing="1" w:line="312" w:lineRule="atLeast"/>
        <w:outlineLvl w:val="1"/>
        <w:rPr>
          <w:ins w:id="1751" w:author="Unknown"/>
          <w:rFonts w:ascii="Helvetica" w:eastAsia="Times New Roman" w:hAnsi="Helvetica" w:cs="Helvetica"/>
          <w:color w:val="610B38"/>
          <w:sz w:val="28"/>
          <w:szCs w:val="28"/>
        </w:rPr>
      </w:pPr>
      <w:ins w:id="1752" w:author="Unknown">
        <w:r w:rsidRPr="00921999">
          <w:rPr>
            <w:rFonts w:ascii="Helvetica" w:eastAsia="Times New Roman" w:hAnsi="Helvetica" w:cs="Helvetica"/>
            <w:color w:val="610B38"/>
            <w:sz w:val="28"/>
            <w:szCs w:val="28"/>
          </w:rPr>
          <w:t>3) Java Documentation Comment</w:t>
        </w:r>
      </w:ins>
    </w:p>
    <w:p w:rsidR="00F02FDD" w:rsidRPr="00F02FDD" w:rsidRDefault="00F02FDD" w:rsidP="00921999">
      <w:pPr>
        <w:ind w:left="720"/>
        <w:rPr>
          <w:ins w:id="1753" w:author="Unknown"/>
        </w:rPr>
      </w:pPr>
      <w:ins w:id="1754" w:author="Unknown">
        <w:r w:rsidRPr="00F02FDD">
          <w:t>The documentation comment is used to create documentation API. To create documentation API, you need to use </w:t>
        </w:r>
        <w:proofErr w:type="spellStart"/>
        <w:r w:rsidRPr="00F02FDD">
          <w:rPr>
            <w:b/>
            <w:bCs/>
          </w:rPr>
          <w:t>javadoc</w:t>
        </w:r>
        <w:proofErr w:type="spellEnd"/>
        <w:r w:rsidRPr="00F02FDD">
          <w:rPr>
            <w:b/>
            <w:bCs/>
          </w:rPr>
          <w:t xml:space="preserve"> tool</w:t>
        </w:r>
        <w:r w:rsidRPr="00F02FDD">
          <w:t>.</w:t>
        </w:r>
      </w:ins>
    </w:p>
    <w:p w:rsidR="00F02FDD" w:rsidRPr="00F02FDD" w:rsidRDefault="00F02FDD" w:rsidP="00F02FDD">
      <w:pPr>
        <w:shd w:val="clear" w:color="auto" w:fill="FFFFFF"/>
        <w:spacing w:before="100" w:beforeAutospacing="1" w:after="100" w:afterAutospacing="1" w:line="240" w:lineRule="auto"/>
        <w:rPr>
          <w:ins w:id="1755" w:author="Unknown"/>
          <w:rFonts w:ascii="Verdana" w:eastAsia="Times New Roman" w:hAnsi="Verdana" w:cs="Times New Roman"/>
          <w:color w:val="000000"/>
          <w:sz w:val="20"/>
          <w:szCs w:val="20"/>
        </w:rPr>
      </w:pPr>
      <w:ins w:id="1756" w:author="Unknown">
        <w:r w:rsidRPr="00F02FDD">
          <w:rPr>
            <w:rFonts w:ascii="Verdana" w:eastAsia="Times New Roman" w:hAnsi="Verdana" w:cs="Times New Roman"/>
            <w:b/>
            <w:bCs/>
            <w:color w:val="000000"/>
            <w:sz w:val="20"/>
            <w:szCs w:val="20"/>
          </w:rPr>
          <w:t>Syntax:</w:t>
        </w:r>
      </w:ins>
    </w:p>
    <w:p w:rsidR="00F02FDD" w:rsidRPr="00F02FDD" w:rsidRDefault="00F02FDD" w:rsidP="00921999">
      <w:pPr>
        <w:ind w:left="720"/>
        <w:rPr>
          <w:ins w:id="1757" w:author="Unknown"/>
          <w:color w:val="000000"/>
        </w:rPr>
      </w:pPr>
      <w:ins w:id="1758" w:author="Unknown">
        <w:r w:rsidRPr="00F02FDD">
          <w:rPr>
            <w:bdr w:val="none" w:sz="0" w:space="0" w:color="auto" w:frame="1"/>
          </w:rPr>
          <w:t>/**</w:t>
        </w:r>
        <w:r w:rsidRPr="00F02FDD">
          <w:rPr>
            <w:color w:val="000000"/>
            <w:bdr w:val="none" w:sz="0" w:space="0" w:color="auto" w:frame="1"/>
          </w:rPr>
          <w:t> </w:t>
        </w:r>
      </w:ins>
    </w:p>
    <w:p w:rsidR="00F02FDD" w:rsidRPr="00F02FDD" w:rsidRDefault="00F02FDD" w:rsidP="00921999">
      <w:pPr>
        <w:ind w:left="720"/>
        <w:rPr>
          <w:ins w:id="1759" w:author="Unknown"/>
          <w:color w:val="000000"/>
        </w:rPr>
      </w:pPr>
      <w:ins w:id="1760" w:author="Unknown">
        <w:r w:rsidRPr="00F02FDD">
          <w:rPr>
            <w:bdr w:val="none" w:sz="0" w:space="0" w:color="auto" w:frame="1"/>
          </w:rPr>
          <w:t>This </w:t>
        </w:r>
        <w:r w:rsidRPr="00F02FDD">
          <w:rPr>
            <w:color w:val="000000"/>
            <w:bdr w:val="none" w:sz="0" w:space="0" w:color="auto" w:frame="1"/>
          </w:rPr>
          <w:t> </w:t>
        </w:r>
      </w:ins>
    </w:p>
    <w:p w:rsidR="00F02FDD" w:rsidRPr="00F02FDD" w:rsidRDefault="00F02FDD" w:rsidP="00921999">
      <w:pPr>
        <w:ind w:left="720"/>
        <w:rPr>
          <w:ins w:id="1761" w:author="Unknown"/>
          <w:color w:val="000000"/>
        </w:rPr>
      </w:pPr>
      <w:proofErr w:type="gramStart"/>
      <w:ins w:id="1762" w:author="Unknown">
        <w:r w:rsidRPr="00F02FDD">
          <w:rPr>
            <w:bdr w:val="none" w:sz="0" w:space="0" w:color="auto" w:frame="1"/>
          </w:rPr>
          <w:t>is</w:t>
        </w:r>
        <w:proofErr w:type="gramEnd"/>
        <w:r w:rsidRPr="00F02FDD">
          <w:rPr>
            <w:bdr w:val="none" w:sz="0" w:space="0" w:color="auto" w:frame="1"/>
          </w:rPr>
          <w:t> </w:t>
        </w:r>
        <w:r w:rsidRPr="00F02FDD">
          <w:rPr>
            <w:color w:val="000000"/>
            <w:bdr w:val="none" w:sz="0" w:space="0" w:color="auto" w:frame="1"/>
          </w:rPr>
          <w:t> </w:t>
        </w:r>
      </w:ins>
    </w:p>
    <w:p w:rsidR="00F02FDD" w:rsidRPr="00F02FDD" w:rsidRDefault="00F02FDD" w:rsidP="00921999">
      <w:pPr>
        <w:ind w:left="720"/>
        <w:rPr>
          <w:ins w:id="1763" w:author="Unknown"/>
          <w:color w:val="000000"/>
        </w:rPr>
      </w:pPr>
      <w:proofErr w:type="gramStart"/>
      <w:ins w:id="1764" w:author="Unknown">
        <w:r w:rsidRPr="00F02FDD">
          <w:rPr>
            <w:bdr w:val="none" w:sz="0" w:space="0" w:color="auto" w:frame="1"/>
          </w:rPr>
          <w:t>documentation</w:t>
        </w:r>
        <w:proofErr w:type="gramEnd"/>
        <w:r w:rsidRPr="00F02FDD">
          <w:rPr>
            <w:bdr w:val="none" w:sz="0" w:space="0" w:color="auto" w:frame="1"/>
          </w:rPr>
          <w:t> </w:t>
        </w:r>
        <w:r w:rsidRPr="00F02FDD">
          <w:rPr>
            <w:color w:val="000000"/>
            <w:bdr w:val="none" w:sz="0" w:space="0" w:color="auto" w:frame="1"/>
          </w:rPr>
          <w:t> </w:t>
        </w:r>
      </w:ins>
    </w:p>
    <w:p w:rsidR="00F02FDD" w:rsidRPr="00F02FDD" w:rsidRDefault="00F02FDD" w:rsidP="00921999">
      <w:pPr>
        <w:ind w:left="720"/>
        <w:rPr>
          <w:ins w:id="1765" w:author="Unknown"/>
          <w:color w:val="000000"/>
        </w:rPr>
      </w:pPr>
      <w:proofErr w:type="gramStart"/>
      <w:ins w:id="1766" w:author="Unknown">
        <w:r w:rsidRPr="00F02FDD">
          <w:rPr>
            <w:bdr w:val="none" w:sz="0" w:space="0" w:color="auto" w:frame="1"/>
          </w:rPr>
          <w:t>comment</w:t>
        </w:r>
        <w:proofErr w:type="gramEnd"/>
        <w:r w:rsidRPr="00F02FDD">
          <w:rPr>
            <w:color w:val="000000"/>
            <w:bdr w:val="none" w:sz="0" w:space="0" w:color="auto" w:frame="1"/>
          </w:rPr>
          <w:t> </w:t>
        </w:r>
      </w:ins>
    </w:p>
    <w:p w:rsidR="00F02FDD" w:rsidRPr="00F02FDD" w:rsidRDefault="00F02FDD" w:rsidP="00921999">
      <w:pPr>
        <w:ind w:left="720"/>
        <w:rPr>
          <w:ins w:id="1767" w:author="Unknown"/>
          <w:color w:val="000000"/>
        </w:rPr>
      </w:pPr>
      <w:ins w:id="1768" w:author="Unknown">
        <w:r w:rsidRPr="00F02FDD">
          <w:rPr>
            <w:bdr w:val="none" w:sz="0" w:space="0" w:color="auto" w:frame="1"/>
          </w:rPr>
          <w:t>*/</w:t>
        </w:r>
        <w:r w:rsidRPr="00F02FDD">
          <w:rPr>
            <w:color w:val="000000"/>
            <w:bdr w:val="none" w:sz="0" w:space="0" w:color="auto" w:frame="1"/>
          </w:rPr>
          <w:t>  </w:t>
        </w:r>
      </w:ins>
    </w:p>
    <w:p w:rsidR="00F02FDD" w:rsidRPr="00F02FDD" w:rsidRDefault="00F02FDD" w:rsidP="00F02FDD">
      <w:pPr>
        <w:shd w:val="clear" w:color="auto" w:fill="FFFFFF"/>
        <w:spacing w:before="100" w:beforeAutospacing="1" w:after="100" w:afterAutospacing="1" w:line="240" w:lineRule="auto"/>
        <w:rPr>
          <w:ins w:id="1769" w:author="Unknown"/>
          <w:rFonts w:ascii="Verdana" w:eastAsia="Times New Roman" w:hAnsi="Verdana" w:cs="Times New Roman"/>
          <w:color w:val="000000"/>
          <w:sz w:val="20"/>
          <w:szCs w:val="20"/>
        </w:rPr>
      </w:pPr>
      <w:ins w:id="1770" w:author="Unknown">
        <w:r w:rsidRPr="00F02FDD">
          <w:rPr>
            <w:rFonts w:ascii="Verdana" w:eastAsia="Times New Roman" w:hAnsi="Verdana" w:cs="Times New Roman"/>
            <w:b/>
            <w:bCs/>
            <w:color w:val="000000"/>
            <w:sz w:val="20"/>
            <w:szCs w:val="20"/>
          </w:rPr>
          <w:t>Example:</w:t>
        </w:r>
      </w:ins>
    </w:p>
    <w:p w:rsidR="00F02FDD" w:rsidRPr="00F02FDD" w:rsidRDefault="00F02FDD" w:rsidP="00921999">
      <w:pPr>
        <w:ind w:left="720"/>
        <w:rPr>
          <w:ins w:id="1771" w:author="Unknown"/>
          <w:color w:val="000000"/>
        </w:rPr>
      </w:pPr>
      <w:ins w:id="1772" w:author="Unknown">
        <w:r w:rsidRPr="00F02FDD">
          <w:rPr>
            <w:bdr w:val="none" w:sz="0" w:space="0" w:color="auto" w:frame="1"/>
          </w:rPr>
          <w:t>/** The Calculator class provides methods to get addition and subtraction of given 2 numbers.*/</w:t>
        </w:r>
        <w:r w:rsidRPr="00F02FDD">
          <w:rPr>
            <w:color w:val="000000"/>
            <w:bdr w:val="none" w:sz="0" w:space="0" w:color="auto" w:frame="1"/>
          </w:rPr>
          <w:t>  </w:t>
        </w:r>
      </w:ins>
    </w:p>
    <w:p w:rsidR="00F02FDD" w:rsidRPr="00F02FDD" w:rsidRDefault="00F02FDD" w:rsidP="00921999">
      <w:pPr>
        <w:ind w:left="720"/>
        <w:rPr>
          <w:ins w:id="1773" w:author="Unknown"/>
          <w:color w:val="000000"/>
        </w:rPr>
      </w:pPr>
      <w:proofErr w:type="gramStart"/>
      <w:ins w:id="1774" w:author="Unknown">
        <w:r w:rsidRPr="00F02FDD">
          <w:rPr>
            <w:b/>
            <w:bCs/>
            <w:color w:val="006699"/>
            <w:bdr w:val="none" w:sz="0" w:space="0" w:color="auto" w:frame="1"/>
          </w:rPr>
          <w:t>public</w:t>
        </w:r>
        <w:proofErr w:type="gramEnd"/>
        <w:r w:rsidRPr="00F02FDD">
          <w:rPr>
            <w:color w:val="000000"/>
            <w:bdr w:val="none" w:sz="0" w:space="0" w:color="auto" w:frame="1"/>
          </w:rPr>
          <w:t> </w:t>
        </w:r>
        <w:r w:rsidRPr="00F02FDD">
          <w:rPr>
            <w:b/>
            <w:bCs/>
            <w:color w:val="006699"/>
            <w:bdr w:val="none" w:sz="0" w:space="0" w:color="auto" w:frame="1"/>
          </w:rPr>
          <w:t>class</w:t>
        </w:r>
        <w:r w:rsidRPr="00F02FDD">
          <w:rPr>
            <w:color w:val="000000"/>
            <w:bdr w:val="none" w:sz="0" w:space="0" w:color="auto" w:frame="1"/>
          </w:rPr>
          <w:t> Calculator {  </w:t>
        </w:r>
      </w:ins>
    </w:p>
    <w:p w:rsidR="00F02FDD" w:rsidRPr="00F02FDD" w:rsidRDefault="00F02FDD" w:rsidP="00921999">
      <w:pPr>
        <w:ind w:left="720"/>
        <w:rPr>
          <w:ins w:id="1775" w:author="Unknown"/>
          <w:color w:val="000000"/>
        </w:rPr>
      </w:pPr>
      <w:ins w:id="1776" w:author="Unknown">
        <w:r w:rsidRPr="00F02FDD">
          <w:rPr>
            <w:bdr w:val="none" w:sz="0" w:space="0" w:color="auto" w:frame="1"/>
          </w:rPr>
          <w:t>/** The </w:t>
        </w:r>
        <w:proofErr w:type="gramStart"/>
        <w:r w:rsidRPr="00F02FDD">
          <w:rPr>
            <w:bdr w:val="none" w:sz="0" w:space="0" w:color="auto" w:frame="1"/>
          </w:rPr>
          <w:t>add(</w:t>
        </w:r>
        <w:proofErr w:type="gramEnd"/>
        <w:r w:rsidRPr="00F02FDD">
          <w:rPr>
            <w:bdr w:val="none" w:sz="0" w:space="0" w:color="auto" w:frame="1"/>
          </w:rPr>
          <w:t>) method returns addition of given numbers.*/</w:t>
        </w:r>
        <w:r w:rsidRPr="00F02FDD">
          <w:rPr>
            <w:color w:val="000000"/>
            <w:bdr w:val="none" w:sz="0" w:space="0" w:color="auto" w:frame="1"/>
          </w:rPr>
          <w:t>  </w:t>
        </w:r>
      </w:ins>
    </w:p>
    <w:p w:rsidR="00F02FDD" w:rsidRPr="00F02FDD" w:rsidRDefault="00F02FDD" w:rsidP="00921999">
      <w:pPr>
        <w:ind w:left="720"/>
        <w:rPr>
          <w:ins w:id="1777" w:author="Unknown"/>
          <w:color w:val="000000"/>
        </w:rPr>
      </w:pPr>
      <w:proofErr w:type="gramStart"/>
      <w:ins w:id="1778" w:author="Unknown">
        <w:r w:rsidRPr="00F02FDD">
          <w:rPr>
            <w:b/>
            <w:bCs/>
            <w:color w:val="006699"/>
            <w:bdr w:val="none" w:sz="0" w:space="0" w:color="auto" w:frame="1"/>
          </w:rPr>
          <w:t>public</w:t>
        </w:r>
        <w:proofErr w:type="gramEnd"/>
        <w:r w:rsidRPr="00F02FDD">
          <w:rPr>
            <w:color w:val="000000"/>
            <w:bdr w:val="none" w:sz="0" w:space="0" w:color="auto" w:frame="1"/>
          </w:rPr>
          <w:t> </w:t>
        </w:r>
        <w:r w:rsidRPr="00F02FDD">
          <w:rPr>
            <w:b/>
            <w:bCs/>
            <w:color w:val="006699"/>
            <w:bdr w:val="none" w:sz="0" w:space="0" w:color="auto" w:frame="1"/>
          </w:rPr>
          <w:t>static</w:t>
        </w:r>
        <w:r w:rsidRPr="00F02FDD">
          <w:rPr>
            <w:color w:val="000000"/>
            <w:bdr w:val="none" w:sz="0" w:space="0" w:color="auto" w:frame="1"/>
          </w:rPr>
          <w:t> </w:t>
        </w:r>
        <w:proofErr w:type="spellStart"/>
        <w:r w:rsidRPr="00F02FDD">
          <w:rPr>
            <w:b/>
            <w:bCs/>
            <w:color w:val="006699"/>
            <w:bdr w:val="none" w:sz="0" w:space="0" w:color="auto" w:frame="1"/>
          </w:rPr>
          <w:t>int</w:t>
        </w:r>
        <w:proofErr w:type="spellEnd"/>
        <w:r w:rsidRPr="00F02FDD">
          <w:rPr>
            <w:color w:val="000000"/>
            <w:bdr w:val="none" w:sz="0" w:space="0" w:color="auto" w:frame="1"/>
          </w:rPr>
          <w:t> add(</w:t>
        </w:r>
        <w:proofErr w:type="spellStart"/>
        <w:r w:rsidRPr="00F02FDD">
          <w:rPr>
            <w:b/>
            <w:bCs/>
            <w:color w:val="006699"/>
            <w:bdr w:val="none" w:sz="0" w:space="0" w:color="auto" w:frame="1"/>
          </w:rPr>
          <w:t>int</w:t>
        </w:r>
        <w:proofErr w:type="spellEnd"/>
        <w:r w:rsidRPr="00F02FDD">
          <w:rPr>
            <w:color w:val="000000"/>
            <w:bdr w:val="none" w:sz="0" w:space="0" w:color="auto" w:frame="1"/>
          </w:rPr>
          <w:t> a, </w:t>
        </w:r>
        <w:proofErr w:type="spellStart"/>
        <w:r w:rsidRPr="00F02FDD">
          <w:rPr>
            <w:b/>
            <w:bCs/>
            <w:color w:val="006699"/>
            <w:bdr w:val="none" w:sz="0" w:space="0" w:color="auto" w:frame="1"/>
          </w:rPr>
          <w:t>int</w:t>
        </w:r>
        <w:proofErr w:type="spellEnd"/>
        <w:r w:rsidRPr="00F02FDD">
          <w:rPr>
            <w:color w:val="000000"/>
            <w:bdr w:val="none" w:sz="0" w:space="0" w:color="auto" w:frame="1"/>
          </w:rPr>
          <w:t> b){</w:t>
        </w:r>
        <w:r w:rsidRPr="00F02FDD">
          <w:rPr>
            <w:b/>
            <w:bCs/>
            <w:color w:val="006699"/>
            <w:bdr w:val="none" w:sz="0" w:space="0" w:color="auto" w:frame="1"/>
          </w:rPr>
          <w:t>return</w:t>
        </w:r>
        <w:r w:rsidRPr="00F02FDD">
          <w:rPr>
            <w:color w:val="000000"/>
            <w:bdr w:val="none" w:sz="0" w:space="0" w:color="auto" w:frame="1"/>
          </w:rPr>
          <w:t> </w:t>
        </w:r>
        <w:proofErr w:type="spellStart"/>
        <w:r w:rsidRPr="00F02FDD">
          <w:rPr>
            <w:color w:val="000000"/>
            <w:bdr w:val="none" w:sz="0" w:space="0" w:color="auto" w:frame="1"/>
          </w:rPr>
          <w:t>a+b</w:t>
        </w:r>
        <w:proofErr w:type="spellEnd"/>
        <w:r w:rsidRPr="00F02FDD">
          <w:rPr>
            <w:color w:val="000000"/>
            <w:bdr w:val="none" w:sz="0" w:space="0" w:color="auto" w:frame="1"/>
          </w:rPr>
          <w:t>;}  </w:t>
        </w:r>
      </w:ins>
    </w:p>
    <w:p w:rsidR="00F02FDD" w:rsidRPr="00F02FDD" w:rsidRDefault="00F02FDD" w:rsidP="00921999">
      <w:pPr>
        <w:ind w:left="720"/>
        <w:rPr>
          <w:ins w:id="1779" w:author="Unknown"/>
          <w:color w:val="000000"/>
        </w:rPr>
      </w:pPr>
      <w:ins w:id="1780" w:author="Unknown">
        <w:r w:rsidRPr="00F02FDD">
          <w:rPr>
            <w:bdr w:val="none" w:sz="0" w:space="0" w:color="auto" w:frame="1"/>
          </w:rPr>
          <w:t>/** The </w:t>
        </w:r>
        <w:proofErr w:type="gramStart"/>
        <w:r w:rsidRPr="00F02FDD">
          <w:rPr>
            <w:bdr w:val="none" w:sz="0" w:space="0" w:color="auto" w:frame="1"/>
          </w:rPr>
          <w:t>sub(</w:t>
        </w:r>
        <w:proofErr w:type="gramEnd"/>
        <w:r w:rsidRPr="00F02FDD">
          <w:rPr>
            <w:bdr w:val="none" w:sz="0" w:space="0" w:color="auto" w:frame="1"/>
          </w:rPr>
          <w:t>) method returns subtraction of given numbers.*/</w:t>
        </w:r>
        <w:r w:rsidRPr="00F02FDD">
          <w:rPr>
            <w:color w:val="000000"/>
            <w:bdr w:val="none" w:sz="0" w:space="0" w:color="auto" w:frame="1"/>
          </w:rPr>
          <w:t>  </w:t>
        </w:r>
      </w:ins>
    </w:p>
    <w:p w:rsidR="00F02FDD" w:rsidRPr="00F02FDD" w:rsidRDefault="00F02FDD" w:rsidP="00921999">
      <w:pPr>
        <w:ind w:left="720"/>
        <w:rPr>
          <w:ins w:id="1781" w:author="Unknown"/>
          <w:color w:val="000000"/>
        </w:rPr>
      </w:pPr>
      <w:proofErr w:type="gramStart"/>
      <w:ins w:id="1782" w:author="Unknown">
        <w:r w:rsidRPr="00F02FDD">
          <w:rPr>
            <w:b/>
            <w:bCs/>
            <w:color w:val="006699"/>
            <w:bdr w:val="none" w:sz="0" w:space="0" w:color="auto" w:frame="1"/>
          </w:rPr>
          <w:t>public</w:t>
        </w:r>
        <w:proofErr w:type="gramEnd"/>
        <w:r w:rsidRPr="00F02FDD">
          <w:rPr>
            <w:color w:val="000000"/>
            <w:bdr w:val="none" w:sz="0" w:space="0" w:color="auto" w:frame="1"/>
          </w:rPr>
          <w:t> </w:t>
        </w:r>
        <w:r w:rsidRPr="00F02FDD">
          <w:rPr>
            <w:b/>
            <w:bCs/>
            <w:color w:val="006699"/>
            <w:bdr w:val="none" w:sz="0" w:space="0" w:color="auto" w:frame="1"/>
          </w:rPr>
          <w:t>static</w:t>
        </w:r>
        <w:r w:rsidRPr="00F02FDD">
          <w:rPr>
            <w:color w:val="000000"/>
            <w:bdr w:val="none" w:sz="0" w:space="0" w:color="auto" w:frame="1"/>
          </w:rPr>
          <w:t> </w:t>
        </w:r>
        <w:proofErr w:type="spellStart"/>
        <w:r w:rsidRPr="00F02FDD">
          <w:rPr>
            <w:b/>
            <w:bCs/>
            <w:color w:val="006699"/>
            <w:bdr w:val="none" w:sz="0" w:space="0" w:color="auto" w:frame="1"/>
          </w:rPr>
          <w:t>int</w:t>
        </w:r>
        <w:proofErr w:type="spellEnd"/>
        <w:r w:rsidRPr="00F02FDD">
          <w:rPr>
            <w:color w:val="000000"/>
            <w:bdr w:val="none" w:sz="0" w:space="0" w:color="auto" w:frame="1"/>
          </w:rPr>
          <w:t> sub(</w:t>
        </w:r>
        <w:proofErr w:type="spellStart"/>
        <w:r w:rsidRPr="00F02FDD">
          <w:rPr>
            <w:b/>
            <w:bCs/>
            <w:color w:val="006699"/>
            <w:bdr w:val="none" w:sz="0" w:space="0" w:color="auto" w:frame="1"/>
          </w:rPr>
          <w:t>int</w:t>
        </w:r>
        <w:proofErr w:type="spellEnd"/>
        <w:r w:rsidRPr="00F02FDD">
          <w:rPr>
            <w:color w:val="000000"/>
            <w:bdr w:val="none" w:sz="0" w:space="0" w:color="auto" w:frame="1"/>
          </w:rPr>
          <w:t> a, </w:t>
        </w:r>
        <w:proofErr w:type="spellStart"/>
        <w:r w:rsidRPr="00F02FDD">
          <w:rPr>
            <w:b/>
            <w:bCs/>
            <w:color w:val="006699"/>
            <w:bdr w:val="none" w:sz="0" w:space="0" w:color="auto" w:frame="1"/>
          </w:rPr>
          <w:t>int</w:t>
        </w:r>
        <w:proofErr w:type="spellEnd"/>
        <w:r w:rsidRPr="00F02FDD">
          <w:rPr>
            <w:color w:val="000000"/>
            <w:bdr w:val="none" w:sz="0" w:space="0" w:color="auto" w:frame="1"/>
          </w:rPr>
          <w:t> b){</w:t>
        </w:r>
        <w:r w:rsidRPr="00F02FDD">
          <w:rPr>
            <w:b/>
            <w:bCs/>
            <w:color w:val="006699"/>
            <w:bdr w:val="none" w:sz="0" w:space="0" w:color="auto" w:frame="1"/>
          </w:rPr>
          <w:t>return</w:t>
        </w:r>
        <w:r w:rsidRPr="00F02FDD">
          <w:rPr>
            <w:color w:val="000000"/>
            <w:bdr w:val="none" w:sz="0" w:space="0" w:color="auto" w:frame="1"/>
          </w:rPr>
          <w:t> a-b;}  </w:t>
        </w:r>
      </w:ins>
    </w:p>
    <w:p w:rsidR="00F02FDD" w:rsidRPr="00F02FDD" w:rsidRDefault="00F02FDD" w:rsidP="00921999">
      <w:pPr>
        <w:ind w:left="720"/>
        <w:rPr>
          <w:ins w:id="1783" w:author="Unknown"/>
          <w:color w:val="000000"/>
        </w:rPr>
      </w:pPr>
      <w:ins w:id="1784" w:author="Unknown">
        <w:r w:rsidRPr="00F02FDD">
          <w:rPr>
            <w:color w:val="000000"/>
            <w:bdr w:val="none" w:sz="0" w:space="0" w:color="auto" w:frame="1"/>
          </w:rPr>
          <w:t>}  </w:t>
        </w:r>
      </w:ins>
    </w:p>
    <w:p w:rsidR="00F02FDD" w:rsidRPr="00F02FDD" w:rsidRDefault="00F02FDD" w:rsidP="00F02FDD">
      <w:pPr>
        <w:shd w:val="clear" w:color="auto" w:fill="FFFFFF"/>
        <w:spacing w:before="100" w:beforeAutospacing="1" w:after="100" w:afterAutospacing="1" w:line="240" w:lineRule="auto"/>
        <w:rPr>
          <w:ins w:id="1785" w:author="Unknown"/>
          <w:rFonts w:ascii="Verdana" w:eastAsia="Times New Roman" w:hAnsi="Verdana" w:cs="Times New Roman"/>
          <w:color w:val="000000"/>
          <w:sz w:val="20"/>
          <w:szCs w:val="20"/>
        </w:rPr>
      </w:pPr>
      <w:ins w:id="1786" w:author="Unknown">
        <w:r w:rsidRPr="00F02FDD">
          <w:rPr>
            <w:rFonts w:ascii="Verdana" w:eastAsia="Times New Roman" w:hAnsi="Verdana" w:cs="Times New Roman"/>
            <w:color w:val="000000"/>
            <w:sz w:val="20"/>
            <w:szCs w:val="20"/>
          </w:rPr>
          <w:t xml:space="preserve">Compile it by </w:t>
        </w:r>
        <w:proofErr w:type="spellStart"/>
        <w:r w:rsidRPr="00F02FDD">
          <w:rPr>
            <w:rFonts w:ascii="Verdana" w:eastAsia="Times New Roman" w:hAnsi="Verdana" w:cs="Times New Roman"/>
            <w:color w:val="000000"/>
            <w:sz w:val="20"/>
            <w:szCs w:val="20"/>
          </w:rPr>
          <w:t>javac</w:t>
        </w:r>
        <w:proofErr w:type="spellEnd"/>
        <w:r w:rsidRPr="00F02FDD">
          <w:rPr>
            <w:rFonts w:ascii="Verdana" w:eastAsia="Times New Roman" w:hAnsi="Verdana" w:cs="Times New Roman"/>
            <w:color w:val="000000"/>
            <w:sz w:val="20"/>
            <w:szCs w:val="20"/>
          </w:rPr>
          <w:t xml:space="preserve"> tool:</w:t>
        </w:r>
      </w:ins>
    </w:p>
    <w:p w:rsidR="00F02FDD" w:rsidRPr="00F02FDD" w:rsidRDefault="00F02FDD" w:rsidP="00921999">
      <w:pPr>
        <w:ind w:firstLine="720"/>
        <w:rPr>
          <w:ins w:id="1787" w:author="Unknown"/>
        </w:rPr>
      </w:pPr>
      <w:proofErr w:type="spellStart"/>
      <w:proofErr w:type="gramStart"/>
      <w:ins w:id="1788" w:author="Unknown">
        <w:r w:rsidRPr="00F02FDD">
          <w:t>javac</w:t>
        </w:r>
        <w:proofErr w:type="spellEnd"/>
        <w:proofErr w:type="gramEnd"/>
        <w:r w:rsidRPr="00F02FDD">
          <w:t xml:space="preserve"> Calculator.java</w:t>
        </w:r>
      </w:ins>
      <w:r w:rsidR="00921999">
        <w:tab/>
      </w:r>
    </w:p>
    <w:p w:rsidR="00F02FDD" w:rsidRPr="00F02FDD" w:rsidRDefault="00F02FDD" w:rsidP="00F02FDD">
      <w:pPr>
        <w:shd w:val="clear" w:color="auto" w:fill="FFFFFF"/>
        <w:spacing w:before="100" w:beforeAutospacing="1" w:after="100" w:afterAutospacing="1" w:line="240" w:lineRule="auto"/>
        <w:rPr>
          <w:ins w:id="1789" w:author="Unknown"/>
          <w:rFonts w:ascii="Verdana" w:eastAsia="Times New Roman" w:hAnsi="Verdana" w:cs="Times New Roman"/>
          <w:color w:val="000000"/>
          <w:sz w:val="20"/>
          <w:szCs w:val="20"/>
        </w:rPr>
      </w:pPr>
      <w:ins w:id="1790" w:author="Unknown">
        <w:r w:rsidRPr="00F02FDD">
          <w:rPr>
            <w:rFonts w:ascii="Verdana" w:eastAsia="Times New Roman" w:hAnsi="Verdana" w:cs="Times New Roman"/>
            <w:color w:val="000000"/>
            <w:sz w:val="20"/>
            <w:szCs w:val="20"/>
          </w:rPr>
          <w:t xml:space="preserve">Create Documentation API by </w:t>
        </w:r>
        <w:proofErr w:type="spellStart"/>
        <w:r w:rsidRPr="00F02FDD">
          <w:rPr>
            <w:rFonts w:ascii="Verdana" w:eastAsia="Times New Roman" w:hAnsi="Verdana" w:cs="Times New Roman"/>
            <w:color w:val="000000"/>
            <w:sz w:val="20"/>
            <w:szCs w:val="20"/>
          </w:rPr>
          <w:t>javadoc</w:t>
        </w:r>
        <w:proofErr w:type="spellEnd"/>
        <w:r w:rsidRPr="00F02FDD">
          <w:rPr>
            <w:rFonts w:ascii="Verdana" w:eastAsia="Times New Roman" w:hAnsi="Verdana" w:cs="Times New Roman"/>
            <w:color w:val="000000"/>
            <w:sz w:val="20"/>
            <w:szCs w:val="20"/>
          </w:rPr>
          <w:t xml:space="preserve"> tool:</w:t>
        </w:r>
      </w:ins>
    </w:p>
    <w:p w:rsidR="00F02FDD" w:rsidRPr="00F02FDD" w:rsidRDefault="00F02FDD" w:rsidP="009219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ins w:id="1791" w:author="Unknown"/>
          <w:rFonts w:ascii="Courier New" w:eastAsia="Times New Roman" w:hAnsi="Courier New" w:cs="Courier New"/>
          <w:color w:val="000000"/>
          <w:sz w:val="20"/>
          <w:szCs w:val="20"/>
        </w:rPr>
      </w:pPr>
      <w:proofErr w:type="spellStart"/>
      <w:proofErr w:type="gramStart"/>
      <w:ins w:id="1792" w:author="Unknown">
        <w:r w:rsidRPr="00F02FDD">
          <w:rPr>
            <w:rFonts w:ascii="Courier New" w:eastAsia="Times New Roman" w:hAnsi="Courier New" w:cs="Courier New"/>
            <w:color w:val="000000"/>
            <w:sz w:val="20"/>
            <w:szCs w:val="20"/>
          </w:rPr>
          <w:t>javadoc</w:t>
        </w:r>
        <w:proofErr w:type="spellEnd"/>
        <w:proofErr w:type="gramEnd"/>
        <w:r w:rsidRPr="00F02FDD">
          <w:rPr>
            <w:rFonts w:ascii="Courier New" w:eastAsia="Times New Roman" w:hAnsi="Courier New" w:cs="Courier New"/>
            <w:color w:val="000000"/>
            <w:sz w:val="20"/>
            <w:szCs w:val="20"/>
          </w:rPr>
          <w:t xml:space="preserve"> Calculator.java</w:t>
        </w:r>
      </w:ins>
    </w:p>
    <w:p w:rsidR="00F02FDD" w:rsidRPr="00F02FDD" w:rsidRDefault="00F02FDD" w:rsidP="00921999">
      <w:pPr>
        <w:rPr>
          <w:ins w:id="1793" w:author="Unknown"/>
        </w:rPr>
      </w:pPr>
      <w:ins w:id="1794" w:author="Unknown">
        <w:r w:rsidRPr="00F02FDD">
          <w:lastRenderedPageBreak/>
          <w:t>Now, there will be HTML files created for your Calculator class in the current directory. Open the HTML files and see the explanation of Calculator class provided through documentation comment.</w:t>
        </w:r>
      </w:ins>
    </w:p>
    <w:p w:rsidR="00E15E04" w:rsidRDefault="00E15E04" w:rsidP="00E15E04">
      <w:pPr>
        <w:ind w:left="720"/>
      </w:pPr>
    </w:p>
    <w:p w:rsidR="00E15E04" w:rsidRDefault="00E15E04" w:rsidP="00E15E04">
      <w:pPr>
        <w:ind w:left="720"/>
      </w:pPr>
    </w:p>
    <w:p w:rsidR="00E8332F" w:rsidRPr="00E8332F" w:rsidRDefault="00E8332F" w:rsidP="00E8332F">
      <w:pPr>
        <w:pStyle w:val="Heading3"/>
        <w:rPr>
          <w:rFonts w:eastAsia="Times New Roman"/>
          <w:sz w:val="28"/>
          <w:szCs w:val="28"/>
        </w:rPr>
      </w:pPr>
      <w:r w:rsidRPr="00E8332F">
        <w:rPr>
          <w:rFonts w:eastAsia="Times New Roman"/>
          <w:sz w:val="28"/>
          <w:szCs w:val="28"/>
        </w:rPr>
        <w:t>Java Programs</w:t>
      </w:r>
    </w:p>
    <w:p w:rsidR="00E8332F" w:rsidRPr="00E8332F" w:rsidRDefault="00E8332F" w:rsidP="00E8332F">
      <w:r w:rsidRPr="00E8332F">
        <w:t>Java programs are frequently asked in the interview. These programs can be asked from control statements, array, string, oops etc. Let's see the list of java programs.</w:t>
      </w:r>
    </w:p>
    <w:p w:rsidR="00E8332F" w:rsidRPr="00E8332F" w:rsidRDefault="00E8332F" w:rsidP="00E8332F">
      <w:pPr>
        <w:ind w:left="720"/>
      </w:pPr>
      <w:hyperlink r:id="rId19" w:anchor="java-sorting-programs" w:history="1">
        <w:r w:rsidRPr="00E8332F">
          <w:rPr>
            <w:color w:val="008000"/>
            <w:u w:val="single"/>
          </w:rPr>
          <w:t>Java Sorting Programs</w:t>
        </w:r>
      </w:hyperlink>
    </w:p>
    <w:p w:rsidR="00E8332F" w:rsidRPr="00E8332F" w:rsidRDefault="00E8332F" w:rsidP="00E8332F">
      <w:pPr>
        <w:ind w:left="720"/>
      </w:pPr>
      <w:hyperlink r:id="rId20" w:anchor="java-searching-programs" w:history="1">
        <w:r w:rsidRPr="00E8332F">
          <w:rPr>
            <w:color w:val="008000"/>
            <w:u w:val="single"/>
          </w:rPr>
          <w:t>Java Searching Programs</w:t>
        </w:r>
      </w:hyperlink>
    </w:p>
    <w:p w:rsidR="00E8332F" w:rsidRPr="00E8332F" w:rsidRDefault="00E8332F" w:rsidP="00E8332F">
      <w:pPr>
        <w:ind w:left="720"/>
      </w:pPr>
      <w:hyperlink r:id="rId21" w:anchor="java-array-programs" w:history="1">
        <w:r w:rsidRPr="00E8332F">
          <w:rPr>
            <w:color w:val="008000"/>
            <w:u w:val="single"/>
          </w:rPr>
          <w:t>Java Array Programs</w:t>
        </w:r>
      </w:hyperlink>
    </w:p>
    <w:p w:rsidR="00E8332F" w:rsidRPr="00E8332F" w:rsidRDefault="00E8332F" w:rsidP="00E8332F">
      <w:pPr>
        <w:ind w:left="720"/>
      </w:pPr>
      <w:hyperlink r:id="rId22" w:anchor="java-matrix-programs" w:history="1">
        <w:r w:rsidRPr="00E8332F">
          <w:rPr>
            <w:color w:val="008000"/>
            <w:u w:val="single"/>
          </w:rPr>
          <w:t>Java Matrix Programs</w:t>
        </w:r>
      </w:hyperlink>
    </w:p>
    <w:p w:rsidR="00E8332F" w:rsidRPr="00E8332F" w:rsidRDefault="00E8332F" w:rsidP="00E8332F">
      <w:pPr>
        <w:ind w:left="720"/>
      </w:pPr>
      <w:hyperlink r:id="rId23" w:anchor="java-string-programs" w:history="1">
        <w:r w:rsidRPr="00E8332F">
          <w:rPr>
            <w:color w:val="008000"/>
            <w:u w:val="single"/>
          </w:rPr>
          <w:t>Java String programs</w:t>
        </w:r>
      </w:hyperlink>
    </w:p>
    <w:p w:rsidR="00E8332F" w:rsidRPr="00E8332F" w:rsidRDefault="00E8332F" w:rsidP="00E8332F">
      <w:pPr>
        <w:ind w:left="720"/>
      </w:pPr>
      <w:hyperlink r:id="rId24" w:anchor="java-pattern-programs" w:history="1">
        <w:r w:rsidRPr="00E8332F">
          <w:rPr>
            <w:color w:val="008000"/>
            <w:u w:val="single"/>
          </w:rPr>
          <w:t>Pattern programs</w:t>
        </w:r>
      </w:hyperlink>
    </w:p>
    <w:p w:rsidR="00E8332F" w:rsidRPr="00E8332F" w:rsidRDefault="00E8332F" w:rsidP="00E8332F">
      <w:pPr>
        <w:ind w:left="720"/>
      </w:pPr>
      <w:hyperlink r:id="rId25" w:anchor="singly-linked-list-programs" w:history="1">
        <w:r w:rsidRPr="00E8332F">
          <w:rPr>
            <w:color w:val="008000"/>
            <w:u w:val="single"/>
          </w:rPr>
          <w:t>Singly Linked List Programs</w:t>
        </w:r>
      </w:hyperlink>
    </w:p>
    <w:p w:rsidR="00E8332F" w:rsidRPr="00E8332F" w:rsidRDefault="00E8332F" w:rsidP="00E8332F">
      <w:pPr>
        <w:ind w:left="720"/>
      </w:pPr>
      <w:hyperlink r:id="rId26" w:anchor="circular-linked-list-programs" w:history="1">
        <w:r w:rsidRPr="00E8332F">
          <w:rPr>
            <w:color w:val="008000"/>
            <w:u w:val="single"/>
          </w:rPr>
          <w:t>Circular Linked List Programs</w:t>
        </w:r>
      </w:hyperlink>
    </w:p>
    <w:p w:rsidR="00E8332F" w:rsidRPr="00E8332F" w:rsidRDefault="00E8332F" w:rsidP="00E8332F">
      <w:pPr>
        <w:ind w:left="720"/>
      </w:pPr>
      <w:hyperlink r:id="rId27" w:anchor="doubly-linked-list-programs" w:history="1">
        <w:r w:rsidRPr="00E8332F">
          <w:rPr>
            <w:color w:val="008000"/>
            <w:u w:val="single"/>
          </w:rPr>
          <w:t>Doubly Linked List Programs</w:t>
        </w:r>
      </w:hyperlink>
    </w:p>
    <w:p w:rsidR="00E8332F" w:rsidRPr="00E8332F" w:rsidRDefault="00E8332F" w:rsidP="00E8332F">
      <w:pPr>
        <w:ind w:left="720"/>
      </w:pPr>
      <w:hyperlink r:id="rId28" w:anchor="tree-programs" w:history="1">
        <w:r w:rsidRPr="00E8332F">
          <w:rPr>
            <w:color w:val="008000"/>
            <w:u w:val="single"/>
          </w:rPr>
          <w:t>Tree Programs</w:t>
        </w:r>
      </w:hyperlink>
    </w:p>
    <w:p w:rsidR="00E8332F" w:rsidRPr="00E8332F" w:rsidRDefault="00E8332F" w:rsidP="00E8332F">
      <w:pPr>
        <w:spacing w:after="0" w:line="240" w:lineRule="auto"/>
        <w:rPr>
          <w:rFonts w:ascii="Times New Roman" w:eastAsia="Times New Roman" w:hAnsi="Times New Roman" w:cs="Times New Roman"/>
          <w:sz w:val="24"/>
          <w:szCs w:val="24"/>
        </w:rPr>
      </w:pPr>
      <w:r w:rsidRPr="00E8332F">
        <w:rPr>
          <w:rFonts w:ascii="Times New Roman" w:eastAsia="Times New Roman" w:hAnsi="Times New Roman" w:cs="Times New Roman"/>
          <w:sz w:val="24"/>
          <w:szCs w:val="24"/>
        </w:rPr>
        <w:pict>
          <v:rect id="_x0000_i1025" style="width:0;height:.75pt" o:hralign="center" o:hrstd="t" o:hrnoshade="t" o:hr="t" fillcolor="#d4d4d4" stroked="f"/>
        </w:pict>
      </w:r>
    </w:p>
    <w:p w:rsidR="00E8332F" w:rsidRPr="00E8332F" w:rsidRDefault="00E8332F" w:rsidP="00E8332F">
      <w:pPr>
        <w:pStyle w:val="Heading2"/>
        <w:rPr>
          <w:sz w:val="28"/>
          <w:szCs w:val="28"/>
        </w:rPr>
      </w:pPr>
      <w:r w:rsidRPr="00E8332F">
        <w:rPr>
          <w:sz w:val="28"/>
          <w:szCs w:val="28"/>
        </w:rPr>
        <w:t>1) </w:t>
      </w:r>
      <w:hyperlink r:id="rId29" w:history="1">
        <w:r w:rsidRPr="00E8332F">
          <w:rPr>
            <w:rFonts w:eastAsiaTheme="majorEastAsia"/>
            <w:sz w:val="28"/>
            <w:szCs w:val="28"/>
          </w:rPr>
          <w:t>Fibonacci series</w:t>
        </w:r>
      </w:hyperlink>
    </w:p>
    <w:p w:rsidR="00E8332F" w:rsidRPr="00E8332F" w:rsidRDefault="00E8332F" w:rsidP="00E8332F">
      <w:pPr>
        <w:ind w:firstLine="720"/>
      </w:pPr>
      <w:r w:rsidRPr="00E8332F">
        <w:t xml:space="preserve">Write a java program to print </w:t>
      </w:r>
      <w:proofErr w:type="spellStart"/>
      <w:r w:rsidRPr="00E8332F">
        <w:t>fibonacci</w:t>
      </w:r>
      <w:proofErr w:type="spellEnd"/>
      <w:r w:rsidRPr="00E8332F">
        <w:t xml:space="preserve"> series without using recursion and using recursion.</w:t>
      </w:r>
    </w:p>
    <w:p w:rsidR="00E8332F" w:rsidRPr="00E8332F" w:rsidRDefault="00E8332F" w:rsidP="00E8332F">
      <w:pPr>
        <w:ind w:firstLine="720"/>
      </w:pPr>
      <w:r w:rsidRPr="00E8332F">
        <w:t>Input: 10</w:t>
      </w:r>
    </w:p>
    <w:p w:rsidR="00E8332F" w:rsidRPr="00E8332F" w:rsidRDefault="00E8332F" w:rsidP="00E8332F">
      <w:pPr>
        <w:pStyle w:val="NoSpacing"/>
        <w:ind w:firstLine="720"/>
      </w:pPr>
      <w:r w:rsidRPr="00E8332F">
        <w:rPr>
          <w:b/>
          <w:bCs/>
        </w:rPr>
        <w:t>Output:</w:t>
      </w:r>
      <w:r w:rsidRPr="00E8332F">
        <w:t> 0 1 1 2 3 5 8 13 21 34</w:t>
      </w:r>
    </w:p>
    <w:p w:rsidR="00E8332F" w:rsidRPr="00E8332F" w:rsidRDefault="00E8332F" w:rsidP="00E8332F">
      <w:pPr>
        <w:spacing w:after="0" w:line="240" w:lineRule="auto"/>
        <w:rPr>
          <w:rFonts w:ascii="Times New Roman" w:eastAsia="Times New Roman" w:hAnsi="Times New Roman" w:cs="Times New Roman"/>
          <w:sz w:val="24"/>
          <w:szCs w:val="24"/>
        </w:rPr>
      </w:pPr>
      <w:r w:rsidRPr="00E8332F">
        <w:rPr>
          <w:rFonts w:ascii="Times New Roman" w:eastAsia="Times New Roman" w:hAnsi="Times New Roman" w:cs="Times New Roman"/>
          <w:sz w:val="24"/>
          <w:szCs w:val="24"/>
        </w:rPr>
        <w:pict>
          <v:rect id="_x0000_i1026" style="width:0;height:.75pt" o:hralign="center" o:hrstd="t" o:hrnoshade="t" o:hr="t" fillcolor="#d4d4d4" stroked="f"/>
        </w:pict>
      </w:r>
    </w:p>
    <w:p w:rsidR="00E8332F" w:rsidRPr="00E8332F" w:rsidRDefault="00E8332F" w:rsidP="00E8332F">
      <w:pPr>
        <w:pStyle w:val="Heading1"/>
        <w:rPr>
          <w:sz w:val="28"/>
          <w:szCs w:val="28"/>
        </w:rPr>
      </w:pPr>
      <w:r w:rsidRPr="00E8332F">
        <w:rPr>
          <w:sz w:val="28"/>
          <w:szCs w:val="28"/>
        </w:rPr>
        <w:t>2) </w:t>
      </w:r>
      <w:hyperlink r:id="rId30" w:history="1">
        <w:r w:rsidRPr="00E8332F">
          <w:rPr>
            <w:rFonts w:eastAsiaTheme="majorEastAsia"/>
            <w:sz w:val="28"/>
            <w:szCs w:val="28"/>
          </w:rPr>
          <w:t>Prime number</w:t>
        </w:r>
      </w:hyperlink>
    </w:p>
    <w:p w:rsidR="00E8332F" w:rsidRPr="00E8332F" w:rsidRDefault="00E8332F" w:rsidP="00E8332F">
      <w:pPr>
        <w:ind w:firstLine="720"/>
      </w:pPr>
      <w:r w:rsidRPr="00E8332F">
        <w:t>Write a java program to check prime number.</w:t>
      </w:r>
    </w:p>
    <w:p w:rsidR="00E8332F" w:rsidRPr="00E8332F" w:rsidRDefault="00E8332F" w:rsidP="00E8332F">
      <w:pPr>
        <w:ind w:firstLine="720"/>
      </w:pPr>
      <w:r w:rsidRPr="00E8332F">
        <w:t>Input: 44</w:t>
      </w:r>
    </w:p>
    <w:p w:rsidR="00E8332F" w:rsidRPr="00E8332F" w:rsidRDefault="00E8332F" w:rsidP="00E8332F">
      <w:pPr>
        <w:ind w:firstLine="720"/>
      </w:pPr>
      <w:r w:rsidRPr="00E8332F">
        <w:rPr>
          <w:b/>
          <w:bCs/>
        </w:rPr>
        <w:lastRenderedPageBreak/>
        <w:t>Output:</w:t>
      </w:r>
      <w:r w:rsidRPr="00E8332F">
        <w:t> not prime number</w:t>
      </w:r>
    </w:p>
    <w:p w:rsidR="00E8332F" w:rsidRPr="00E8332F" w:rsidRDefault="00E8332F" w:rsidP="00E8332F">
      <w:r w:rsidRPr="00E8332F">
        <w:t>Input: 7</w:t>
      </w:r>
    </w:p>
    <w:p w:rsidR="00E8332F" w:rsidRPr="00E8332F" w:rsidRDefault="00E8332F" w:rsidP="00E8332F">
      <w:pPr>
        <w:ind w:firstLine="720"/>
      </w:pPr>
      <w:r w:rsidRPr="00E8332F">
        <w:rPr>
          <w:b/>
          <w:bCs/>
        </w:rPr>
        <w:t>Output:</w:t>
      </w:r>
      <w:r w:rsidRPr="00E8332F">
        <w:t> prime number</w:t>
      </w:r>
    </w:p>
    <w:p w:rsidR="00E8332F" w:rsidRPr="00E8332F" w:rsidRDefault="00E8332F" w:rsidP="00E8332F">
      <w:pPr>
        <w:spacing w:after="0" w:line="240" w:lineRule="auto"/>
        <w:rPr>
          <w:rFonts w:ascii="Times New Roman" w:eastAsia="Times New Roman" w:hAnsi="Times New Roman" w:cs="Times New Roman"/>
          <w:sz w:val="24"/>
          <w:szCs w:val="24"/>
        </w:rPr>
      </w:pPr>
      <w:r w:rsidRPr="00E8332F">
        <w:rPr>
          <w:rFonts w:ascii="Times New Roman" w:eastAsia="Times New Roman" w:hAnsi="Times New Roman" w:cs="Times New Roman"/>
          <w:sz w:val="24"/>
          <w:szCs w:val="24"/>
        </w:rPr>
        <w:pict>
          <v:rect id="_x0000_i1027" style="width:0;height:.75pt" o:hralign="center" o:hrstd="t" o:hrnoshade="t" o:hr="t" fillcolor="#d4d4d4" stroked="f"/>
        </w:pict>
      </w:r>
    </w:p>
    <w:p w:rsidR="00E8332F" w:rsidRPr="00E8332F" w:rsidRDefault="00E8332F" w:rsidP="00E8332F">
      <w:pPr>
        <w:pStyle w:val="Heading1"/>
        <w:rPr>
          <w:sz w:val="28"/>
          <w:szCs w:val="28"/>
        </w:rPr>
      </w:pPr>
      <w:r w:rsidRPr="00E8332F">
        <w:rPr>
          <w:sz w:val="28"/>
          <w:szCs w:val="28"/>
        </w:rPr>
        <w:t>3) </w:t>
      </w:r>
      <w:hyperlink r:id="rId31" w:history="1">
        <w:r w:rsidRPr="00E8332F">
          <w:rPr>
            <w:rFonts w:eastAsiaTheme="majorEastAsia"/>
            <w:sz w:val="28"/>
            <w:szCs w:val="28"/>
          </w:rPr>
          <w:t>Palindrome number</w:t>
        </w:r>
      </w:hyperlink>
    </w:p>
    <w:p w:rsidR="00E8332F" w:rsidRPr="00E8332F" w:rsidRDefault="00E8332F" w:rsidP="00E8332F">
      <w:r w:rsidRPr="00E8332F">
        <w:t>Write a java program to check palindrome number.</w:t>
      </w:r>
    </w:p>
    <w:p w:rsidR="00E8332F" w:rsidRPr="00E8332F" w:rsidRDefault="00E8332F" w:rsidP="00E8332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329</w:t>
      </w:r>
    </w:p>
    <w:p w:rsidR="00E8332F" w:rsidRPr="00E8332F" w:rsidRDefault="00E8332F" w:rsidP="00E8332F">
      <w:pPr>
        <w:ind w:firstLine="720"/>
      </w:pPr>
      <w:r w:rsidRPr="00E8332F">
        <w:rPr>
          <w:b/>
          <w:bCs/>
        </w:rPr>
        <w:t>Output:</w:t>
      </w:r>
      <w:r w:rsidRPr="00E8332F">
        <w:t> not palindrome number</w:t>
      </w:r>
    </w:p>
    <w:p w:rsidR="00E8332F" w:rsidRPr="00E8332F" w:rsidRDefault="00E8332F" w:rsidP="00E8332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12321</w:t>
      </w:r>
    </w:p>
    <w:p w:rsidR="00E8332F" w:rsidRPr="00E8332F" w:rsidRDefault="00E8332F" w:rsidP="00E8332F">
      <w:pPr>
        <w:ind w:firstLine="720"/>
      </w:pPr>
      <w:r w:rsidRPr="00E8332F">
        <w:rPr>
          <w:b/>
          <w:bCs/>
        </w:rPr>
        <w:t>Output:</w:t>
      </w:r>
      <w:r w:rsidRPr="00E8332F">
        <w:t> palindrome number</w:t>
      </w:r>
    </w:p>
    <w:p w:rsidR="00E8332F" w:rsidRPr="00E8332F" w:rsidRDefault="00E8332F" w:rsidP="00E8332F">
      <w:pPr>
        <w:spacing w:after="0" w:line="240" w:lineRule="auto"/>
        <w:rPr>
          <w:rFonts w:ascii="Times New Roman" w:eastAsia="Times New Roman" w:hAnsi="Times New Roman" w:cs="Times New Roman"/>
          <w:sz w:val="24"/>
          <w:szCs w:val="24"/>
        </w:rPr>
      </w:pPr>
      <w:r w:rsidRPr="00E8332F">
        <w:rPr>
          <w:rFonts w:ascii="Times New Roman" w:eastAsia="Times New Roman" w:hAnsi="Times New Roman" w:cs="Times New Roman"/>
          <w:sz w:val="24"/>
          <w:szCs w:val="24"/>
        </w:rPr>
        <w:pict>
          <v:rect id="_x0000_i1028" style="width:0;height:.75pt" o:hralign="center" o:hrstd="t" o:hrnoshade="t" o:hr="t" fillcolor="#d4d4d4" stroked="f"/>
        </w:pict>
      </w:r>
    </w:p>
    <w:p w:rsidR="00E8332F" w:rsidRPr="00E8332F" w:rsidRDefault="00E8332F" w:rsidP="00E8332F">
      <w:pPr>
        <w:pStyle w:val="Heading1"/>
        <w:rPr>
          <w:sz w:val="28"/>
          <w:szCs w:val="28"/>
        </w:rPr>
      </w:pPr>
      <w:r w:rsidRPr="00E8332F">
        <w:rPr>
          <w:sz w:val="28"/>
          <w:szCs w:val="28"/>
        </w:rPr>
        <w:t>4) </w:t>
      </w:r>
      <w:hyperlink r:id="rId32" w:history="1">
        <w:r w:rsidRPr="00E8332F">
          <w:rPr>
            <w:rFonts w:eastAsiaTheme="majorEastAsia"/>
            <w:sz w:val="28"/>
            <w:szCs w:val="28"/>
          </w:rPr>
          <w:t>Factorial number</w:t>
        </w:r>
      </w:hyperlink>
    </w:p>
    <w:p w:rsidR="00E8332F" w:rsidRPr="00E8332F" w:rsidRDefault="00E8332F" w:rsidP="00E8332F">
      <w:pPr>
        <w:pStyle w:val="NoSpacing"/>
        <w:ind w:firstLine="720"/>
      </w:pPr>
      <w:r w:rsidRPr="00E8332F">
        <w:t>Write a java program to print factorial of a number.</w:t>
      </w:r>
    </w:p>
    <w:p w:rsidR="00E8332F" w:rsidRPr="00E8332F" w:rsidRDefault="00E8332F" w:rsidP="00E8332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5</w:t>
      </w:r>
    </w:p>
    <w:p w:rsidR="00E8332F" w:rsidRPr="00E8332F" w:rsidRDefault="00E8332F" w:rsidP="00E8332F">
      <w:pPr>
        <w:pStyle w:val="NoSpacing"/>
        <w:ind w:firstLine="720"/>
      </w:pPr>
      <w:r w:rsidRPr="00E8332F">
        <w:t>Output: 120</w:t>
      </w:r>
    </w:p>
    <w:p w:rsidR="00E8332F" w:rsidRPr="00E8332F" w:rsidRDefault="00E8332F" w:rsidP="00E8332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6</w:t>
      </w:r>
    </w:p>
    <w:p w:rsidR="00E8332F" w:rsidRPr="00E8332F" w:rsidRDefault="00E8332F" w:rsidP="00E8332F">
      <w:pPr>
        <w:pStyle w:val="NoSpacing"/>
        <w:ind w:firstLine="720"/>
      </w:pPr>
      <w:r w:rsidRPr="00E8332F">
        <w:t>Output: 720</w:t>
      </w:r>
    </w:p>
    <w:p w:rsidR="00E8332F" w:rsidRPr="00E8332F" w:rsidRDefault="00E8332F" w:rsidP="00E8332F">
      <w:pPr>
        <w:spacing w:after="0" w:line="240" w:lineRule="auto"/>
        <w:rPr>
          <w:rFonts w:ascii="Times New Roman" w:eastAsia="Times New Roman" w:hAnsi="Times New Roman" w:cs="Times New Roman"/>
          <w:sz w:val="24"/>
          <w:szCs w:val="24"/>
        </w:rPr>
      </w:pPr>
      <w:r w:rsidRPr="00E8332F">
        <w:rPr>
          <w:rFonts w:ascii="Times New Roman" w:eastAsia="Times New Roman" w:hAnsi="Times New Roman" w:cs="Times New Roman"/>
          <w:sz w:val="24"/>
          <w:szCs w:val="24"/>
        </w:rPr>
        <w:pict>
          <v:rect id="_x0000_i1029" style="width:0;height:.75pt" o:hralign="center" o:hrstd="t" o:hrnoshade="t" o:hr="t" fillcolor="#d4d4d4" stroked="f"/>
        </w:pict>
      </w:r>
    </w:p>
    <w:p w:rsidR="00E8332F" w:rsidRPr="00E8332F" w:rsidRDefault="00E8332F" w:rsidP="00E8332F">
      <w:pPr>
        <w:pStyle w:val="Heading2"/>
        <w:rPr>
          <w:sz w:val="28"/>
          <w:szCs w:val="28"/>
        </w:rPr>
      </w:pPr>
      <w:r w:rsidRPr="00E8332F">
        <w:rPr>
          <w:sz w:val="28"/>
          <w:szCs w:val="28"/>
        </w:rPr>
        <w:t>5) </w:t>
      </w:r>
      <w:hyperlink r:id="rId33" w:history="1">
        <w:r w:rsidRPr="00E8332F">
          <w:rPr>
            <w:rFonts w:eastAsiaTheme="majorEastAsia"/>
            <w:sz w:val="28"/>
            <w:szCs w:val="28"/>
          </w:rPr>
          <w:t>Armstrong number</w:t>
        </w:r>
      </w:hyperlink>
    </w:p>
    <w:p w:rsidR="00E8332F" w:rsidRPr="00E8332F" w:rsidRDefault="00E8332F" w:rsidP="00E8332F">
      <w:pPr>
        <w:ind w:firstLine="720"/>
      </w:pPr>
      <w:r w:rsidRPr="00E8332F">
        <w:t>Write a java program to check Armstrong number.</w:t>
      </w:r>
    </w:p>
    <w:p w:rsidR="00E8332F" w:rsidRPr="00E8332F" w:rsidRDefault="00E8332F" w:rsidP="00E8332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153</w:t>
      </w:r>
    </w:p>
    <w:p w:rsidR="00E8332F" w:rsidRPr="00E8332F" w:rsidRDefault="00E8332F" w:rsidP="00E8332F">
      <w:pPr>
        <w:pStyle w:val="NoSpacing"/>
        <w:ind w:firstLine="720"/>
      </w:pPr>
      <w:r w:rsidRPr="00E8332F">
        <w:rPr>
          <w:b/>
          <w:bCs/>
        </w:rPr>
        <w:t>Output:</w:t>
      </w:r>
      <w:r w:rsidRPr="00E8332F">
        <w:t> Armstrong number</w:t>
      </w:r>
    </w:p>
    <w:p w:rsidR="00E8332F" w:rsidRPr="00E8332F" w:rsidRDefault="00E8332F" w:rsidP="00E8332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22</w:t>
      </w:r>
    </w:p>
    <w:p w:rsidR="00E8332F" w:rsidRPr="00E8332F" w:rsidRDefault="00E8332F" w:rsidP="00E8332F">
      <w:pPr>
        <w:pStyle w:val="NoSpacing"/>
        <w:ind w:firstLine="720"/>
      </w:pPr>
      <w:r w:rsidRPr="00E8332F">
        <w:rPr>
          <w:b/>
          <w:bCs/>
        </w:rPr>
        <w:t>Output:</w:t>
      </w:r>
      <w:r w:rsidRPr="00E8332F">
        <w:t> not Armstrong number</w:t>
      </w:r>
    </w:p>
    <w:p w:rsidR="00E8332F" w:rsidRPr="00E8332F" w:rsidRDefault="00E8332F" w:rsidP="00E8332F">
      <w:pPr>
        <w:spacing w:after="0" w:line="240" w:lineRule="auto"/>
        <w:rPr>
          <w:rFonts w:ascii="Times New Roman" w:eastAsia="Times New Roman" w:hAnsi="Times New Roman" w:cs="Times New Roman"/>
          <w:sz w:val="24"/>
          <w:szCs w:val="24"/>
        </w:rPr>
      </w:pPr>
      <w:r w:rsidRPr="00E8332F">
        <w:rPr>
          <w:rFonts w:ascii="Times New Roman" w:eastAsia="Times New Roman" w:hAnsi="Times New Roman" w:cs="Times New Roman"/>
          <w:sz w:val="24"/>
          <w:szCs w:val="24"/>
        </w:rPr>
        <w:pict>
          <v:rect id="_x0000_i1030" style="width:0;height:.75pt" o:hralign="center" o:hrstd="t" o:hrnoshade="t" o:hr="t" fillcolor="#d4d4d4" stroked="f"/>
        </w:pict>
      </w:r>
    </w:p>
    <w:p w:rsidR="00E8332F" w:rsidRPr="00E8332F" w:rsidRDefault="00E8332F" w:rsidP="00E8332F">
      <w:pPr>
        <w:pStyle w:val="Heading2"/>
        <w:rPr>
          <w:ins w:id="1795" w:author="Unknown"/>
          <w:sz w:val="32"/>
          <w:szCs w:val="32"/>
        </w:rPr>
      </w:pPr>
      <w:ins w:id="1796" w:author="Unknown">
        <w:r w:rsidRPr="00E8332F">
          <w:rPr>
            <w:sz w:val="32"/>
            <w:szCs w:val="32"/>
          </w:rPr>
          <w:lastRenderedPageBreak/>
          <w:t>Java Sorting Programs</w:t>
        </w:r>
      </w:ins>
    </w:p>
    <w:p w:rsidR="00E8332F" w:rsidRPr="00E8332F" w:rsidRDefault="00E8332F" w:rsidP="00E8332F">
      <w:pPr>
        <w:rPr>
          <w:ins w:id="1797" w:author="Unknown"/>
          <w:sz w:val="24"/>
          <w:szCs w:val="24"/>
        </w:rPr>
      </w:pPr>
      <w:ins w:id="1798" w:author="Unknown">
        <w:r w:rsidRPr="00E8332F">
          <w:rPr>
            <w:sz w:val="24"/>
            <w:szCs w:val="24"/>
          </w:rPr>
          <w:t>1) </w:t>
        </w:r>
        <w:r w:rsidRPr="00E8332F">
          <w:rPr>
            <w:sz w:val="24"/>
            <w:szCs w:val="24"/>
          </w:rPr>
          <w:fldChar w:fldCharType="begin"/>
        </w:r>
        <w:r w:rsidRPr="00E8332F">
          <w:rPr>
            <w:sz w:val="24"/>
            <w:szCs w:val="24"/>
          </w:rPr>
          <w:instrText xml:space="preserve"> HYPERLINK "https://www.javatpoint.com/bubble-sort-in-java" </w:instrText>
        </w:r>
        <w:r w:rsidRPr="00E8332F">
          <w:rPr>
            <w:sz w:val="24"/>
            <w:szCs w:val="24"/>
          </w:rPr>
          <w:fldChar w:fldCharType="separate"/>
        </w:r>
        <w:r w:rsidRPr="00E8332F">
          <w:rPr>
            <w:color w:val="008000"/>
            <w:sz w:val="24"/>
            <w:szCs w:val="24"/>
            <w:u w:val="single"/>
          </w:rPr>
          <w:t>Bubble Sort</w:t>
        </w:r>
        <w:r w:rsidRPr="00E8332F">
          <w:rPr>
            <w:sz w:val="24"/>
            <w:szCs w:val="24"/>
          </w:rPr>
          <w:fldChar w:fldCharType="end"/>
        </w:r>
      </w:ins>
    </w:p>
    <w:p w:rsidR="00E8332F" w:rsidRPr="00E8332F" w:rsidRDefault="00E8332F" w:rsidP="00E8332F">
      <w:pPr>
        <w:ind w:firstLine="720"/>
        <w:rPr>
          <w:ins w:id="1799" w:author="Unknown"/>
        </w:rPr>
      </w:pPr>
      <w:ins w:id="1800" w:author="Unknown">
        <w:r w:rsidRPr="00E8332F">
          <w:t>Write a java program to sort an array elements using bubble sort algorithm.</w:t>
        </w:r>
      </w:ins>
    </w:p>
    <w:p w:rsidR="00E8332F" w:rsidRPr="00E8332F" w:rsidRDefault="00E8332F" w:rsidP="00E8332F">
      <w:pPr>
        <w:rPr>
          <w:ins w:id="1801" w:author="Unknown"/>
        </w:rPr>
      </w:pPr>
      <w:ins w:id="1802" w:author="Unknown">
        <w:r w:rsidRPr="00E8332F">
          <w:rPr>
            <w:b/>
            <w:bCs/>
          </w:rPr>
          <w:t>Input:</w:t>
        </w:r>
        <w:r w:rsidRPr="00E8332F">
          <w:t> 18 9 33 4 84 32</w:t>
        </w:r>
      </w:ins>
    </w:p>
    <w:p w:rsidR="00E8332F" w:rsidRPr="00E8332F" w:rsidRDefault="00E8332F" w:rsidP="00E8332F">
      <w:pPr>
        <w:ind w:firstLine="720"/>
        <w:rPr>
          <w:ins w:id="1803" w:author="Unknown"/>
        </w:rPr>
      </w:pPr>
      <w:ins w:id="1804" w:author="Unknown">
        <w:r w:rsidRPr="00E8332F">
          <w:rPr>
            <w:b/>
            <w:bCs/>
          </w:rPr>
          <w:t>Output:</w:t>
        </w:r>
        <w:r w:rsidRPr="00E8332F">
          <w:t> 4 9 18 32 33 84</w:t>
        </w:r>
      </w:ins>
    </w:p>
    <w:p w:rsidR="00E8332F" w:rsidRPr="00E8332F" w:rsidRDefault="00E8332F" w:rsidP="00E8332F">
      <w:pPr>
        <w:shd w:val="clear" w:color="auto" w:fill="FFFFFF"/>
        <w:spacing w:before="100" w:beforeAutospacing="1" w:after="100" w:afterAutospacing="1" w:line="312" w:lineRule="atLeast"/>
        <w:outlineLvl w:val="1"/>
        <w:rPr>
          <w:ins w:id="1805" w:author="Unknown"/>
          <w:rFonts w:ascii="Helvetica" w:eastAsia="Times New Roman" w:hAnsi="Helvetica" w:cs="Helvetica"/>
          <w:color w:val="610B4B"/>
        </w:rPr>
      </w:pPr>
      <w:ins w:id="1806" w:author="Unknown">
        <w:r w:rsidRPr="00E8332F">
          <w:rPr>
            <w:rFonts w:ascii="Helvetica" w:eastAsia="Times New Roman" w:hAnsi="Helvetica" w:cs="Helvetica"/>
            <w:color w:val="610B4B"/>
          </w:rPr>
          <w:t>2) </w:t>
        </w:r>
        <w:r w:rsidRPr="00E8332F">
          <w:rPr>
            <w:rFonts w:ascii="Helvetica" w:eastAsia="Times New Roman" w:hAnsi="Helvetica" w:cs="Helvetica"/>
            <w:color w:val="610B4B"/>
          </w:rPr>
          <w:fldChar w:fldCharType="begin"/>
        </w:r>
        <w:r w:rsidRPr="00E8332F">
          <w:rPr>
            <w:rFonts w:ascii="Helvetica" w:eastAsia="Times New Roman" w:hAnsi="Helvetica" w:cs="Helvetica"/>
            <w:color w:val="610B4B"/>
          </w:rPr>
          <w:instrText xml:space="preserve"> HYPERLINK "https://www.javatpoint.com/selection-sort-in-java" </w:instrText>
        </w:r>
        <w:r w:rsidRPr="00E8332F">
          <w:rPr>
            <w:rFonts w:ascii="Helvetica" w:eastAsia="Times New Roman" w:hAnsi="Helvetica" w:cs="Helvetica"/>
            <w:color w:val="610B4B"/>
          </w:rPr>
          <w:fldChar w:fldCharType="separate"/>
        </w:r>
        <w:r w:rsidRPr="00E8332F">
          <w:rPr>
            <w:rFonts w:ascii="Helvetica" w:eastAsia="Times New Roman" w:hAnsi="Helvetica" w:cs="Helvetica"/>
            <w:color w:val="008000"/>
            <w:u w:val="single"/>
          </w:rPr>
          <w:t>Selection Sort</w:t>
        </w:r>
        <w:r w:rsidRPr="00E8332F">
          <w:rPr>
            <w:rFonts w:ascii="Helvetica" w:eastAsia="Times New Roman" w:hAnsi="Helvetica" w:cs="Helvetica"/>
            <w:color w:val="610B4B"/>
          </w:rPr>
          <w:fldChar w:fldCharType="end"/>
        </w:r>
      </w:ins>
    </w:p>
    <w:p w:rsidR="00E8332F" w:rsidRPr="00E8332F" w:rsidRDefault="00E8332F" w:rsidP="00E8332F">
      <w:pPr>
        <w:rPr>
          <w:ins w:id="1807" w:author="Unknown"/>
        </w:rPr>
      </w:pPr>
      <w:ins w:id="1808" w:author="Unknown">
        <w:r w:rsidRPr="00E8332F">
          <w:t>Write a java program to sort an array elements using selection sort algorithm.</w:t>
        </w:r>
      </w:ins>
    </w:p>
    <w:p w:rsidR="00E8332F" w:rsidRPr="00E8332F" w:rsidRDefault="00E8332F" w:rsidP="00E8332F">
      <w:pPr>
        <w:shd w:val="clear" w:color="auto" w:fill="FFFFFF"/>
        <w:spacing w:before="100" w:beforeAutospacing="1" w:after="100" w:afterAutospacing="1" w:line="240" w:lineRule="auto"/>
        <w:rPr>
          <w:ins w:id="1809" w:author="Unknown"/>
          <w:rFonts w:ascii="Verdana" w:eastAsia="Times New Roman" w:hAnsi="Verdana" w:cs="Times New Roman"/>
          <w:color w:val="000000"/>
          <w:sz w:val="20"/>
          <w:szCs w:val="20"/>
        </w:rPr>
      </w:pPr>
      <w:ins w:id="1810" w:author="Unknown">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18 9 33 4 84 32</w:t>
        </w:r>
      </w:ins>
    </w:p>
    <w:p w:rsidR="00E8332F" w:rsidRPr="00E8332F" w:rsidRDefault="00E8332F" w:rsidP="00E8332F">
      <w:pPr>
        <w:ind w:firstLine="720"/>
        <w:rPr>
          <w:ins w:id="1811" w:author="Unknown"/>
        </w:rPr>
      </w:pPr>
      <w:ins w:id="1812" w:author="Unknown">
        <w:r w:rsidRPr="00E8332F">
          <w:rPr>
            <w:b/>
            <w:bCs/>
          </w:rPr>
          <w:t>Output:</w:t>
        </w:r>
        <w:r w:rsidRPr="00E8332F">
          <w:t> 4 9 18 32 33 84</w:t>
        </w:r>
      </w:ins>
    </w:p>
    <w:p w:rsidR="00E8332F" w:rsidRPr="00E8332F" w:rsidRDefault="00E8332F" w:rsidP="00E8332F">
      <w:pPr>
        <w:shd w:val="clear" w:color="auto" w:fill="FFFFFF"/>
        <w:spacing w:before="100" w:beforeAutospacing="1" w:after="100" w:afterAutospacing="1" w:line="312" w:lineRule="atLeast"/>
        <w:outlineLvl w:val="1"/>
        <w:rPr>
          <w:ins w:id="1813" w:author="Unknown"/>
          <w:rFonts w:ascii="Helvetica" w:eastAsia="Times New Roman" w:hAnsi="Helvetica" w:cs="Helvetica"/>
          <w:color w:val="610B4B"/>
          <w:sz w:val="26"/>
          <w:szCs w:val="26"/>
        </w:rPr>
      </w:pPr>
      <w:ins w:id="1814" w:author="Unknown">
        <w:r w:rsidRPr="00E8332F">
          <w:rPr>
            <w:rFonts w:ascii="Helvetica" w:eastAsia="Times New Roman" w:hAnsi="Helvetica" w:cs="Helvetica"/>
            <w:color w:val="610B4B"/>
            <w:sz w:val="26"/>
            <w:szCs w:val="26"/>
          </w:rPr>
          <w:t>3) </w:t>
        </w:r>
        <w:r w:rsidRPr="00E8332F">
          <w:rPr>
            <w:rFonts w:ascii="Helvetica" w:eastAsia="Times New Roman" w:hAnsi="Helvetica" w:cs="Helvetica"/>
            <w:color w:val="610B4B"/>
            <w:sz w:val="26"/>
            <w:szCs w:val="26"/>
          </w:rPr>
          <w:fldChar w:fldCharType="begin"/>
        </w:r>
        <w:r w:rsidRPr="00E8332F">
          <w:rPr>
            <w:rFonts w:ascii="Helvetica" w:eastAsia="Times New Roman" w:hAnsi="Helvetica" w:cs="Helvetica"/>
            <w:color w:val="610B4B"/>
            <w:sz w:val="26"/>
            <w:szCs w:val="26"/>
          </w:rPr>
          <w:instrText xml:space="preserve"> HYPERLINK "https://www.javatpoint.com/insertion-sort-in-java" </w:instrText>
        </w:r>
        <w:r w:rsidRPr="00E8332F">
          <w:rPr>
            <w:rFonts w:ascii="Helvetica" w:eastAsia="Times New Roman" w:hAnsi="Helvetica" w:cs="Helvetica"/>
            <w:color w:val="610B4B"/>
            <w:sz w:val="26"/>
            <w:szCs w:val="26"/>
          </w:rPr>
          <w:fldChar w:fldCharType="separate"/>
        </w:r>
        <w:r w:rsidRPr="00E8332F">
          <w:rPr>
            <w:rFonts w:ascii="Helvetica" w:eastAsia="Times New Roman" w:hAnsi="Helvetica" w:cs="Helvetica"/>
            <w:color w:val="008000"/>
            <w:sz w:val="26"/>
            <w:szCs w:val="26"/>
            <w:u w:val="single"/>
          </w:rPr>
          <w:t>Insertion Sort</w:t>
        </w:r>
        <w:r w:rsidRPr="00E8332F">
          <w:rPr>
            <w:rFonts w:ascii="Helvetica" w:eastAsia="Times New Roman" w:hAnsi="Helvetica" w:cs="Helvetica"/>
            <w:color w:val="610B4B"/>
            <w:sz w:val="26"/>
            <w:szCs w:val="26"/>
          </w:rPr>
          <w:fldChar w:fldCharType="end"/>
        </w:r>
      </w:ins>
    </w:p>
    <w:p w:rsidR="00E8332F" w:rsidRPr="00E8332F" w:rsidRDefault="00E8332F" w:rsidP="00E8332F">
      <w:pPr>
        <w:ind w:firstLine="720"/>
        <w:rPr>
          <w:ins w:id="1815" w:author="Unknown"/>
        </w:rPr>
      </w:pPr>
      <w:ins w:id="1816" w:author="Unknown">
        <w:r w:rsidRPr="00E8332F">
          <w:t>Write a java program to sort an array elements using insertion sort algorithm.</w:t>
        </w:r>
      </w:ins>
    </w:p>
    <w:p w:rsidR="00E8332F" w:rsidRPr="00E8332F" w:rsidRDefault="00E8332F" w:rsidP="00E8332F">
      <w:pPr>
        <w:shd w:val="clear" w:color="auto" w:fill="FFFFFF"/>
        <w:spacing w:before="100" w:beforeAutospacing="1" w:after="100" w:afterAutospacing="1" w:line="240" w:lineRule="auto"/>
        <w:rPr>
          <w:ins w:id="1817" w:author="Unknown"/>
          <w:rFonts w:ascii="Verdana" w:eastAsia="Times New Roman" w:hAnsi="Verdana" w:cs="Times New Roman"/>
          <w:color w:val="000000"/>
          <w:sz w:val="20"/>
          <w:szCs w:val="20"/>
        </w:rPr>
      </w:pPr>
      <w:ins w:id="1818" w:author="Unknown">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18 9 33 4 84 32</w:t>
        </w:r>
      </w:ins>
    </w:p>
    <w:p w:rsidR="00E8332F" w:rsidRPr="00E8332F" w:rsidRDefault="00E8332F" w:rsidP="00E8332F">
      <w:pPr>
        <w:ind w:firstLine="720"/>
        <w:rPr>
          <w:ins w:id="1819" w:author="Unknown"/>
        </w:rPr>
      </w:pPr>
      <w:ins w:id="1820" w:author="Unknown">
        <w:r w:rsidRPr="00E8332F">
          <w:rPr>
            <w:b/>
            <w:bCs/>
          </w:rPr>
          <w:t>Output:</w:t>
        </w:r>
        <w:r w:rsidRPr="00E8332F">
          <w:t> 4 9 18 32 33 84</w:t>
        </w:r>
      </w:ins>
    </w:p>
    <w:p w:rsidR="00E8332F" w:rsidRPr="00E8332F" w:rsidRDefault="00E8332F" w:rsidP="00E8332F">
      <w:pPr>
        <w:spacing w:after="0" w:line="240" w:lineRule="auto"/>
        <w:rPr>
          <w:ins w:id="1821" w:author="Unknown"/>
          <w:rFonts w:ascii="Times New Roman" w:eastAsia="Times New Roman" w:hAnsi="Times New Roman" w:cs="Times New Roman"/>
          <w:sz w:val="24"/>
          <w:szCs w:val="24"/>
        </w:rPr>
      </w:pPr>
      <w:ins w:id="1822" w:author="Unknown">
        <w:r w:rsidRPr="00E8332F">
          <w:rPr>
            <w:rFonts w:ascii="Times New Roman" w:eastAsia="Times New Roman" w:hAnsi="Times New Roman" w:cs="Times New Roman"/>
            <w:sz w:val="24"/>
            <w:szCs w:val="24"/>
          </w:rPr>
          <w:pict>
            <v:rect id="_x0000_i1031" style="width:0;height:.75pt" o:hralign="center" o:hrstd="t" o:hrnoshade="t" o:hr="t" fillcolor="#d4d4d4" stroked="f"/>
          </w:pict>
        </w:r>
      </w:ins>
    </w:p>
    <w:p w:rsidR="00E8332F" w:rsidRPr="00E8332F" w:rsidRDefault="00E8332F" w:rsidP="00E8332F">
      <w:pPr>
        <w:pStyle w:val="Heading2"/>
        <w:rPr>
          <w:ins w:id="1823" w:author="Unknown"/>
          <w:sz w:val="28"/>
          <w:szCs w:val="28"/>
        </w:rPr>
      </w:pPr>
      <w:ins w:id="1824" w:author="Unknown">
        <w:r w:rsidRPr="00E8332F">
          <w:rPr>
            <w:sz w:val="28"/>
            <w:szCs w:val="28"/>
          </w:rPr>
          <w:t>Java Searching Programs</w:t>
        </w:r>
      </w:ins>
    </w:p>
    <w:p w:rsidR="00E8332F" w:rsidRPr="00E8332F" w:rsidRDefault="00E8332F" w:rsidP="00E8332F">
      <w:pPr>
        <w:rPr>
          <w:ins w:id="1825" w:author="Unknown"/>
        </w:rPr>
      </w:pPr>
      <w:ins w:id="1826" w:author="Unknown">
        <w:r w:rsidRPr="00E8332F">
          <w:t>1) </w:t>
        </w:r>
        <w:r w:rsidRPr="00E8332F">
          <w:fldChar w:fldCharType="begin"/>
        </w:r>
        <w:r w:rsidRPr="00E8332F">
          <w:instrText xml:space="preserve"> HYPERLINK "https://www.javatpoint.com/linear-search-in-java" </w:instrText>
        </w:r>
        <w:r w:rsidRPr="00E8332F">
          <w:fldChar w:fldCharType="separate"/>
        </w:r>
        <w:r w:rsidRPr="00E8332F">
          <w:rPr>
            <w:color w:val="008000"/>
            <w:u w:val="single"/>
          </w:rPr>
          <w:t>Linear Search</w:t>
        </w:r>
        <w:r w:rsidRPr="00E8332F">
          <w:fldChar w:fldCharType="end"/>
        </w:r>
      </w:ins>
    </w:p>
    <w:p w:rsidR="00E8332F" w:rsidRDefault="00E8332F" w:rsidP="005A5DD8">
      <w:pPr>
        <w:pStyle w:val="NoSpacing"/>
        <w:ind w:firstLine="720"/>
      </w:pPr>
      <w:ins w:id="1827" w:author="Unknown">
        <w:r w:rsidRPr="00E8332F">
          <w:t>Write a java program to perform linear search in java.</w:t>
        </w:r>
      </w:ins>
    </w:p>
    <w:p w:rsidR="005A5DD8" w:rsidRPr="00E8332F" w:rsidRDefault="005A5DD8" w:rsidP="00E8332F">
      <w:pPr>
        <w:pStyle w:val="NoSpacing"/>
        <w:rPr>
          <w:ins w:id="1828" w:author="Unknown"/>
        </w:rPr>
      </w:pPr>
    </w:p>
    <w:p w:rsidR="00E8332F" w:rsidRPr="00E8332F" w:rsidRDefault="00E8332F" w:rsidP="00E8332F">
      <w:pPr>
        <w:rPr>
          <w:ins w:id="1829" w:author="Unknown"/>
        </w:rPr>
      </w:pPr>
      <w:ins w:id="1830" w:author="Unknown">
        <w:r w:rsidRPr="00E8332F">
          <w:t>2) </w:t>
        </w:r>
        <w:r w:rsidRPr="00E8332F">
          <w:fldChar w:fldCharType="begin"/>
        </w:r>
        <w:r w:rsidRPr="00E8332F">
          <w:instrText xml:space="preserve"> HYPERLINK "https://www.javatpoint.com/binary-search-in-java" </w:instrText>
        </w:r>
        <w:r w:rsidRPr="00E8332F">
          <w:fldChar w:fldCharType="separate"/>
        </w:r>
        <w:r w:rsidRPr="00E8332F">
          <w:rPr>
            <w:color w:val="008000"/>
            <w:u w:val="single"/>
          </w:rPr>
          <w:t>Binary Search</w:t>
        </w:r>
        <w:r w:rsidRPr="00E8332F">
          <w:fldChar w:fldCharType="end"/>
        </w:r>
      </w:ins>
    </w:p>
    <w:p w:rsidR="00E8332F" w:rsidRPr="00E8332F" w:rsidRDefault="00E8332F" w:rsidP="005A5DD8">
      <w:pPr>
        <w:pStyle w:val="NoSpacing"/>
        <w:ind w:firstLine="720"/>
        <w:rPr>
          <w:ins w:id="1831" w:author="Unknown"/>
        </w:rPr>
      </w:pPr>
      <w:ins w:id="1832" w:author="Unknown">
        <w:r w:rsidRPr="00E8332F">
          <w:t>Write a java program to perform binary search in java.</w:t>
        </w:r>
      </w:ins>
    </w:p>
    <w:p w:rsidR="00E8332F" w:rsidRPr="00E8332F" w:rsidRDefault="00E8332F" w:rsidP="00E8332F">
      <w:pPr>
        <w:spacing w:after="0" w:line="240" w:lineRule="auto"/>
        <w:rPr>
          <w:ins w:id="1833" w:author="Unknown"/>
          <w:rFonts w:ascii="Times New Roman" w:eastAsia="Times New Roman" w:hAnsi="Times New Roman" w:cs="Times New Roman"/>
          <w:sz w:val="24"/>
          <w:szCs w:val="24"/>
        </w:rPr>
      </w:pPr>
      <w:ins w:id="1834" w:author="Unknown">
        <w:r w:rsidRPr="00E8332F">
          <w:rPr>
            <w:rFonts w:ascii="Times New Roman" w:eastAsia="Times New Roman" w:hAnsi="Times New Roman" w:cs="Times New Roman"/>
            <w:sz w:val="24"/>
            <w:szCs w:val="24"/>
          </w:rPr>
          <w:pict>
            <v:rect id="_x0000_i1032" style="width:0;height:.75pt" o:hralign="center" o:hrstd="t" o:hrnoshade="t" o:hr="t" fillcolor="#d4d4d4" stroked="f"/>
          </w:pict>
        </w:r>
      </w:ins>
    </w:p>
    <w:p w:rsidR="00E8332F" w:rsidRPr="005A5DD8" w:rsidRDefault="00E8332F" w:rsidP="005A5DD8">
      <w:pPr>
        <w:pStyle w:val="Heading2"/>
        <w:rPr>
          <w:ins w:id="1835" w:author="Unknown"/>
          <w:sz w:val="24"/>
          <w:szCs w:val="24"/>
        </w:rPr>
      </w:pPr>
      <w:ins w:id="1836" w:author="Unknown">
        <w:r w:rsidRPr="005A5DD8">
          <w:rPr>
            <w:sz w:val="24"/>
            <w:szCs w:val="24"/>
          </w:rPr>
          <w:t>Java Array Programs</w:t>
        </w:r>
      </w:ins>
    </w:p>
    <w:p w:rsidR="00E8332F" w:rsidRPr="00E8332F" w:rsidRDefault="00E8332F" w:rsidP="005A5DD8">
      <w:pPr>
        <w:ind w:left="720"/>
        <w:rPr>
          <w:ins w:id="1837" w:author="Unknown"/>
        </w:rPr>
      </w:pPr>
      <w:ins w:id="1838" w:author="Unknown">
        <w:r w:rsidRPr="00E8332F">
          <w:fldChar w:fldCharType="begin"/>
        </w:r>
        <w:r w:rsidRPr="00E8332F">
          <w:instrText xml:space="preserve"> HYPERLINK "https://www.javatpoint.com/java-program-to-copy-all-elements-of-one-array-into-another-array" </w:instrText>
        </w:r>
        <w:r w:rsidRPr="00E8332F">
          <w:fldChar w:fldCharType="separate"/>
        </w:r>
        <w:r w:rsidRPr="00E8332F">
          <w:rPr>
            <w:color w:val="008000"/>
            <w:u w:val="single"/>
          </w:rPr>
          <w:t>1) Java Program to copy all elements of one array into another array</w:t>
        </w:r>
        <w:r w:rsidRPr="00E8332F">
          <w:fldChar w:fldCharType="end"/>
        </w:r>
      </w:ins>
    </w:p>
    <w:p w:rsidR="00E8332F" w:rsidRPr="00E8332F" w:rsidRDefault="00E8332F" w:rsidP="005A5DD8">
      <w:pPr>
        <w:ind w:left="720"/>
        <w:rPr>
          <w:ins w:id="1839" w:author="Unknown"/>
        </w:rPr>
      </w:pPr>
      <w:ins w:id="1840" w:author="Unknown">
        <w:r w:rsidRPr="00E8332F">
          <w:fldChar w:fldCharType="begin"/>
        </w:r>
        <w:r w:rsidRPr="00E8332F">
          <w:instrText xml:space="preserve"> HYPERLINK "https://www.javatpoint.com/java-program-to-find-the-frequency-of-each-element-in-the-array" </w:instrText>
        </w:r>
        <w:r w:rsidRPr="00E8332F">
          <w:fldChar w:fldCharType="separate"/>
        </w:r>
        <w:r w:rsidRPr="00E8332F">
          <w:rPr>
            <w:color w:val="008000"/>
            <w:u w:val="single"/>
          </w:rPr>
          <w:t>2) Java Program to find the frequency of each element in the array</w:t>
        </w:r>
        <w:r w:rsidRPr="00E8332F">
          <w:fldChar w:fldCharType="end"/>
        </w:r>
      </w:ins>
    </w:p>
    <w:p w:rsidR="00E8332F" w:rsidRPr="00E8332F" w:rsidRDefault="00E8332F" w:rsidP="005A5DD8">
      <w:pPr>
        <w:ind w:left="720"/>
        <w:rPr>
          <w:ins w:id="1841" w:author="Unknown"/>
        </w:rPr>
      </w:pPr>
      <w:ins w:id="1842" w:author="Unknown">
        <w:r w:rsidRPr="00E8332F">
          <w:fldChar w:fldCharType="begin"/>
        </w:r>
        <w:r w:rsidRPr="00E8332F">
          <w:instrText xml:space="preserve"> HYPERLINK "https://www.javatpoint.com/java-program-to-left-rotate-the-elements-of-an-array" </w:instrText>
        </w:r>
        <w:r w:rsidRPr="00E8332F">
          <w:fldChar w:fldCharType="separate"/>
        </w:r>
        <w:r w:rsidRPr="00E8332F">
          <w:rPr>
            <w:color w:val="008000"/>
            <w:u w:val="single"/>
          </w:rPr>
          <w:t>3) Java Program to left rotate the elements of an array</w:t>
        </w:r>
        <w:r w:rsidRPr="00E8332F">
          <w:fldChar w:fldCharType="end"/>
        </w:r>
      </w:ins>
    </w:p>
    <w:p w:rsidR="00E8332F" w:rsidRPr="00E8332F" w:rsidRDefault="00E8332F" w:rsidP="005A5DD8">
      <w:pPr>
        <w:ind w:left="720"/>
        <w:rPr>
          <w:ins w:id="1843" w:author="Unknown"/>
        </w:rPr>
      </w:pPr>
      <w:ins w:id="1844" w:author="Unknown">
        <w:r w:rsidRPr="00E8332F">
          <w:lastRenderedPageBreak/>
          <w:fldChar w:fldCharType="begin"/>
        </w:r>
        <w:r w:rsidRPr="00E8332F">
          <w:instrText xml:space="preserve"> HYPERLINK "https://www.javatpoint.com/java-program-to-print-the-duplicate-elements-of-an-array" </w:instrText>
        </w:r>
        <w:r w:rsidRPr="00E8332F">
          <w:fldChar w:fldCharType="separate"/>
        </w:r>
        <w:r w:rsidRPr="00E8332F">
          <w:rPr>
            <w:color w:val="008000"/>
            <w:u w:val="single"/>
          </w:rPr>
          <w:t>4) Java Program to print the duplicate elements of an array</w:t>
        </w:r>
        <w:r w:rsidRPr="00E8332F">
          <w:fldChar w:fldCharType="end"/>
        </w:r>
      </w:ins>
    </w:p>
    <w:p w:rsidR="00E8332F" w:rsidRPr="00E8332F" w:rsidRDefault="00E8332F" w:rsidP="005A5DD8">
      <w:pPr>
        <w:ind w:left="720"/>
        <w:rPr>
          <w:ins w:id="1845" w:author="Unknown"/>
        </w:rPr>
      </w:pPr>
      <w:ins w:id="1846" w:author="Unknown">
        <w:r w:rsidRPr="00E8332F">
          <w:fldChar w:fldCharType="begin"/>
        </w:r>
        <w:r w:rsidRPr="00E8332F">
          <w:instrText xml:space="preserve"> HYPERLINK "https://www.javatpoint.com/java-program-to-print-the-elements-of-an-array" </w:instrText>
        </w:r>
        <w:r w:rsidRPr="00E8332F">
          <w:fldChar w:fldCharType="separate"/>
        </w:r>
        <w:r w:rsidRPr="00E8332F">
          <w:rPr>
            <w:color w:val="008000"/>
            <w:u w:val="single"/>
          </w:rPr>
          <w:t>5) Java Program to print the elements of an array</w:t>
        </w:r>
        <w:r w:rsidRPr="00E8332F">
          <w:fldChar w:fldCharType="end"/>
        </w:r>
      </w:ins>
    </w:p>
    <w:p w:rsidR="00E8332F" w:rsidRPr="00E8332F" w:rsidRDefault="00E8332F" w:rsidP="005A5DD8">
      <w:pPr>
        <w:ind w:left="720"/>
        <w:rPr>
          <w:ins w:id="1847" w:author="Unknown"/>
        </w:rPr>
      </w:pPr>
      <w:ins w:id="1848" w:author="Unknown">
        <w:r w:rsidRPr="00E8332F">
          <w:fldChar w:fldCharType="begin"/>
        </w:r>
        <w:r w:rsidRPr="00E8332F">
          <w:instrText xml:space="preserve"> HYPERLINK "https://www.javatpoint.com/java-program-to-print-the-elements-of-an-array-in-reverse-order" </w:instrText>
        </w:r>
        <w:r w:rsidRPr="00E8332F">
          <w:fldChar w:fldCharType="separate"/>
        </w:r>
        <w:r w:rsidRPr="00E8332F">
          <w:rPr>
            <w:color w:val="008000"/>
            <w:u w:val="single"/>
          </w:rPr>
          <w:t>6) Java Program to print the elements of an array in reverse order</w:t>
        </w:r>
        <w:r w:rsidRPr="00E8332F">
          <w:fldChar w:fldCharType="end"/>
        </w:r>
      </w:ins>
    </w:p>
    <w:p w:rsidR="00E8332F" w:rsidRPr="00E8332F" w:rsidRDefault="00E8332F" w:rsidP="005A5DD8">
      <w:pPr>
        <w:ind w:left="720"/>
        <w:rPr>
          <w:ins w:id="1849" w:author="Unknown"/>
        </w:rPr>
      </w:pPr>
      <w:ins w:id="1850" w:author="Unknown">
        <w:r w:rsidRPr="00E8332F">
          <w:fldChar w:fldCharType="begin"/>
        </w:r>
        <w:r w:rsidRPr="00E8332F">
          <w:instrText xml:space="preserve"> HYPERLINK "https://www.javatpoint.com/java-program-to-print-the-elements-of-an-array-present-on-even-position" </w:instrText>
        </w:r>
        <w:r w:rsidRPr="00E8332F">
          <w:fldChar w:fldCharType="separate"/>
        </w:r>
        <w:r w:rsidRPr="00E8332F">
          <w:rPr>
            <w:color w:val="008000"/>
            <w:u w:val="single"/>
          </w:rPr>
          <w:t>7) Java Program to print the elements of an array present on even position</w:t>
        </w:r>
        <w:r w:rsidRPr="00E8332F">
          <w:fldChar w:fldCharType="end"/>
        </w:r>
      </w:ins>
    </w:p>
    <w:p w:rsidR="00E8332F" w:rsidRPr="00E8332F" w:rsidRDefault="00E8332F" w:rsidP="005A5DD8">
      <w:pPr>
        <w:ind w:left="720"/>
        <w:rPr>
          <w:ins w:id="1851" w:author="Unknown"/>
        </w:rPr>
      </w:pPr>
      <w:ins w:id="1852" w:author="Unknown">
        <w:r w:rsidRPr="00E8332F">
          <w:fldChar w:fldCharType="begin"/>
        </w:r>
        <w:r w:rsidRPr="00E8332F">
          <w:instrText xml:space="preserve"> HYPERLINK "https://www.javatpoint.com/java-program-to-print-the-elements-of-an-array-present-on-odd-position" </w:instrText>
        </w:r>
        <w:r w:rsidRPr="00E8332F">
          <w:fldChar w:fldCharType="separate"/>
        </w:r>
        <w:r w:rsidRPr="00E8332F">
          <w:rPr>
            <w:color w:val="008000"/>
            <w:u w:val="single"/>
          </w:rPr>
          <w:t>8) Java Program to print the elements of an array present on odd position</w:t>
        </w:r>
        <w:r w:rsidRPr="00E8332F">
          <w:fldChar w:fldCharType="end"/>
        </w:r>
      </w:ins>
    </w:p>
    <w:p w:rsidR="00E8332F" w:rsidRPr="00E8332F" w:rsidRDefault="00E8332F" w:rsidP="005A5DD8">
      <w:pPr>
        <w:ind w:left="720"/>
        <w:rPr>
          <w:ins w:id="1853" w:author="Unknown"/>
        </w:rPr>
      </w:pPr>
      <w:ins w:id="1854" w:author="Unknown">
        <w:r w:rsidRPr="00E8332F">
          <w:fldChar w:fldCharType="begin"/>
        </w:r>
        <w:r w:rsidRPr="00E8332F">
          <w:instrText xml:space="preserve"> HYPERLINK "https://www.javatpoint.com/java-program-to-print-the-largest-element-in-an-array" </w:instrText>
        </w:r>
        <w:r w:rsidRPr="00E8332F">
          <w:fldChar w:fldCharType="separate"/>
        </w:r>
        <w:r w:rsidRPr="00E8332F">
          <w:rPr>
            <w:color w:val="008000"/>
            <w:u w:val="single"/>
          </w:rPr>
          <w:t>9) Java Program to print the largest element in an array</w:t>
        </w:r>
        <w:r w:rsidRPr="00E8332F">
          <w:fldChar w:fldCharType="end"/>
        </w:r>
      </w:ins>
    </w:p>
    <w:p w:rsidR="00E8332F" w:rsidRPr="00E8332F" w:rsidRDefault="00E8332F" w:rsidP="005A5DD8">
      <w:pPr>
        <w:ind w:left="720"/>
        <w:rPr>
          <w:ins w:id="1855" w:author="Unknown"/>
        </w:rPr>
      </w:pPr>
      <w:ins w:id="1856" w:author="Unknown">
        <w:r w:rsidRPr="00E8332F">
          <w:fldChar w:fldCharType="begin"/>
        </w:r>
        <w:r w:rsidRPr="00E8332F">
          <w:instrText xml:space="preserve"> HYPERLINK "https://www.javatpoint.com/java-program-to-print-the-smallest-element-in-an-array" </w:instrText>
        </w:r>
        <w:r w:rsidRPr="00E8332F">
          <w:fldChar w:fldCharType="separate"/>
        </w:r>
        <w:r w:rsidRPr="00E8332F">
          <w:rPr>
            <w:color w:val="008000"/>
            <w:u w:val="single"/>
          </w:rPr>
          <w:t>10) Java Program to print the smallest element in an array</w:t>
        </w:r>
        <w:r w:rsidRPr="00E8332F">
          <w:fldChar w:fldCharType="end"/>
        </w:r>
      </w:ins>
    </w:p>
    <w:p w:rsidR="00E8332F" w:rsidRPr="00E8332F" w:rsidRDefault="00E8332F" w:rsidP="005A5DD8">
      <w:pPr>
        <w:ind w:left="720"/>
        <w:rPr>
          <w:ins w:id="1857" w:author="Unknown"/>
        </w:rPr>
      </w:pPr>
      <w:ins w:id="1858" w:author="Unknown">
        <w:r w:rsidRPr="00E8332F">
          <w:fldChar w:fldCharType="begin"/>
        </w:r>
        <w:r w:rsidRPr="00E8332F">
          <w:instrText xml:space="preserve"> HYPERLINK "https://www.javatpoint.com/java-program-to-print-the-number-of-elements-present-in-an-array" </w:instrText>
        </w:r>
        <w:r w:rsidRPr="00E8332F">
          <w:fldChar w:fldCharType="separate"/>
        </w:r>
        <w:r w:rsidRPr="00E8332F">
          <w:rPr>
            <w:color w:val="008000"/>
            <w:u w:val="single"/>
          </w:rPr>
          <w:t>11) Java Program to print the number of elements present in an array</w:t>
        </w:r>
        <w:r w:rsidRPr="00E8332F">
          <w:fldChar w:fldCharType="end"/>
        </w:r>
      </w:ins>
    </w:p>
    <w:p w:rsidR="00E8332F" w:rsidRPr="00E8332F" w:rsidRDefault="00E8332F" w:rsidP="005A5DD8">
      <w:pPr>
        <w:ind w:left="720"/>
        <w:rPr>
          <w:ins w:id="1859" w:author="Unknown"/>
        </w:rPr>
      </w:pPr>
      <w:ins w:id="1860" w:author="Unknown">
        <w:r w:rsidRPr="00E8332F">
          <w:fldChar w:fldCharType="begin"/>
        </w:r>
        <w:r w:rsidRPr="00E8332F">
          <w:instrText xml:space="preserve"> HYPERLINK "https://www.javatpoint.com/java-program-to-print-the-sum-of-all-the-items-of-the-array" </w:instrText>
        </w:r>
        <w:r w:rsidRPr="00E8332F">
          <w:fldChar w:fldCharType="separate"/>
        </w:r>
        <w:r w:rsidRPr="00E8332F">
          <w:rPr>
            <w:color w:val="008000"/>
            <w:u w:val="single"/>
          </w:rPr>
          <w:t>12) Java Program to print the sum of all the items of the array</w:t>
        </w:r>
        <w:r w:rsidRPr="00E8332F">
          <w:fldChar w:fldCharType="end"/>
        </w:r>
      </w:ins>
    </w:p>
    <w:p w:rsidR="00E8332F" w:rsidRPr="00E8332F" w:rsidRDefault="00E8332F" w:rsidP="005A5DD8">
      <w:pPr>
        <w:ind w:left="720"/>
        <w:rPr>
          <w:ins w:id="1861" w:author="Unknown"/>
        </w:rPr>
      </w:pPr>
      <w:ins w:id="1862" w:author="Unknown">
        <w:r w:rsidRPr="00E8332F">
          <w:fldChar w:fldCharType="begin"/>
        </w:r>
        <w:r w:rsidRPr="00E8332F">
          <w:instrText xml:space="preserve"> HYPERLINK "https://www.javatpoint.com/java-program-to-right-rotate-the-elements-of-an-array" </w:instrText>
        </w:r>
        <w:r w:rsidRPr="00E8332F">
          <w:fldChar w:fldCharType="separate"/>
        </w:r>
        <w:r w:rsidRPr="00E8332F">
          <w:rPr>
            <w:color w:val="008000"/>
            <w:u w:val="single"/>
          </w:rPr>
          <w:t>13) Java Program to right rotate the elements of an array</w:t>
        </w:r>
        <w:r w:rsidRPr="00E8332F">
          <w:fldChar w:fldCharType="end"/>
        </w:r>
      </w:ins>
    </w:p>
    <w:p w:rsidR="00E8332F" w:rsidRPr="00E8332F" w:rsidRDefault="00E8332F" w:rsidP="005A5DD8">
      <w:pPr>
        <w:ind w:left="720"/>
        <w:rPr>
          <w:ins w:id="1863" w:author="Unknown"/>
        </w:rPr>
      </w:pPr>
      <w:ins w:id="1864" w:author="Unknown">
        <w:r w:rsidRPr="00E8332F">
          <w:fldChar w:fldCharType="begin"/>
        </w:r>
        <w:r w:rsidRPr="00E8332F">
          <w:instrText xml:space="preserve"> HYPERLINK "https://www.javatpoint.com/java-program-to-sort-the-elements-of-an-array-in-ascending-order" </w:instrText>
        </w:r>
        <w:r w:rsidRPr="00E8332F">
          <w:fldChar w:fldCharType="separate"/>
        </w:r>
        <w:r w:rsidRPr="00E8332F">
          <w:rPr>
            <w:color w:val="008000"/>
            <w:u w:val="single"/>
          </w:rPr>
          <w:t>14) Java Program to sort the elements of an array in ascending order</w:t>
        </w:r>
        <w:r w:rsidRPr="00E8332F">
          <w:fldChar w:fldCharType="end"/>
        </w:r>
      </w:ins>
    </w:p>
    <w:p w:rsidR="00E8332F" w:rsidRPr="00E8332F" w:rsidRDefault="00E8332F" w:rsidP="005A5DD8">
      <w:pPr>
        <w:ind w:left="720"/>
        <w:rPr>
          <w:ins w:id="1865" w:author="Unknown"/>
        </w:rPr>
      </w:pPr>
      <w:ins w:id="1866" w:author="Unknown">
        <w:r w:rsidRPr="00E8332F">
          <w:fldChar w:fldCharType="begin"/>
        </w:r>
        <w:r w:rsidRPr="00E8332F">
          <w:instrText xml:space="preserve"> HYPERLINK "https://www.javatpoint.com/java-program-to-sort-the-elements-of-an-array-in-descending-order" </w:instrText>
        </w:r>
        <w:r w:rsidRPr="00E8332F">
          <w:fldChar w:fldCharType="separate"/>
        </w:r>
        <w:r w:rsidRPr="00E8332F">
          <w:rPr>
            <w:color w:val="008000"/>
            <w:u w:val="single"/>
          </w:rPr>
          <w:t>15) Java Program to sort the elements of an array in descending order</w:t>
        </w:r>
        <w:r w:rsidRPr="00E8332F">
          <w:fldChar w:fldCharType="end"/>
        </w:r>
      </w:ins>
    </w:p>
    <w:p w:rsidR="00E8332F" w:rsidRPr="00E8332F" w:rsidRDefault="00E8332F" w:rsidP="005A5DD8">
      <w:pPr>
        <w:ind w:left="720"/>
        <w:rPr>
          <w:ins w:id="1867" w:author="Unknown"/>
        </w:rPr>
      </w:pPr>
      <w:ins w:id="1868" w:author="Unknown">
        <w:r w:rsidRPr="00E8332F">
          <w:t>16) </w:t>
        </w:r>
        <w:r w:rsidRPr="00E8332F">
          <w:fldChar w:fldCharType="begin"/>
        </w:r>
        <w:r w:rsidRPr="00E8332F">
          <w:instrText xml:space="preserve"> HYPERLINK "https://www.javatpoint.com/java-program-to-find-third-largest-number-in-an-array" </w:instrText>
        </w:r>
        <w:r w:rsidRPr="00E8332F">
          <w:fldChar w:fldCharType="separate"/>
        </w:r>
        <w:r w:rsidRPr="00E8332F">
          <w:rPr>
            <w:color w:val="008000"/>
            <w:u w:val="single"/>
          </w:rPr>
          <w:t>Find 3rd Largest Number in an Array</w:t>
        </w:r>
        <w:r w:rsidRPr="00E8332F">
          <w:fldChar w:fldCharType="end"/>
        </w:r>
      </w:ins>
    </w:p>
    <w:p w:rsidR="00E8332F" w:rsidRPr="00E8332F" w:rsidRDefault="00E8332F" w:rsidP="005A5DD8">
      <w:pPr>
        <w:ind w:left="720"/>
        <w:rPr>
          <w:ins w:id="1869" w:author="Unknown"/>
          <w:rFonts w:ascii="Verdana" w:hAnsi="Verdana" w:cs="Times New Roman"/>
          <w:color w:val="000000"/>
          <w:sz w:val="20"/>
          <w:szCs w:val="20"/>
        </w:rPr>
      </w:pPr>
      <w:ins w:id="1870" w:author="Unknown">
        <w:r w:rsidRPr="00E8332F">
          <w:rPr>
            <w:rFonts w:ascii="Verdana" w:hAnsi="Verdana" w:cs="Times New Roman"/>
            <w:color w:val="000000"/>
            <w:sz w:val="20"/>
            <w:szCs w:val="20"/>
          </w:rPr>
          <w:t>Write a java program to find 3rd largest number in an array.</w:t>
        </w:r>
      </w:ins>
    </w:p>
    <w:p w:rsidR="00E8332F" w:rsidRPr="00E8332F" w:rsidRDefault="00E8332F" w:rsidP="00E8332F">
      <w:pPr>
        <w:shd w:val="clear" w:color="auto" w:fill="FFFFFF"/>
        <w:spacing w:before="100" w:beforeAutospacing="1" w:after="100" w:afterAutospacing="1" w:line="240" w:lineRule="auto"/>
        <w:rPr>
          <w:ins w:id="1871" w:author="Unknown"/>
          <w:rFonts w:ascii="Verdana" w:eastAsia="Times New Roman" w:hAnsi="Verdana" w:cs="Times New Roman"/>
          <w:color w:val="000000"/>
          <w:sz w:val="20"/>
          <w:szCs w:val="20"/>
        </w:rPr>
      </w:pPr>
      <w:ins w:id="1872" w:author="Unknown">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1</w:t>
        </w:r>
        <w:proofErr w:type="gramStart"/>
        <w:r w:rsidRPr="00E8332F">
          <w:rPr>
            <w:rFonts w:ascii="Verdana" w:eastAsia="Times New Roman" w:hAnsi="Verdana" w:cs="Times New Roman"/>
            <w:color w:val="000000"/>
            <w:sz w:val="20"/>
            <w:szCs w:val="20"/>
          </w:rPr>
          <w:t>,2,5,6,3,2</w:t>
        </w:r>
        <w:proofErr w:type="gramEnd"/>
      </w:ins>
    </w:p>
    <w:p w:rsidR="00E8332F" w:rsidRPr="00E8332F" w:rsidRDefault="00E8332F" w:rsidP="005A5DD8">
      <w:pPr>
        <w:ind w:firstLine="720"/>
        <w:rPr>
          <w:ins w:id="1873" w:author="Unknown"/>
        </w:rPr>
      </w:pPr>
      <w:ins w:id="1874" w:author="Unknown">
        <w:r w:rsidRPr="00E8332F">
          <w:t>Output: 3</w:t>
        </w:r>
      </w:ins>
    </w:p>
    <w:p w:rsidR="00E8332F" w:rsidRPr="005A5DD8" w:rsidRDefault="00E8332F" w:rsidP="00E8332F">
      <w:pPr>
        <w:shd w:val="clear" w:color="auto" w:fill="FFFFFF"/>
        <w:spacing w:before="100" w:beforeAutospacing="1" w:after="100" w:afterAutospacing="1" w:line="312" w:lineRule="atLeast"/>
        <w:outlineLvl w:val="1"/>
        <w:rPr>
          <w:ins w:id="1875" w:author="Unknown"/>
          <w:rFonts w:ascii="Helvetica" w:eastAsia="Times New Roman" w:hAnsi="Helvetica" w:cs="Helvetica"/>
          <w:color w:val="610B4B"/>
          <w:sz w:val="24"/>
          <w:szCs w:val="24"/>
        </w:rPr>
      </w:pPr>
      <w:ins w:id="1876" w:author="Unknown">
        <w:r w:rsidRPr="005A5DD8">
          <w:rPr>
            <w:rFonts w:ascii="Helvetica" w:eastAsia="Times New Roman" w:hAnsi="Helvetica" w:cs="Helvetica"/>
            <w:color w:val="610B4B"/>
            <w:sz w:val="24"/>
            <w:szCs w:val="24"/>
          </w:rPr>
          <w:t>17) </w:t>
        </w:r>
        <w:r w:rsidRPr="005A5DD8">
          <w:rPr>
            <w:rFonts w:ascii="Helvetica" w:eastAsia="Times New Roman" w:hAnsi="Helvetica" w:cs="Helvetica"/>
            <w:color w:val="610B4B"/>
            <w:sz w:val="24"/>
            <w:szCs w:val="24"/>
          </w:rPr>
          <w:fldChar w:fldCharType="begin"/>
        </w:r>
        <w:r w:rsidRPr="005A5DD8">
          <w:rPr>
            <w:rFonts w:ascii="Helvetica" w:eastAsia="Times New Roman" w:hAnsi="Helvetica" w:cs="Helvetica"/>
            <w:color w:val="610B4B"/>
            <w:sz w:val="24"/>
            <w:szCs w:val="24"/>
          </w:rPr>
          <w:instrText xml:space="preserve"> HYPERLINK "https://www.javatpoint.com/java-program-to-find-second-largest-number-in-an-array" </w:instrText>
        </w:r>
        <w:r w:rsidRPr="005A5DD8">
          <w:rPr>
            <w:rFonts w:ascii="Helvetica" w:eastAsia="Times New Roman" w:hAnsi="Helvetica" w:cs="Helvetica"/>
            <w:color w:val="610B4B"/>
            <w:sz w:val="24"/>
            <w:szCs w:val="24"/>
          </w:rPr>
          <w:fldChar w:fldCharType="separate"/>
        </w:r>
        <w:r w:rsidRPr="005A5DD8">
          <w:rPr>
            <w:rFonts w:ascii="Helvetica" w:eastAsia="Times New Roman" w:hAnsi="Helvetica" w:cs="Helvetica"/>
            <w:color w:val="008000"/>
            <w:sz w:val="24"/>
            <w:szCs w:val="24"/>
            <w:u w:val="single"/>
          </w:rPr>
          <w:t>Find 2nd Largest Number in an Array</w:t>
        </w:r>
        <w:r w:rsidRPr="005A5DD8">
          <w:rPr>
            <w:rFonts w:ascii="Helvetica" w:eastAsia="Times New Roman" w:hAnsi="Helvetica" w:cs="Helvetica"/>
            <w:color w:val="610B4B"/>
            <w:sz w:val="24"/>
            <w:szCs w:val="24"/>
          </w:rPr>
          <w:fldChar w:fldCharType="end"/>
        </w:r>
      </w:ins>
    </w:p>
    <w:p w:rsidR="00E8332F" w:rsidRPr="00E8332F" w:rsidRDefault="00E8332F" w:rsidP="005A5DD8">
      <w:pPr>
        <w:ind w:firstLine="720"/>
        <w:rPr>
          <w:ins w:id="1877" w:author="Unknown"/>
        </w:rPr>
      </w:pPr>
      <w:ins w:id="1878" w:author="Unknown">
        <w:r w:rsidRPr="00E8332F">
          <w:t>Write a java program to find 2nd largest number in an array.</w:t>
        </w:r>
      </w:ins>
    </w:p>
    <w:p w:rsidR="00E8332F" w:rsidRPr="00E8332F" w:rsidRDefault="00E8332F" w:rsidP="00E8332F">
      <w:pPr>
        <w:shd w:val="clear" w:color="auto" w:fill="FFFFFF"/>
        <w:spacing w:before="100" w:beforeAutospacing="1" w:after="100" w:afterAutospacing="1" w:line="240" w:lineRule="auto"/>
        <w:rPr>
          <w:ins w:id="1879" w:author="Unknown"/>
          <w:rFonts w:ascii="Verdana" w:eastAsia="Times New Roman" w:hAnsi="Verdana" w:cs="Times New Roman"/>
          <w:color w:val="000000"/>
          <w:sz w:val="20"/>
          <w:szCs w:val="20"/>
        </w:rPr>
      </w:pPr>
      <w:ins w:id="1880" w:author="Unknown">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1</w:t>
        </w:r>
        <w:proofErr w:type="gramStart"/>
        <w:r w:rsidRPr="00E8332F">
          <w:rPr>
            <w:rFonts w:ascii="Verdana" w:eastAsia="Times New Roman" w:hAnsi="Verdana" w:cs="Times New Roman"/>
            <w:color w:val="000000"/>
            <w:sz w:val="20"/>
            <w:szCs w:val="20"/>
          </w:rPr>
          <w:t>,2,5,6,3,2</w:t>
        </w:r>
        <w:proofErr w:type="gramEnd"/>
      </w:ins>
    </w:p>
    <w:p w:rsidR="00E8332F" w:rsidRPr="00E8332F" w:rsidRDefault="00E8332F" w:rsidP="005A5DD8">
      <w:pPr>
        <w:ind w:firstLine="720"/>
        <w:rPr>
          <w:ins w:id="1881" w:author="Unknown"/>
        </w:rPr>
      </w:pPr>
      <w:ins w:id="1882" w:author="Unknown">
        <w:r w:rsidRPr="00E8332F">
          <w:t>Output: 5</w:t>
        </w:r>
      </w:ins>
    </w:p>
    <w:p w:rsidR="00E8332F" w:rsidRPr="00E8332F" w:rsidRDefault="00E8332F" w:rsidP="00E8332F">
      <w:pPr>
        <w:shd w:val="clear" w:color="auto" w:fill="FFFFFF"/>
        <w:spacing w:before="100" w:beforeAutospacing="1" w:after="100" w:afterAutospacing="1" w:line="312" w:lineRule="atLeast"/>
        <w:outlineLvl w:val="1"/>
        <w:rPr>
          <w:ins w:id="1883" w:author="Unknown"/>
          <w:rFonts w:ascii="Helvetica" w:eastAsia="Times New Roman" w:hAnsi="Helvetica" w:cs="Helvetica"/>
          <w:color w:val="610B4B"/>
          <w:sz w:val="26"/>
          <w:szCs w:val="26"/>
        </w:rPr>
      </w:pPr>
      <w:ins w:id="1884" w:author="Unknown">
        <w:r w:rsidRPr="00E8332F">
          <w:rPr>
            <w:rFonts w:ascii="Helvetica" w:eastAsia="Times New Roman" w:hAnsi="Helvetica" w:cs="Helvetica"/>
            <w:color w:val="610B4B"/>
            <w:sz w:val="26"/>
            <w:szCs w:val="26"/>
          </w:rPr>
          <w:t>18) </w:t>
        </w:r>
        <w:r w:rsidRPr="00E8332F">
          <w:rPr>
            <w:rFonts w:ascii="Helvetica" w:eastAsia="Times New Roman" w:hAnsi="Helvetica" w:cs="Helvetica"/>
            <w:color w:val="610B4B"/>
            <w:sz w:val="26"/>
            <w:szCs w:val="26"/>
          </w:rPr>
          <w:fldChar w:fldCharType="begin"/>
        </w:r>
        <w:r w:rsidRPr="00E8332F">
          <w:rPr>
            <w:rFonts w:ascii="Helvetica" w:eastAsia="Times New Roman" w:hAnsi="Helvetica" w:cs="Helvetica"/>
            <w:color w:val="610B4B"/>
            <w:sz w:val="26"/>
            <w:szCs w:val="26"/>
          </w:rPr>
          <w:instrText xml:space="preserve"> HYPERLINK "https://www.javatpoint.com/java-program-to-find-largest-number-in-an-array" </w:instrText>
        </w:r>
        <w:r w:rsidRPr="00E8332F">
          <w:rPr>
            <w:rFonts w:ascii="Helvetica" w:eastAsia="Times New Roman" w:hAnsi="Helvetica" w:cs="Helvetica"/>
            <w:color w:val="610B4B"/>
            <w:sz w:val="26"/>
            <w:szCs w:val="26"/>
          </w:rPr>
          <w:fldChar w:fldCharType="separate"/>
        </w:r>
        <w:r w:rsidRPr="00E8332F">
          <w:rPr>
            <w:rFonts w:ascii="Helvetica" w:eastAsia="Times New Roman" w:hAnsi="Helvetica" w:cs="Helvetica"/>
            <w:color w:val="008000"/>
            <w:sz w:val="26"/>
            <w:szCs w:val="26"/>
            <w:u w:val="single"/>
          </w:rPr>
          <w:t>Find Largest Number in an Array</w:t>
        </w:r>
        <w:r w:rsidRPr="00E8332F">
          <w:rPr>
            <w:rFonts w:ascii="Helvetica" w:eastAsia="Times New Roman" w:hAnsi="Helvetica" w:cs="Helvetica"/>
            <w:color w:val="610B4B"/>
            <w:sz w:val="26"/>
            <w:szCs w:val="26"/>
          </w:rPr>
          <w:fldChar w:fldCharType="end"/>
        </w:r>
      </w:ins>
    </w:p>
    <w:p w:rsidR="00E8332F" w:rsidRPr="00E8332F" w:rsidRDefault="00E8332F" w:rsidP="005A5DD8">
      <w:pPr>
        <w:ind w:firstLine="720"/>
        <w:rPr>
          <w:ins w:id="1885" w:author="Unknown"/>
        </w:rPr>
      </w:pPr>
      <w:ins w:id="1886" w:author="Unknown">
        <w:r w:rsidRPr="00E8332F">
          <w:t>Write a java program to find largest number in an array.</w:t>
        </w:r>
      </w:ins>
    </w:p>
    <w:p w:rsidR="00E8332F" w:rsidRPr="00E8332F" w:rsidRDefault="00E8332F" w:rsidP="00E8332F">
      <w:pPr>
        <w:shd w:val="clear" w:color="auto" w:fill="FFFFFF"/>
        <w:spacing w:before="100" w:beforeAutospacing="1" w:after="100" w:afterAutospacing="1" w:line="240" w:lineRule="auto"/>
        <w:rPr>
          <w:ins w:id="1887" w:author="Unknown"/>
          <w:rFonts w:ascii="Verdana" w:eastAsia="Times New Roman" w:hAnsi="Verdana" w:cs="Times New Roman"/>
          <w:color w:val="000000"/>
          <w:sz w:val="20"/>
          <w:szCs w:val="20"/>
        </w:rPr>
      </w:pPr>
      <w:ins w:id="1888" w:author="Unknown">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1</w:t>
        </w:r>
        <w:proofErr w:type="gramStart"/>
        <w:r w:rsidRPr="00E8332F">
          <w:rPr>
            <w:rFonts w:ascii="Verdana" w:eastAsia="Times New Roman" w:hAnsi="Verdana" w:cs="Times New Roman"/>
            <w:color w:val="000000"/>
            <w:sz w:val="20"/>
            <w:szCs w:val="20"/>
          </w:rPr>
          <w:t>,2,5,6,3,2</w:t>
        </w:r>
        <w:proofErr w:type="gramEnd"/>
      </w:ins>
    </w:p>
    <w:p w:rsidR="00E8332F" w:rsidRPr="00E8332F" w:rsidRDefault="00E8332F" w:rsidP="005A5DD8">
      <w:pPr>
        <w:ind w:firstLine="720"/>
        <w:rPr>
          <w:ins w:id="1889" w:author="Unknown"/>
        </w:rPr>
      </w:pPr>
      <w:ins w:id="1890" w:author="Unknown">
        <w:r w:rsidRPr="00E8332F">
          <w:t>Output: 6</w:t>
        </w:r>
      </w:ins>
    </w:p>
    <w:p w:rsidR="00E8332F" w:rsidRPr="005A5DD8" w:rsidRDefault="00E8332F" w:rsidP="00E8332F">
      <w:pPr>
        <w:shd w:val="clear" w:color="auto" w:fill="FFFFFF"/>
        <w:spacing w:before="100" w:beforeAutospacing="1" w:after="100" w:afterAutospacing="1" w:line="312" w:lineRule="atLeast"/>
        <w:outlineLvl w:val="1"/>
        <w:rPr>
          <w:ins w:id="1891" w:author="Unknown"/>
          <w:rFonts w:ascii="Helvetica" w:eastAsia="Times New Roman" w:hAnsi="Helvetica" w:cs="Helvetica"/>
          <w:color w:val="610B4B"/>
        </w:rPr>
      </w:pPr>
      <w:ins w:id="1892" w:author="Unknown">
        <w:r w:rsidRPr="005A5DD8">
          <w:rPr>
            <w:rFonts w:ascii="Helvetica" w:eastAsia="Times New Roman" w:hAnsi="Helvetica" w:cs="Helvetica"/>
            <w:color w:val="610B4B"/>
          </w:rPr>
          <w:lastRenderedPageBreak/>
          <w:t>19) </w:t>
        </w:r>
        <w:r w:rsidRPr="005A5DD8">
          <w:rPr>
            <w:rFonts w:ascii="Helvetica" w:eastAsia="Times New Roman" w:hAnsi="Helvetica" w:cs="Helvetica"/>
            <w:color w:val="610B4B"/>
          </w:rPr>
          <w:fldChar w:fldCharType="begin"/>
        </w:r>
        <w:r w:rsidRPr="005A5DD8">
          <w:rPr>
            <w:rFonts w:ascii="Helvetica" w:eastAsia="Times New Roman" w:hAnsi="Helvetica" w:cs="Helvetica"/>
            <w:color w:val="610B4B"/>
          </w:rPr>
          <w:instrText xml:space="preserve"> HYPERLINK "https://www.javatpoint.com/java-program-to-find-second-smallest-number-in-an-array" </w:instrText>
        </w:r>
        <w:r w:rsidRPr="005A5DD8">
          <w:rPr>
            <w:rFonts w:ascii="Helvetica" w:eastAsia="Times New Roman" w:hAnsi="Helvetica" w:cs="Helvetica"/>
            <w:color w:val="610B4B"/>
          </w:rPr>
          <w:fldChar w:fldCharType="separate"/>
        </w:r>
        <w:r w:rsidRPr="005A5DD8">
          <w:rPr>
            <w:rFonts w:ascii="Helvetica" w:eastAsia="Times New Roman" w:hAnsi="Helvetica" w:cs="Helvetica"/>
            <w:color w:val="008000"/>
            <w:u w:val="single"/>
          </w:rPr>
          <w:t>Find 2nd Smallest Number in an Array</w:t>
        </w:r>
        <w:r w:rsidRPr="005A5DD8">
          <w:rPr>
            <w:rFonts w:ascii="Helvetica" w:eastAsia="Times New Roman" w:hAnsi="Helvetica" w:cs="Helvetica"/>
            <w:color w:val="610B4B"/>
          </w:rPr>
          <w:fldChar w:fldCharType="end"/>
        </w:r>
      </w:ins>
    </w:p>
    <w:p w:rsidR="00E8332F" w:rsidRPr="00E8332F" w:rsidRDefault="00E8332F" w:rsidP="005A5DD8">
      <w:pPr>
        <w:ind w:firstLine="720"/>
        <w:rPr>
          <w:ins w:id="1893" w:author="Unknown"/>
        </w:rPr>
      </w:pPr>
      <w:ins w:id="1894" w:author="Unknown">
        <w:r w:rsidRPr="00E8332F">
          <w:t>Write a java program to find 2nd smallest number in an array.</w:t>
        </w:r>
      </w:ins>
    </w:p>
    <w:p w:rsidR="00E8332F" w:rsidRPr="00E8332F" w:rsidRDefault="00E8332F" w:rsidP="005A5DD8">
      <w:pPr>
        <w:rPr>
          <w:ins w:id="1895" w:author="Unknown"/>
        </w:rPr>
      </w:pPr>
      <w:ins w:id="1896" w:author="Unknown">
        <w:r w:rsidRPr="00E8332F">
          <w:rPr>
            <w:b/>
            <w:bCs/>
          </w:rPr>
          <w:t>Input:</w:t>
        </w:r>
        <w:r w:rsidRPr="00E8332F">
          <w:t> 1</w:t>
        </w:r>
        <w:proofErr w:type="gramStart"/>
        <w:r w:rsidRPr="00E8332F">
          <w:t>,2,5,6,3,2</w:t>
        </w:r>
        <w:proofErr w:type="gramEnd"/>
      </w:ins>
    </w:p>
    <w:p w:rsidR="00E8332F" w:rsidRPr="00E8332F" w:rsidRDefault="00E8332F" w:rsidP="005A5DD8">
      <w:pPr>
        <w:ind w:firstLine="720"/>
        <w:rPr>
          <w:ins w:id="1897" w:author="Unknown"/>
        </w:rPr>
      </w:pPr>
      <w:ins w:id="1898" w:author="Unknown">
        <w:r w:rsidRPr="00E8332F">
          <w:t>Output: 2</w:t>
        </w:r>
      </w:ins>
    </w:p>
    <w:p w:rsidR="00E8332F" w:rsidRPr="005A5DD8" w:rsidRDefault="00E8332F" w:rsidP="00E8332F">
      <w:pPr>
        <w:shd w:val="clear" w:color="auto" w:fill="FFFFFF"/>
        <w:spacing w:before="100" w:beforeAutospacing="1" w:after="100" w:afterAutospacing="1" w:line="312" w:lineRule="atLeast"/>
        <w:outlineLvl w:val="1"/>
        <w:rPr>
          <w:ins w:id="1899" w:author="Unknown"/>
          <w:rFonts w:ascii="Helvetica" w:eastAsia="Times New Roman" w:hAnsi="Helvetica" w:cs="Helvetica"/>
          <w:color w:val="610B4B"/>
        </w:rPr>
      </w:pPr>
      <w:ins w:id="1900" w:author="Unknown">
        <w:r w:rsidRPr="005A5DD8">
          <w:rPr>
            <w:rFonts w:ascii="Helvetica" w:eastAsia="Times New Roman" w:hAnsi="Helvetica" w:cs="Helvetica"/>
            <w:color w:val="610B4B"/>
          </w:rPr>
          <w:t>20) </w:t>
        </w:r>
        <w:r w:rsidRPr="005A5DD8">
          <w:rPr>
            <w:rFonts w:ascii="Helvetica" w:eastAsia="Times New Roman" w:hAnsi="Helvetica" w:cs="Helvetica"/>
            <w:color w:val="610B4B"/>
          </w:rPr>
          <w:fldChar w:fldCharType="begin"/>
        </w:r>
        <w:r w:rsidRPr="005A5DD8">
          <w:rPr>
            <w:rFonts w:ascii="Helvetica" w:eastAsia="Times New Roman" w:hAnsi="Helvetica" w:cs="Helvetica"/>
            <w:color w:val="610B4B"/>
          </w:rPr>
          <w:instrText xml:space="preserve"> HYPERLINK "https://www.javatpoint.com/java-program-to-find-smallest-number-in-an-array" </w:instrText>
        </w:r>
        <w:r w:rsidRPr="005A5DD8">
          <w:rPr>
            <w:rFonts w:ascii="Helvetica" w:eastAsia="Times New Roman" w:hAnsi="Helvetica" w:cs="Helvetica"/>
            <w:color w:val="610B4B"/>
          </w:rPr>
          <w:fldChar w:fldCharType="separate"/>
        </w:r>
        <w:r w:rsidRPr="005A5DD8">
          <w:rPr>
            <w:rFonts w:ascii="Helvetica" w:eastAsia="Times New Roman" w:hAnsi="Helvetica" w:cs="Helvetica"/>
            <w:color w:val="008000"/>
            <w:u w:val="single"/>
          </w:rPr>
          <w:t>Find Smallest Number in an Array</w:t>
        </w:r>
        <w:r w:rsidRPr="005A5DD8">
          <w:rPr>
            <w:rFonts w:ascii="Helvetica" w:eastAsia="Times New Roman" w:hAnsi="Helvetica" w:cs="Helvetica"/>
            <w:color w:val="610B4B"/>
          </w:rPr>
          <w:fldChar w:fldCharType="end"/>
        </w:r>
      </w:ins>
    </w:p>
    <w:p w:rsidR="00E8332F" w:rsidRPr="00E8332F" w:rsidRDefault="00E8332F" w:rsidP="005A5DD8">
      <w:pPr>
        <w:ind w:firstLine="720"/>
        <w:rPr>
          <w:ins w:id="1901" w:author="Unknown"/>
        </w:rPr>
      </w:pPr>
      <w:ins w:id="1902" w:author="Unknown">
        <w:r w:rsidRPr="00E8332F">
          <w:t>Write a java program to find smallest number in an array.</w:t>
        </w:r>
      </w:ins>
    </w:p>
    <w:p w:rsidR="00E8332F" w:rsidRPr="00E8332F" w:rsidRDefault="00E8332F" w:rsidP="005A5DD8">
      <w:pPr>
        <w:rPr>
          <w:ins w:id="1903" w:author="Unknown"/>
        </w:rPr>
      </w:pPr>
      <w:ins w:id="1904" w:author="Unknown">
        <w:r w:rsidRPr="00E8332F">
          <w:rPr>
            <w:b/>
            <w:bCs/>
          </w:rPr>
          <w:t>Input:</w:t>
        </w:r>
        <w:r w:rsidRPr="00E8332F">
          <w:t> 1</w:t>
        </w:r>
        <w:proofErr w:type="gramStart"/>
        <w:r w:rsidRPr="00E8332F">
          <w:t>,2,5,6,3,2</w:t>
        </w:r>
        <w:proofErr w:type="gramEnd"/>
      </w:ins>
    </w:p>
    <w:p w:rsidR="00E8332F" w:rsidRPr="00E8332F" w:rsidRDefault="00E8332F" w:rsidP="005A5DD8">
      <w:pPr>
        <w:ind w:firstLine="720"/>
        <w:rPr>
          <w:ins w:id="1905" w:author="Unknown"/>
        </w:rPr>
      </w:pPr>
      <w:ins w:id="1906" w:author="Unknown">
        <w:r w:rsidRPr="00E8332F">
          <w:t>Output: 1</w:t>
        </w:r>
      </w:ins>
    </w:p>
    <w:p w:rsidR="00E8332F" w:rsidRPr="005A5DD8" w:rsidRDefault="00E8332F" w:rsidP="005A5DD8">
      <w:pPr>
        <w:pStyle w:val="Heading2"/>
        <w:rPr>
          <w:ins w:id="1907" w:author="Unknown"/>
          <w:sz w:val="24"/>
          <w:szCs w:val="24"/>
        </w:rPr>
      </w:pPr>
      <w:ins w:id="1908" w:author="Unknown">
        <w:r w:rsidRPr="005A5DD8">
          <w:rPr>
            <w:sz w:val="24"/>
            <w:szCs w:val="24"/>
          </w:rPr>
          <w:t>21) </w:t>
        </w:r>
        <w:r w:rsidRPr="005A5DD8">
          <w:rPr>
            <w:sz w:val="24"/>
            <w:szCs w:val="24"/>
          </w:rPr>
          <w:fldChar w:fldCharType="begin"/>
        </w:r>
        <w:r w:rsidRPr="005A5DD8">
          <w:rPr>
            <w:sz w:val="24"/>
            <w:szCs w:val="24"/>
          </w:rPr>
          <w:instrText xml:space="preserve"> HYPERLINK "https://www.javatpoint.com/java-program-to-remove-duplicate-element-in-an-array" </w:instrText>
        </w:r>
        <w:r w:rsidRPr="005A5DD8">
          <w:rPr>
            <w:sz w:val="24"/>
            <w:szCs w:val="24"/>
          </w:rPr>
          <w:fldChar w:fldCharType="separate"/>
        </w:r>
        <w:r w:rsidRPr="005A5DD8">
          <w:rPr>
            <w:color w:val="008000"/>
            <w:sz w:val="24"/>
            <w:szCs w:val="24"/>
            <w:u w:val="single"/>
          </w:rPr>
          <w:t>Remove Duplicate Element in an Array</w:t>
        </w:r>
        <w:r w:rsidRPr="005A5DD8">
          <w:rPr>
            <w:sz w:val="24"/>
            <w:szCs w:val="24"/>
          </w:rPr>
          <w:fldChar w:fldCharType="end"/>
        </w:r>
      </w:ins>
    </w:p>
    <w:p w:rsidR="00E8332F" w:rsidRPr="00E8332F" w:rsidRDefault="00E8332F" w:rsidP="005A5DD8">
      <w:pPr>
        <w:ind w:firstLine="720"/>
        <w:rPr>
          <w:ins w:id="1909" w:author="Unknown"/>
        </w:rPr>
      </w:pPr>
      <w:ins w:id="1910" w:author="Unknown">
        <w:r w:rsidRPr="00E8332F">
          <w:t>Write a java program to remove duplicate element in an array.</w:t>
        </w:r>
      </w:ins>
    </w:p>
    <w:p w:rsidR="00E8332F" w:rsidRPr="00E8332F" w:rsidRDefault="00E8332F" w:rsidP="00E8332F">
      <w:pPr>
        <w:shd w:val="clear" w:color="auto" w:fill="FFFFFF"/>
        <w:spacing w:before="100" w:beforeAutospacing="1" w:after="100" w:afterAutospacing="1" w:line="240" w:lineRule="auto"/>
        <w:rPr>
          <w:ins w:id="1911" w:author="Unknown"/>
          <w:rFonts w:ascii="Verdana" w:eastAsia="Times New Roman" w:hAnsi="Verdana" w:cs="Times New Roman"/>
          <w:color w:val="000000"/>
          <w:sz w:val="20"/>
          <w:szCs w:val="20"/>
        </w:rPr>
      </w:pPr>
      <w:ins w:id="1912" w:author="Unknown">
        <w:r w:rsidRPr="00E8332F">
          <w:rPr>
            <w:rFonts w:ascii="Verdana" w:eastAsia="Times New Roman" w:hAnsi="Verdana" w:cs="Times New Roman"/>
            <w:b/>
            <w:bCs/>
            <w:color w:val="000000"/>
            <w:sz w:val="20"/>
            <w:szCs w:val="20"/>
          </w:rPr>
          <w:t>Input:</w:t>
        </w:r>
        <w:r w:rsidRPr="00E8332F">
          <w:rPr>
            <w:rFonts w:ascii="Verdana" w:eastAsia="Times New Roman" w:hAnsi="Verdana" w:cs="Times New Roman"/>
            <w:color w:val="000000"/>
            <w:sz w:val="20"/>
            <w:szCs w:val="20"/>
          </w:rPr>
          <w:t> 10</w:t>
        </w:r>
        <w:proofErr w:type="gramStart"/>
        <w:r w:rsidRPr="00E8332F">
          <w:rPr>
            <w:rFonts w:ascii="Verdana" w:eastAsia="Times New Roman" w:hAnsi="Verdana" w:cs="Times New Roman"/>
            <w:color w:val="000000"/>
            <w:sz w:val="20"/>
            <w:szCs w:val="20"/>
          </w:rPr>
          <w:t>,20,20,30,30,40,50,50</w:t>
        </w:r>
        <w:proofErr w:type="gramEnd"/>
      </w:ins>
    </w:p>
    <w:p w:rsidR="00E8332F" w:rsidRPr="00E8332F" w:rsidRDefault="00E8332F" w:rsidP="005A5DD8">
      <w:pPr>
        <w:ind w:firstLine="720"/>
        <w:rPr>
          <w:ins w:id="1913" w:author="Unknown"/>
        </w:rPr>
      </w:pPr>
      <w:ins w:id="1914" w:author="Unknown">
        <w:r w:rsidRPr="00E8332F">
          <w:rPr>
            <w:b/>
            <w:bCs/>
          </w:rPr>
          <w:t>Output:</w:t>
        </w:r>
        <w:r w:rsidRPr="00E8332F">
          <w:t> 10 20 30 40 50</w:t>
        </w:r>
      </w:ins>
    </w:p>
    <w:p w:rsidR="00E8332F" w:rsidRPr="005A5DD8" w:rsidRDefault="00E8332F" w:rsidP="00E8332F">
      <w:pPr>
        <w:shd w:val="clear" w:color="auto" w:fill="FFFFFF"/>
        <w:spacing w:before="100" w:beforeAutospacing="1" w:after="100" w:afterAutospacing="1" w:line="312" w:lineRule="atLeast"/>
        <w:outlineLvl w:val="1"/>
        <w:rPr>
          <w:ins w:id="1915" w:author="Unknown"/>
          <w:rFonts w:ascii="Helvetica" w:eastAsia="Times New Roman" w:hAnsi="Helvetica" w:cs="Helvetica"/>
          <w:color w:val="610B4B"/>
        </w:rPr>
      </w:pPr>
      <w:ins w:id="1916" w:author="Unknown">
        <w:r w:rsidRPr="005A5DD8">
          <w:rPr>
            <w:rFonts w:ascii="Helvetica" w:eastAsia="Times New Roman" w:hAnsi="Helvetica" w:cs="Helvetica"/>
            <w:color w:val="610B4B"/>
          </w:rPr>
          <w:t>22) </w:t>
        </w:r>
        <w:r w:rsidRPr="005A5DD8">
          <w:rPr>
            <w:rFonts w:ascii="Helvetica" w:eastAsia="Times New Roman" w:hAnsi="Helvetica" w:cs="Helvetica"/>
            <w:color w:val="610B4B"/>
          </w:rPr>
          <w:fldChar w:fldCharType="begin"/>
        </w:r>
        <w:r w:rsidRPr="005A5DD8">
          <w:rPr>
            <w:rFonts w:ascii="Helvetica" w:eastAsia="Times New Roman" w:hAnsi="Helvetica" w:cs="Helvetica"/>
            <w:color w:val="610B4B"/>
          </w:rPr>
          <w:instrText xml:space="preserve"> HYPERLINK "https://www.javatpoint.com/java-program-to-add-two-matrices" </w:instrText>
        </w:r>
        <w:r w:rsidRPr="005A5DD8">
          <w:rPr>
            <w:rFonts w:ascii="Helvetica" w:eastAsia="Times New Roman" w:hAnsi="Helvetica" w:cs="Helvetica"/>
            <w:color w:val="610B4B"/>
          </w:rPr>
          <w:fldChar w:fldCharType="separate"/>
        </w:r>
        <w:r w:rsidRPr="005A5DD8">
          <w:rPr>
            <w:rFonts w:ascii="Helvetica" w:eastAsia="Times New Roman" w:hAnsi="Helvetica" w:cs="Helvetica"/>
            <w:color w:val="008000"/>
            <w:u w:val="single"/>
          </w:rPr>
          <w:t>Add Two Matrices</w:t>
        </w:r>
        <w:r w:rsidRPr="005A5DD8">
          <w:rPr>
            <w:rFonts w:ascii="Helvetica" w:eastAsia="Times New Roman" w:hAnsi="Helvetica" w:cs="Helvetica"/>
            <w:color w:val="610B4B"/>
          </w:rPr>
          <w:fldChar w:fldCharType="end"/>
        </w:r>
      </w:ins>
    </w:p>
    <w:p w:rsidR="00E8332F" w:rsidRPr="00E8332F" w:rsidRDefault="00E8332F" w:rsidP="005A5DD8">
      <w:pPr>
        <w:ind w:firstLine="720"/>
        <w:rPr>
          <w:ins w:id="1917" w:author="Unknown"/>
        </w:rPr>
      </w:pPr>
      <w:ins w:id="1918" w:author="Unknown">
        <w:r w:rsidRPr="00E8332F">
          <w:t>Write a java program to add two matrices.</w:t>
        </w:r>
      </w:ins>
    </w:p>
    <w:p w:rsidR="00E8332F" w:rsidRPr="00E8332F" w:rsidRDefault="00E8332F" w:rsidP="00E8332F">
      <w:pPr>
        <w:shd w:val="clear" w:color="auto" w:fill="FFFFFF"/>
        <w:spacing w:before="100" w:beforeAutospacing="1" w:after="100" w:afterAutospacing="1" w:line="240" w:lineRule="auto"/>
        <w:rPr>
          <w:ins w:id="1919" w:author="Unknown"/>
          <w:rFonts w:ascii="Verdana" w:eastAsia="Times New Roman" w:hAnsi="Verdana" w:cs="Times New Roman"/>
          <w:color w:val="000000"/>
          <w:sz w:val="20"/>
          <w:szCs w:val="20"/>
        </w:rPr>
      </w:pPr>
      <w:ins w:id="1920" w:author="Unknown">
        <w:r w:rsidRPr="00E8332F">
          <w:rPr>
            <w:rFonts w:ascii="Verdana" w:eastAsia="Times New Roman" w:hAnsi="Verdana" w:cs="Times New Roman"/>
            <w:b/>
            <w:bCs/>
            <w:color w:val="000000"/>
            <w:sz w:val="20"/>
            <w:szCs w:val="20"/>
          </w:rPr>
          <w:t>Input:</w:t>
        </w:r>
      </w:ins>
    </w:p>
    <w:p w:rsidR="00E8332F" w:rsidRPr="00E8332F" w:rsidRDefault="00E8332F" w:rsidP="005A5DD8">
      <w:pPr>
        <w:ind w:left="720"/>
        <w:rPr>
          <w:ins w:id="1921" w:author="Unknown"/>
        </w:rPr>
      </w:pPr>
      <w:ins w:id="1922" w:author="Unknown">
        <w:r w:rsidRPr="00E8332F">
          <w:t>First matrix elements:</w:t>
        </w:r>
      </w:ins>
    </w:p>
    <w:p w:rsidR="00E8332F" w:rsidRPr="00E8332F" w:rsidRDefault="00E8332F" w:rsidP="005A5DD8">
      <w:pPr>
        <w:ind w:left="720"/>
        <w:rPr>
          <w:ins w:id="1923" w:author="Unknown"/>
        </w:rPr>
      </w:pPr>
      <w:ins w:id="1924" w:author="Unknown">
        <w:r w:rsidRPr="00E8332F">
          <w:t>1 1 1</w:t>
        </w:r>
      </w:ins>
    </w:p>
    <w:p w:rsidR="00E8332F" w:rsidRPr="00E8332F" w:rsidRDefault="00E8332F" w:rsidP="005A5DD8">
      <w:pPr>
        <w:ind w:left="720"/>
        <w:rPr>
          <w:ins w:id="1925" w:author="Unknown"/>
        </w:rPr>
      </w:pPr>
      <w:ins w:id="1926" w:author="Unknown">
        <w:r w:rsidRPr="00E8332F">
          <w:t>2 2 2</w:t>
        </w:r>
      </w:ins>
    </w:p>
    <w:p w:rsidR="00E8332F" w:rsidRPr="00E8332F" w:rsidRDefault="00E8332F" w:rsidP="005A5DD8">
      <w:pPr>
        <w:ind w:left="720"/>
        <w:rPr>
          <w:ins w:id="1927" w:author="Unknown"/>
        </w:rPr>
      </w:pPr>
      <w:ins w:id="1928" w:author="Unknown">
        <w:r w:rsidRPr="00E8332F">
          <w:t>3 3 3</w:t>
        </w:r>
      </w:ins>
    </w:p>
    <w:p w:rsidR="00E8332F" w:rsidRPr="00E8332F" w:rsidRDefault="00E8332F" w:rsidP="005A5DD8">
      <w:pPr>
        <w:ind w:left="720"/>
        <w:rPr>
          <w:ins w:id="1929" w:author="Unknown"/>
        </w:rPr>
      </w:pPr>
      <w:ins w:id="1930" w:author="Unknown">
        <w:r w:rsidRPr="00E8332F">
          <w:t>Second matrix elements:</w:t>
        </w:r>
      </w:ins>
    </w:p>
    <w:p w:rsidR="00E8332F" w:rsidRPr="00E8332F" w:rsidRDefault="00E8332F" w:rsidP="005A5DD8">
      <w:pPr>
        <w:ind w:left="720"/>
        <w:rPr>
          <w:ins w:id="1931" w:author="Unknown"/>
        </w:rPr>
      </w:pPr>
      <w:ins w:id="1932" w:author="Unknown">
        <w:r w:rsidRPr="00E8332F">
          <w:t>1 1 1</w:t>
        </w:r>
      </w:ins>
    </w:p>
    <w:p w:rsidR="00E8332F" w:rsidRPr="00E8332F" w:rsidRDefault="00E8332F" w:rsidP="005A5DD8">
      <w:pPr>
        <w:ind w:left="720"/>
        <w:rPr>
          <w:ins w:id="1933" w:author="Unknown"/>
        </w:rPr>
      </w:pPr>
      <w:ins w:id="1934" w:author="Unknown">
        <w:r w:rsidRPr="00E8332F">
          <w:t>2 2 2</w:t>
        </w:r>
      </w:ins>
    </w:p>
    <w:p w:rsidR="00E8332F" w:rsidRPr="00E8332F" w:rsidRDefault="00E8332F" w:rsidP="005A5DD8">
      <w:pPr>
        <w:ind w:left="720"/>
        <w:rPr>
          <w:ins w:id="1935" w:author="Unknown"/>
        </w:rPr>
      </w:pPr>
      <w:ins w:id="1936" w:author="Unknown">
        <w:r w:rsidRPr="00E8332F">
          <w:t>3 3 3</w:t>
        </w:r>
      </w:ins>
    </w:p>
    <w:p w:rsidR="00E8332F" w:rsidRPr="00E8332F" w:rsidRDefault="00E8332F" w:rsidP="00E8332F">
      <w:pPr>
        <w:shd w:val="clear" w:color="auto" w:fill="FFFFFF"/>
        <w:spacing w:before="100" w:beforeAutospacing="1" w:after="100" w:afterAutospacing="1" w:line="240" w:lineRule="auto"/>
        <w:rPr>
          <w:ins w:id="1937" w:author="Unknown"/>
          <w:rFonts w:ascii="Verdana" w:eastAsia="Times New Roman" w:hAnsi="Verdana" w:cs="Times New Roman"/>
          <w:color w:val="000000"/>
          <w:sz w:val="20"/>
          <w:szCs w:val="20"/>
        </w:rPr>
      </w:pPr>
      <w:ins w:id="1938" w:author="Unknown">
        <w:r w:rsidRPr="00E8332F">
          <w:rPr>
            <w:rFonts w:ascii="Verdana" w:eastAsia="Times New Roman" w:hAnsi="Verdana" w:cs="Times New Roman"/>
            <w:b/>
            <w:bCs/>
            <w:color w:val="000000"/>
            <w:sz w:val="20"/>
            <w:szCs w:val="20"/>
          </w:rPr>
          <w:t>Output:</w:t>
        </w:r>
      </w:ins>
    </w:p>
    <w:p w:rsidR="00E8332F" w:rsidRPr="00E8332F" w:rsidRDefault="00E8332F" w:rsidP="005A5DD8">
      <w:pPr>
        <w:ind w:left="720"/>
        <w:rPr>
          <w:ins w:id="1939" w:author="Unknown"/>
        </w:rPr>
      </w:pPr>
      <w:ins w:id="1940" w:author="Unknown">
        <w:r w:rsidRPr="00E8332F">
          <w:lastRenderedPageBreak/>
          <w:t>Addition of the matrix:</w:t>
        </w:r>
      </w:ins>
    </w:p>
    <w:p w:rsidR="00E8332F" w:rsidRPr="00E8332F" w:rsidRDefault="00E8332F" w:rsidP="005A5DD8">
      <w:pPr>
        <w:ind w:left="720"/>
        <w:rPr>
          <w:ins w:id="1941" w:author="Unknown"/>
        </w:rPr>
      </w:pPr>
      <w:ins w:id="1942" w:author="Unknown">
        <w:r w:rsidRPr="00E8332F">
          <w:t>2 2 2</w:t>
        </w:r>
      </w:ins>
    </w:p>
    <w:p w:rsidR="00E8332F" w:rsidRPr="00E8332F" w:rsidRDefault="00E8332F" w:rsidP="005A5DD8">
      <w:pPr>
        <w:ind w:left="720"/>
        <w:rPr>
          <w:ins w:id="1943" w:author="Unknown"/>
        </w:rPr>
      </w:pPr>
      <w:ins w:id="1944" w:author="Unknown">
        <w:r w:rsidRPr="00E8332F">
          <w:t>4 4 4</w:t>
        </w:r>
      </w:ins>
    </w:p>
    <w:p w:rsidR="00E8332F" w:rsidRPr="00E8332F" w:rsidRDefault="00E8332F" w:rsidP="005A5DD8">
      <w:pPr>
        <w:ind w:left="720"/>
        <w:rPr>
          <w:ins w:id="1945" w:author="Unknown"/>
        </w:rPr>
      </w:pPr>
      <w:ins w:id="1946" w:author="Unknown">
        <w:r w:rsidRPr="00E8332F">
          <w:t>6 6 6</w:t>
        </w:r>
      </w:ins>
    </w:p>
    <w:p w:rsidR="00E8332F" w:rsidRPr="005A5DD8" w:rsidRDefault="00E8332F" w:rsidP="00E8332F">
      <w:pPr>
        <w:shd w:val="clear" w:color="auto" w:fill="FFFFFF"/>
        <w:spacing w:before="100" w:beforeAutospacing="1" w:after="100" w:afterAutospacing="1" w:line="312" w:lineRule="atLeast"/>
        <w:outlineLvl w:val="1"/>
        <w:rPr>
          <w:ins w:id="1947" w:author="Unknown"/>
          <w:rFonts w:ascii="Helvetica" w:eastAsia="Times New Roman" w:hAnsi="Helvetica" w:cs="Helvetica"/>
          <w:color w:val="610B4B"/>
        </w:rPr>
      </w:pPr>
      <w:ins w:id="1948" w:author="Unknown">
        <w:r w:rsidRPr="005A5DD8">
          <w:rPr>
            <w:rFonts w:ascii="Helvetica" w:eastAsia="Times New Roman" w:hAnsi="Helvetica" w:cs="Helvetica"/>
            <w:color w:val="610B4B"/>
          </w:rPr>
          <w:t>23) </w:t>
        </w:r>
        <w:r w:rsidRPr="005A5DD8">
          <w:rPr>
            <w:rFonts w:ascii="Helvetica" w:eastAsia="Times New Roman" w:hAnsi="Helvetica" w:cs="Helvetica"/>
            <w:color w:val="610B4B"/>
          </w:rPr>
          <w:fldChar w:fldCharType="begin"/>
        </w:r>
        <w:r w:rsidRPr="005A5DD8">
          <w:rPr>
            <w:rFonts w:ascii="Helvetica" w:eastAsia="Times New Roman" w:hAnsi="Helvetica" w:cs="Helvetica"/>
            <w:color w:val="610B4B"/>
          </w:rPr>
          <w:instrText xml:space="preserve"> HYPERLINK "https://www.javatpoint.com/java-program-to-multiply-two-matrices" </w:instrText>
        </w:r>
        <w:r w:rsidRPr="005A5DD8">
          <w:rPr>
            <w:rFonts w:ascii="Helvetica" w:eastAsia="Times New Roman" w:hAnsi="Helvetica" w:cs="Helvetica"/>
            <w:color w:val="610B4B"/>
          </w:rPr>
          <w:fldChar w:fldCharType="separate"/>
        </w:r>
        <w:r w:rsidRPr="005A5DD8">
          <w:rPr>
            <w:rFonts w:ascii="Helvetica" w:eastAsia="Times New Roman" w:hAnsi="Helvetica" w:cs="Helvetica"/>
            <w:color w:val="008000"/>
            <w:u w:val="single"/>
          </w:rPr>
          <w:t>Multiply Two Matrices</w:t>
        </w:r>
        <w:r w:rsidRPr="005A5DD8">
          <w:rPr>
            <w:rFonts w:ascii="Helvetica" w:eastAsia="Times New Roman" w:hAnsi="Helvetica" w:cs="Helvetica"/>
            <w:color w:val="610B4B"/>
          </w:rPr>
          <w:fldChar w:fldCharType="end"/>
        </w:r>
      </w:ins>
    </w:p>
    <w:p w:rsidR="00E8332F" w:rsidRPr="00E8332F" w:rsidRDefault="00E8332F" w:rsidP="005A5DD8">
      <w:pPr>
        <w:rPr>
          <w:ins w:id="1949" w:author="Unknown"/>
        </w:rPr>
      </w:pPr>
      <w:ins w:id="1950" w:author="Unknown">
        <w:r w:rsidRPr="00E8332F">
          <w:t>Write a java program to multiply two matrices.</w:t>
        </w:r>
      </w:ins>
    </w:p>
    <w:p w:rsidR="00E8332F" w:rsidRPr="00E8332F" w:rsidRDefault="00E8332F" w:rsidP="00E8332F">
      <w:pPr>
        <w:shd w:val="clear" w:color="auto" w:fill="FFFFFF"/>
        <w:spacing w:before="100" w:beforeAutospacing="1" w:after="100" w:afterAutospacing="1" w:line="240" w:lineRule="auto"/>
        <w:rPr>
          <w:ins w:id="1951" w:author="Unknown"/>
          <w:rFonts w:ascii="Verdana" w:eastAsia="Times New Roman" w:hAnsi="Verdana" w:cs="Times New Roman"/>
          <w:color w:val="000000"/>
          <w:sz w:val="20"/>
          <w:szCs w:val="20"/>
        </w:rPr>
      </w:pPr>
      <w:ins w:id="1952" w:author="Unknown">
        <w:r w:rsidRPr="00E8332F">
          <w:rPr>
            <w:rFonts w:ascii="Verdana" w:eastAsia="Times New Roman" w:hAnsi="Verdana" w:cs="Times New Roman"/>
            <w:b/>
            <w:bCs/>
            <w:color w:val="000000"/>
            <w:sz w:val="20"/>
            <w:szCs w:val="20"/>
          </w:rPr>
          <w:t>Input:</w:t>
        </w:r>
      </w:ins>
    </w:p>
    <w:p w:rsidR="00E8332F" w:rsidRPr="00E8332F" w:rsidRDefault="00E8332F" w:rsidP="005A5DD8">
      <w:pPr>
        <w:rPr>
          <w:ins w:id="1953" w:author="Unknown"/>
        </w:rPr>
      </w:pPr>
      <w:ins w:id="1954" w:author="Unknown">
        <w:r w:rsidRPr="00E8332F">
          <w:t>First matrix elements:</w:t>
        </w:r>
      </w:ins>
    </w:p>
    <w:p w:rsidR="00E8332F" w:rsidRPr="00E8332F" w:rsidRDefault="00E8332F" w:rsidP="005A5DD8">
      <w:pPr>
        <w:rPr>
          <w:ins w:id="1955" w:author="Unknown"/>
        </w:rPr>
      </w:pPr>
      <w:ins w:id="1956" w:author="Unknown">
        <w:r w:rsidRPr="00E8332F">
          <w:t>1 1 1</w:t>
        </w:r>
      </w:ins>
    </w:p>
    <w:p w:rsidR="00E8332F" w:rsidRPr="00E8332F" w:rsidRDefault="00E8332F" w:rsidP="005A5DD8">
      <w:pPr>
        <w:rPr>
          <w:ins w:id="1957" w:author="Unknown"/>
        </w:rPr>
      </w:pPr>
      <w:ins w:id="1958" w:author="Unknown">
        <w:r w:rsidRPr="00E8332F">
          <w:t>2 2 2</w:t>
        </w:r>
      </w:ins>
    </w:p>
    <w:p w:rsidR="00E8332F" w:rsidRPr="00E8332F" w:rsidRDefault="00E8332F" w:rsidP="005A5DD8">
      <w:pPr>
        <w:rPr>
          <w:ins w:id="1959" w:author="Unknown"/>
        </w:rPr>
      </w:pPr>
      <w:ins w:id="1960" w:author="Unknown">
        <w:r w:rsidRPr="00E8332F">
          <w:t>3 3 3</w:t>
        </w:r>
      </w:ins>
    </w:p>
    <w:p w:rsidR="00E8332F" w:rsidRPr="00E8332F" w:rsidRDefault="00E8332F" w:rsidP="005A5DD8">
      <w:pPr>
        <w:rPr>
          <w:ins w:id="1961" w:author="Unknown"/>
        </w:rPr>
      </w:pPr>
      <w:ins w:id="1962" w:author="Unknown">
        <w:r w:rsidRPr="00E8332F">
          <w:t>Second matrix elements:</w:t>
        </w:r>
      </w:ins>
    </w:p>
    <w:p w:rsidR="00E8332F" w:rsidRPr="00E8332F" w:rsidRDefault="00E8332F" w:rsidP="005A5DD8">
      <w:pPr>
        <w:rPr>
          <w:ins w:id="1963" w:author="Unknown"/>
        </w:rPr>
      </w:pPr>
      <w:ins w:id="1964" w:author="Unknown">
        <w:r w:rsidRPr="00E8332F">
          <w:t>1 1 1</w:t>
        </w:r>
      </w:ins>
    </w:p>
    <w:p w:rsidR="00E8332F" w:rsidRPr="00E8332F" w:rsidRDefault="00E8332F" w:rsidP="005A5DD8">
      <w:pPr>
        <w:rPr>
          <w:ins w:id="1965" w:author="Unknown"/>
        </w:rPr>
      </w:pPr>
      <w:ins w:id="1966" w:author="Unknown">
        <w:r w:rsidRPr="00E8332F">
          <w:t>2 2 2</w:t>
        </w:r>
      </w:ins>
    </w:p>
    <w:p w:rsidR="00E8332F" w:rsidRPr="00E8332F" w:rsidRDefault="00E8332F" w:rsidP="005A5DD8">
      <w:pPr>
        <w:rPr>
          <w:ins w:id="1967" w:author="Unknown"/>
        </w:rPr>
      </w:pPr>
      <w:ins w:id="1968" w:author="Unknown">
        <w:r w:rsidRPr="00E8332F">
          <w:t>3 3 3</w:t>
        </w:r>
      </w:ins>
    </w:p>
    <w:p w:rsidR="00E8332F" w:rsidRPr="00E8332F" w:rsidRDefault="00E8332F" w:rsidP="00E8332F">
      <w:pPr>
        <w:shd w:val="clear" w:color="auto" w:fill="FFFFFF"/>
        <w:spacing w:before="100" w:beforeAutospacing="1" w:after="100" w:afterAutospacing="1" w:line="240" w:lineRule="auto"/>
        <w:rPr>
          <w:ins w:id="1969" w:author="Unknown"/>
          <w:rFonts w:ascii="Verdana" w:eastAsia="Times New Roman" w:hAnsi="Verdana" w:cs="Times New Roman"/>
          <w:color w:val="000000"/>
          <w:sz w:val="20"/>
          <w:szCs w:val="20"/>
        </w:rPr>
      </w:pPr>
      <w:ins w:id="1970" w:author="Unknown">
        <w:r w:rsidRPr="00E8332F">
          <w:rPr>
            <w:rFonts w:ascii="Verdana" w:eastAsia="Times New Roman" w:hAnsi="Verdana" w:cs="Times New Roman"/>
            <w:b/>
            <w:bCs/>
            <w:color w:val="000000"/>
            <w:sz w:val="20"/>
            <w:szCs w:val="20"/>
          </w:rPr>
          <w:t>Output:</w:t>
        </w:r>
      </w:ins>
    </w:p>
    <w:p w:rsidR="00E8332F" w:rsidRPr="00E8332F" w:rsidRDefault="00E8332F" w:rsidP="005A5DD8">
      <w:pPr>
        <w:rPr>
          <w:ins w:id="1971" w:author="Unknown"/>
        </w:rPr>
      </w:pPr>
      <w:ins w:id="1972" w:author="Unknown">
        <w:r w:rsidRPr="00E8332F">
          <w:t>Multiplication of the matrix:</w:t>
        </w:r>
      </w:ins>
    </w:p>
    <w:p w:rsidR="00E8332F" w:rsidRPr="00E8332F" w:rsidRDefault="00E8332F" w:rsidP="005A5DD8">
      <w:pPr>
        <w:rPr>
          <w:ins w:id="1973" w:author="Unknown"/>
        </w:rPr>
      </w:pPr>
      <w:ins w:id="1974" w:author="Unknown">
        <w:r w:rsidRPr="00E8332F">
          <w:t>6 6 6</w:t>
        </w:r>
      </w:ins>
    </w:p>
    <w:p w:rsidR="00E8332F" w:rsidRPr="00E8332F" w:rsidRDefault="00E8332F" w:rsidP="005A5DD8">
      <w:pPr>
        <w:rPr>
          <w:ins w:id="1975" w:author="Unknown"/>
        </w:rPr>
      </w:pPr>
      <w:ins w:id="1976" w:author="Unknown">
        <w:r w:rsidRPr="00E8332F">
          <w:t>12 12 12</w:t>
        </w:r>
      </w:ins>
    </w:p>
    <w:p w:rsidR="00E8332F" w:rsidRPr="00E8332F" w:rsidRDefault="00E8332F" w:rsidP="005A5DD8">
      <w:pPr>
        <w:rPr>
          <w:ins w:id="1977" w:author="Unknown"/>
        </w:rPr>
      </w:pPr>
      <w:ins w:id="1978" w:author="Unknown">
        <w:r w:rsidRPr="00E8332F">
          <w:t>18 18 18</w:t>
        </w:r>
      </w:ins>
    </w:p>
    <w:p w:rsidR="00E8332F" w:rsidRPr="005A5DD8" w:rsidRDefault="00E8332F" w:rsidP="00E8332F">
      <w:pPr>
        <w:shd w:val="clear" w:color="auto" w:fill="FFFFFF"/>
        <w:spacing w:before="100" w:beforeAutospacing="1" w:after="100" w:afterAutospacing="1" w:line="312" w:lineRule="atLeast"/>
        <w:outlineLvl w:val="1"/>
        <w:rPr>
          <w:ins w:id="1979" w:author="Unknown"/>
          <w:rFonts w:ascii="Helvetica" w:eastAsia="Times New Roman" w:hAnsi="Helvetica" w:cs="Helvetica"/>
          <w:color w:val="610B4B"/>
        </w:rPr>
      </w:pPr>
      <w:ins w:id="1980" w:author="Unknown">
        <w:r w:rsidRPr="005A5DD8">
          <w:rPr>
            <w:rFonts w:ascii="Helvetica" w:eastAsia="Times New Roman" w:hAnsi="Helvetica" w:cs="Helvetica"/>
            <w:color w:val="610B4B"/>
          </w:rPr>
          <w:t>24) </w:t>
        </w:r>
        <w:r w:rsidRPr="005A5DD8">
          <w:rPr>
            <w:rFonts w:ascii="Helvetica" w:eastAsia="Times New Roman" w:hAnsi="Helvetica" w:cs="Helvetica"/>
            <w:color w:val="610B4B"/>
          </w:rPr>
          <w:fldChar w:fldCharType="begin"/>
        </w:r>
        <w:r w:rsidRPr="005A5DD8">
          <w:rPr>
            <w:rFonts w:ascii="Helvetica" w:eastAsia="Times New Roman" w:hAnsi="Helvetica" w:cs="Helvetica"/>
            <w:color w:val="610B4B"/>
          </w:rPr>
          <w:instrText xml:space="preserve"> HYPERLINK "https://www.javatpoint.com/java-program-to-print-odd-and-even-numbers-from-an-array" </w:instrText>
        </w:r>
        <w:r w:rsidRPr="005A5DD8">
          <w:rPr>
            <w:rFonts w:ascii="Helvetica" w:eastAsia="Times New Roman" w:hAnsi="Helvetica" w:cs="Helvetica"/>
            <w:color w:val="610B4B"/>
          </w:rPr>
          <w:fldChar w:fldCharType="separate"/>
        </w:r>
        <w:r w:rsidRPr="005A5DD8">
          <w:rPr>
            <w:rFonts w:ascii="Helvetica" w:eastAsia="Times New Roman" w:hAnsi="Helvetica" w:cs="Helvetica"/>
            <w:color w:val="008000"/>
            <w:u w:val="single"/>
          </w:rPr>
          <w:t>Print Odd and Even Number from an Array</w:t>
        </w:r>
        <w:r w:rsidRPr="005A5DD8">
          <w:rPr>
            <w:rFonts w:ascii="Helvetica" w:eastAsia="Times New Roman" w:hAnsi="Helvetica" w:cs="Helvetica"/>
            <w:color w:val="610B4B"/>
          </w:rPr>
          <w:fldChar w:fldCharType="end"/>
        </w:r>
      </w:ins>
    </w:p>
    <w:p w:rsidR="00E8332F" w:rsidRPr="00E8332F" w:rsidRDefault="00E8332F" w:rsidP="005A5DD8">
      <w:pPr>
        <w:ind w:firstLine="720"/>
        <w:rPr>
          <w:ins w:id="1981" w:author="Unknown"/>
        </w:rPr>
      </w:pPr>
      <w:ins w:id="1982" w:author="Unknown">
        <w:r w:rsidRPr="00E8332F">
          <w:t>Write a java program to print odd and even number from an array.</w:t>
        </w:r>
      </w:ins>
    </w:p>
    <w:p w:rsidR="00E8332F" w:rsidRPr="00E8332F" w:rsidRDefault="00E8332F" w:rsidP="005A5DD8">
      <w:pPr>
        <w:rPr>
          <w:ins w:id="1983" w:author="Unknown"/>
        </w:rPr>
      </w:pPr>
      <w:ins w:id="1984" w:author="Unknown">
        <w:r w:rsidRPr="00E8332F">
          <w:rPr>
            <w:b/>
            <w:bCs/>
          </w:rPr>
          <w:t>Input:</w:t>
        </w:r>
        <w:r w:rsidRPr="00E8332F">
          <w:t> 1</w:t>
        </w:r>
        <w:proofErr w:type="gramStart"/>
        <w:r w:rsidRPr="00E8332F">
          <w:t>,2,5,6,3,2</w:t>
        </w:r>
        <w:proofErr w:type="gramEnd"/>
      </w:ins>
    </w:p>
    <w:p w:rsidR="00E8332F" w:rsidRPr="00E8332F" w:rsidRDefault="00E8332F" w:rsidP="005A5DD8">
      <w:pPr>
        <w:rPr>
          <w:ins w:id="1985" w:author="Unknown"/>
        </w:rPr>
      </w:pPr>
      <w:ins w:id="1986" w:author="Unknown">
        <w:r w:rsidRPr="00E8332F">
          <w:t>Output:</w:t>
        </w:r>
      </w:ins>
    </w:p>
    <w:p w:rsidR="00E8332F" w:rsidRPr="00E8332F" w:rsidRDefault="00E8332F" w:rsidP="00E8332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7" w:author="Unknown"/>
          <w:rFonts w:ascii="Courier New" w:eastAsia="Times New Roman" w:hAnsi="Courier New" w:cs="Courier New"/>
          <w:color w:val="000000"/>
          <w:sz w:val="20"/>
          <w:szCs w:val="20"/>
        </w:rPr>
      </w:pPr>
      <w:ins w:id="1988" w:author="Unknown">
        <w:r w:rsidRPr="00E8332F">
          <w:rPr>
            <w:rFonts w:ascii="Courier New" w:eastAsia="Times New Roman" w:hAnsi="Courier New" w:cs="Courier New"/>
            <w:color w:val="000000"/>
            <w:sz w:val="20"/>
            <w:szCs w:val="20"/>
          </w:rPr>
          <w:t>Odd Numbers:</w:t>
        </w:r>
      </w:ins>
    </w:p>
    <w:p w:rsidR="00E8332F" w:rsidRPr="00E8332F" w:rsidRDefault="00E8332F" w:rsidP="005A5DD8">
      <w:pPr>
        <w:ind w:left="720"/>
        <w:rPr>
          <w:ins w:id="1989" w:author="Unknown"/>
        </w:rPr>
      </w:pPr>
      <w:ins w:id="1990" w:author="Unknown">
        <w:r w:rsidRPr="00E8332F">
          <w:lastRenderedPageBreak/>
          <w:t>1</w:t>
        </w:r>
      </w:ins>
    </w:p>
    <w:p w:rsidR="00E8332F" w:rsidRPr="00E8332F" w:rsidRDefault="00E8332F" w:rsidP="005A5DD8">
      <w:pPr>
        <w:ind w:left="720"/>
        <w:rPr>
          <w:ins w:id="1991" w:author="Unknown"/>
        </w:rPr>
      </w:pPr>
      <w:ins w:id="1992" w:author="Unknown">
        <w:r w:rsidRPr="00E8332F">
          <w:t>5</w:t>
        </w:r>
      </w:ins>
    </w:p>
    <w:p w:rsidR="00E8332F" w:rsidRPr="00E8332F" w:rsidRDefault="00E8332F" w:rsidP="005A5DD8">
      <w:pPr>
        <w:ind w:left="720"/>
        <w:rPr>
          <w:ins w:id="1993" w:author="Unknown"/>
        </w:rPr>
      </w:pPr>
      <w:ins w:id="1994" w:author="Unknown">
        <w:r w:rsidRPr="00E8332F">
          <w:t>3</w:t>
        </w:r>
      </w:ins>
    </w:p>
    <w:p w:rsidR="00E8332F" w:rsidRPr="00E8332F" w:rsidRDefault="00E8332F" w:rsidP="005A5DD8">
      <w:pPr>
        <w:ind w:left="720"/>
        <w:rPr>
          <w:ins w:id="1995" w:author="Unknown"/>
        </w:rPr>
      </w:pPr>
      <w:ins w:id="1996" w:author="Unknown">
        <w:r w:rsidRPr="00E8332F">
          <w:t>Even Numbers:</w:t>
        </w:r>
      </w:ins>
    </w:p>
    <w:p w:rsidR="00E8332F" w:rsidRPr="00E8332F" w:rsidRDefault="00E8332F" w:rsidP="005A5DD8">
      <w:pPr>
        <w:ind w:left="720"/>
        <w:rPr>
          <w:ins w:id="1997" w:author="Unknown"/>
        </w:rPr>
      </w:pPr>
      <w:ins w:id="1998" w:author="Unknown">
        <w:r w:rsidRPr="00E8332F">
          <w:t>2</w:t>
        </w:r>
      </w:ins>
    </w:p>
    <w:p w:rsidR="00E8332F" w:rsidRPr="00E8332F" w:rsidRDefault="00E8332F" w:rsidP="005A5DD8">
      <w:pPr>
        <w:ind w:left="720"/>
        <w:rPr>
          <w:ins w:id="1999" w:author="Unknown"/>
        </w:rPr>
      </w:pPr>
      <w:ins w:id="2000" w:author="Unknown">
        <w:r w:rsidRPr="00E8332F">
          <w:t>6</w:t>
        </w:r>
      </w:ins>
    </w:p>
    <w:p w:rsidR="00E8332F" w:rsidRPr="00E8332F" w:rsidRDefault="00E8332F" w:rsidP="005A5DD8">
      <w:pPr>
        <w:ind w:left="720"/>
        <w:rPr>
          <w:ins w:id="2001" w:author="Unknown"/>
        </w:rPr>
      </w:pPr>
      <w:ins w:id="2002" w:author="Unknown">
        <w:r w:rsidRPr="00E8332F">
          <w:t>2</w:t>
        </w:r>
      </w:ins>
    </w:p>
    <w:p w:rsidR="00E8332F" w:rsidRPr="005A5DD8" w:rsidRDefault="00E8332F" w:rsidP="00E8332F">
      <w:pPr>
        <w:shd w:val="clear" w:color="auto" w:fill="FFFFFF"/>
        <w:spacing w:before="100" w:beforeAutospacing="1" w:after="100" w:afterAutospacing="1" w:line="312" w:lineRule="atLeast"/>
        <w:outlineLvl w:val="1"/>
        <w:rPr>
          <w:ins w:id="2003" w:author="Unknown"/>
          <w:rFonts w:ascii="Helvetica" w:eastAsia="Times New Roman" w:hAnsi="Helvetica" w:cs="Helvetica"/>
          <w:color w:val="610B4B"/>
        </w:rPr>
      </w:pPr>
      <w:ins w:id="2004" w:author="Unknown">
        <w:r w:rsidRPr="005A5DD8">
          <w:rPr>
            <w:rFonts w:ascii="Helvetica" w:eastAsia="Times New Roman" w:hAnsi="Helvetica" w:cs="Helvetica"/>
            <w:color w:val="610B4B"/>
          </w:rPr>
          <w:t>25) </w:t>
        </w:r>
        <w:r w:rsidRPr="005A5DD8">
          <w:rPr>
            <w:rFonts w:ascii="Helvetica" w:eastAsia="Times New Roman" w:hAnsi="Helvetica" w:cs="Helvetica"/>
            <w:color w:val="610B4B"/>
          </w:rPr>
          <w:fldChar w:fldCharType="begin"/>
        </w:r>
        <w:r w:rsidRPr="005A5DD8">
          <w:rPr>
            <w:rFonts w:ascii="Helvetica" w:eastAsia="Times New Roman" w:hAnsi="Helvetica" w:cs="Helvetica"/>
            <w:color w:val="610B4B"/>
          </w:rPr>
          <w:instrText xml:space="preserve"> HYPERLINK "https://www.javatpoint.com/java-program-to-transpose-matrix" </w:instrText>
        </w:r>
        <w:r w:rsidRPr="005A5DD8">
          <w:rPr>
            <w:rFonts w:ascii="Helvetica" w:eastAsia="Times New Roman" w:hAnsi="Helvetica" w:cs="Helvetica"/>
            <w:color w:val="610B4B"/>
          </w:rPr>
          <w:fldChar w:fldCharType="separate"/>
        </w:r>
        <w:r w:rsidRPr="005A5DD8">
          <w:rPr>
            <w:rFonts w:ascii="Helvetica" w:eastAsia="Times New Roman" w:hAnsi="Helvetica" w:cs="Helvetica"/>
            <w:color w:val="008000"/>
            <w:u w:val="single"/>
          </w:rPr>
          <w:t>Transpose matrix</w:t>
        </w:r>
        <w:r w:rsidRPr="005A5DD8">
          <w:rPr>
            <w:rFonts w:ascii="Helvetica" w:eastAsia="Times New Roman" w:hAnsi="Helvetica" w:cs="Helvetica"/>
            <w:color w:val="610B4B"/>
          </w:rPr>
          <w:fldChar w:fldCharType="end"/>
        </w:r>
      </w:ins>
    </w:p>
    <w:p w:rsidR="00E8332F" w:rsidRPr="00E8332F" w:rsidRDefault="00E8332F" w:rsidP="005A5DD8">
      <w:pPr>
        <w:ind w:firstLine="720"/>
        <w:rPr>
          <w:ins w:id="2005" w:author="Unknown"/>
        </w:rPr>
      </w:pPr>
      <w:ins w:id="2006" w:author="Unknown">
        <w:r w:rsidRPr="00E8332F">
          <w:t>Write a java program to transpose a matrix.</w:t>
        </w:r>
      </w:ins>
    </w:p>
    <w:p w:rsidR="00E8332F" w:rsidRPr="00E8332F" w:rsidRDefault="00E8332F" w:rsidP="005A5DD8">
      <w:pPr>
        <w:rPr>
          <w:ins w:id="2007" w:author="Unknown"/>
        </w:rPr>
      </w:pPr>
      <w:ins w:id="2008" w:author="Unknown">
        <w:r w:rsidRPr="00E8332F">
          <w:t>Output:</w:t>
        </w:r>
      </w:ins>
    </w:p>
    <w:p w:rsidR="00E8332F" w:rsidRPr="00E8332F" w:rsidRDefault="00E8332F" w:rsidP="005A5DD8">
      <w:pPr>
        <w:ind w:left="720"/>
        <w:rPr>
          <w:ins w:id="2009" w:author="Unknown"/>
        </w:rPr>
      </w:pPr>
      <w:ins w:id="2010" w:author="Unknown">
        <w:r w:rsidRPr="00E8332F">
          <w:t>Printing Matrix without transpose:</w:t>
        </w:r>
      </w:ins>
    </w:p>
    <w:p w:rsidR="00E8332F" w:rsidRPr="00E8332F" w:rsidRDefault="00E8332F" w:rsidP="005A5DD8">
      <w:pPr>
        <w:ind w:left="720"/>
        <w:rPr>
          <w:ins w:id="2011" w:author="Unknown"/>
        </w:rPr>
      </w:pPr>
      <w:ins w:id="2012" w:author="Unknown">
        <w:r w:rsidRPr="00E8332F">
          <w:t xml:space="preserve">1 3 4 </w:t>
        </w:r>
      </w:ins>
    </w:p>
    <w:p w:rsidR="00E8332F" w:rsidRPr="00E8332F" w:rsidRDefault="00E8332F" w:rsidP="005A5DD8">
      <w:pPr>
        <w:ind w:left="720"/>
        <w:rPr>
          <w:ins w:id="2013" w:author="Unknown"/>
        </w:rPr>
      </w:pPr>
      <w:ins w:id="2014" w:author="Unknown">
        <w:r w:rsidRPr="00E8332F">
          <w:t xml:space="preserve">2 4 3 </w:t>
        </w:r>
      </w:ins>
    </w:p>
    <w:p w:rsidR="00E8332F" w:rsidRPr="00E8332F" w:rsidRDefault="00E8332F" w:rsidP="005A5DD8">
      <w:pPr>
        <w:ind w:left="720"/>
        <w:rPr>
          <w:ins w:id="2015" w:author="Unknown"/>
        </w:rPr>
      </w:pPr>
      <w:ins w:id="2016" w:author="Unknown">
        <w:r w:rsidRPr="00E8332F">
          <w:t xml:space="preserve">3 4 5 </w:t>
        </w:r>
      </w:ins>
    </w:p>
    <w:p w:rsidR="00E8332F" w:rsidRPr="00E8332F" w:rsidRDefault="00E8332F" w:rsidP="005A5DD8">
      <w:pPr>
        <w:ind w:left="720"/>
        <w:rPr>
          <w:ins w:id="2017" w:author="Unknown"/>
        </w:rPr>
      </w:pPr>
      <w:ins w:id="2018" w:author="Unknown">
        <w:r w:rsidRPr="00E8332F">
          <w:t xml:space="preserve">Printing Matrix </w:t>
        </w:r>
        <w:proofErr w:type="gramStart"/>
        <w:r w:rsidRPr="00E8332F">
          <w:t>After</w:t>
        </w:r>
        <w:proofErr w:type="gramEnd"/>
        <w:r w:rsidRPr="00E8332F">
          <w:t xml:space="preserve"> Transpose:</w:t>
        </w:r>
      </w:ins>
    </w:p>
    <w:p w:rsidR="00E8332F" w:rsidRPr="00E8332F" w:rsidRDefault="00E8332F" w:rsidP="005A5DD8">
      <w:pPr>
        <w:ind w:left="720"/>
        <w:rPr>
          <w:ins w:id="2019" w:author="Unknown"/>
        </w:rPr>
      </w:pPr>
      <w:ins w:id="2020" w:author="Unknown">
        <w:r w:rsidRPr="00E8332F">
          <w:t xml:space="preserve">1 2 3 </w:t>
        </w:r>
      </w:ins>
    </w:p>
    <w:p w:rsidR="00E8332F" w:rsidRPr="00E8332F" w:rsidRDefault="00E8332F" w:rsidP="005A5DD8">
      <w:pPr>
        <w:ind w:left="720"/>
        <w:rPr>
          <w:ins w:id="2021" w:author="Unknown"/>
        </w:rPr>
      </w:pPr>
      <w:ins w:id="2022" w:author="Unknown">
        <w:r w:rsidRPr="00E8332F">
          <w:t xml:space="preserve">3 4 4 </w:t>
        </w:r>
      </w:ins>
    </w:p>
    <w:p w:rsidR="00E8332F" w:rsidRPr="00E8332F" w:rsidRDefault="00E8332F" w:rsidP="005A5DD8">
      <w:pPr>
        <w:ind w:left="720"/>
        <w:rPr>
          <w:ins w:id="2023" w:author="Unknown"/>
        </w:rPr>
      </w:pPr>
      <w:ins w:id="2024" w:author="Unknown">
        <w:r w:rsidRPr="00E8332F">
          <w:t xml:space="preserve">4 3 5 </w:t>
        </w:r>
      </w:ins>
    </w:p>
    <w:p w:rsidR="00E8332F" w:rsidRPr="00E8332F" w:rsidRDefault="00E8332F" w:rsidP="005A5DD8">
      <w:pPr>
        <w:ind w:left="720"/>
        <w:rPr>
          <w:ins w:id="2025" w:author="Unknown"/>
          <w:rFonts w:ascii="Times New Roman" w:hAnsi="Times New Roman" w:cs="Times New Roman"/>
          <w:sz w:val="24"/>
          <w:szCs w:val="24"/>
        </w:rPr>
      </w:pPr>
      <w:ins w:id="2026" w:author="Unknown">
        <w:r w:rsidRPr="00E8332F">
          <w:rPr>
            <w:rFonts w:ascii="Times New Roman" w:hAnsi="Times New Roman" w:cs="Times New Roman"/>
            <w:sz w:val="24"/>
            <w:szCs w:val="24"/>
          </w:rPr>
          <w:pict>
            <v:rect id="_x0000_i1033" style="width:0;height:.75pt" o:hralign="center" o:hrstd="t" o:hrnoshade="t" o:hr="t" fillcolor="#d4d4d4" stroked="f"/>
          </w:pict>
        </w:r>
      </w:ins>
    </w:p>
    <w:p w:rsidR="00E8332F" w:rsidRPr="005A5DD8" w:rsidRDefault="00E8332F" w:rsidP="005A5DD8">
      <w:pPr>
        <w:pStyle w:val="Heading2"/>
        <w:rPr>
          <w:ins w:id="2027" w:author="Unknown"/>
          <w:sz w:val="22"/>
          <w:szCs w:val="22"/>
        </w:rPr>
      </w:pPr>
      <w:ins w:id="2028" w:author="Unknown">
        <w:r w:rsidRPr="005A5DD8">
          <w:rPr>
            <w:sz w:val="22"/>
            <w:szCs w:val="22"/>
          </w:rPr>
          <w:t>Java Matrix Programs</w:t>
        </w:r>
      </w:ins>
    </w:p>
    <w:p w:rsidR="00E8332F" w:rsidRPr="00E8332F" w:rsidRDefault="00E8332F" w:rsidP="005A5DD8">
      <w:pPr>
        <w:ind w:left="720"/>
        <w:rPr>
          <w:ins w:id="2029" w:author="Unknown"/>
        </w:rPr>
      </w:pPr>
      <w:ins w:id="2030" w:author="Unknown">
        <w:r w:rsidRPr="00E8332F">
          <w:fldChar w:fldCharType="begin"/>
        </w:r>
        <w:r w:rsidRPr="00E8332F">
          <w:instrText xml:space="preserve"> HYPERLINK "https://www.javatpoint.com/java-matrix-programs" </w:instrText>
        </w:r>
        <w:r w:rsidRPr="00E8332F">
          <w:fldChar w:fldCharType="separate"/>
        </w:r>
        <w:r w:rsidRPr="00E8332F">
          <w:rPr>
            <w:color w:val="008000"/>
            <w:u w:val="single"/>
          </w:rPr>
          <w:t>Java Matrix Programs</w:t>
        </w:r>
        <w:r w:rsidRPr="00E8332F">
          <w:fldChar w:fldCharType="end"/>
        </w:r>
      </w:ins>
    </w:p>
    <w:p w:rsidR="00E8332F" w:rsidRPr="00E8332F" w:rsidRDefault="00E8332F" w:rsidP="005A5DD8">
      <w:pPr>
        <w:ind w:left="720"/>
        <w:rPr>
          <w:ins w:id="2031" w:author="Unknown"/>
        </w:rPr>
      </w:pPr>
      <w:ins w:id="2032" w:author="Unknown">
        <w:r w:rsidRPr="00E8332F">
          <w:fldChar w:fldCharType="begin"/>
        </w:r>
        <w:r w:rsidRPr="00E8332F">
          <w:instrText xml:space="preserve"> HYPERLINK "https://www.javatpoint.com/java-program-to-subtract-the-two-matrices" </w:instrText>
        </w:r>
        <w:r w:rsidRPr="00E8332F">
          <w:fldChar w:fldCharType="separate"/>
        </w:r>
        <w:r w:rsidRPr="00E8332F">
          <w:rPr>
            <w:color w:val="008000"/>
            <w:u w:val="single"/>
          </w:rPr>
          <w:t>2) Java Program to subtract the two matrices</w:t>
        </w:r>
        <w:r w:rsidRPr="00E8332F">
          <w:fldChar w:fldCharType="end"/>
        </w:r>
      </w:ins>
    </w:p>
    <w:p w:rsidR="00E8332F" w:rsidRPr="00E8332F" w:rsidRDefault="00E8332F" w:rsidP="005A5DD8">
      <w:pPr>
        <w:ind w:left="720"/>
        <w:rPr>
          <w:ins w:id="2033" w:author="Unknown"/>
        </w:rPr>
      </w:pPr>
      <w:ins w:id="2034" w:author="Unknown">
        <w:r w:rsidRPr="00E8332F">
          <w:fldChar w:fldCharType="begin"/>
        </w:r>
        <w:r w:rsidRPr="00E8332F">
          <w:instrText xml:space="preserve"> HYPERLINK "https://www.javatpoint.com/java-program-to-determine-whether-a-given-matrix-is-an-identity-matrix" </w:instrText>
        </w:r>
        <w:r w:rsidRPr="00E8332F">
          <w:fldChar w:fldCharType="separate"/>
        </w:r>
        <w:r w:rsidRPr="00E8332F">
          <w:rPr>
            <w:color w:val="008000"/>
            <w:u w:val="single"/>
          </w:rPr>
          <w:t>3) Java Program to determine whether a given matrix is an identity matrix</w:t>
        </w:r>
        <w:r w:rsidRPr="00E8332F">
          <w:fldChar w:fldCharType="end"/>
        </w:r>
      </w:ins>
    </w:p>
    <w:p w:rsidR="00E8332F" w:rsidRPr="00E8332F" w:rsidRDefault="00E8332F" w:rsidP="005A5DD8">
      <w:pPr>
        <w:ind w:left="720"/>
        <w:rPr>
          <w:ins w:id="2035" w:author="Unknown"/>
        </w:rPr>
      </w:pPr>
      <w:ins w:id="2036" w:author="Unknown">
        <w:r w:rsidRPr="00E8332F">
          <w:fldChar w:fldCharType="begin"/>
        </w:r>
        <w:r w:rsidRPr="00E8332F">
          <w:instrText xml:space="preserve"> HYPERLINK "https://www.javatpoint.com/java-program-to-determine-whether-a-given-matrix-is-a-sparse-matrix" </w:instrText>
        </w:r>
        <w:r w:rsidRPr="00E8332F">
          <w:fldChar w:fldCharType="separate"/>
        </w:r>
        <w:r w:rsidRPr="00E8332F">
          <w:rPr>
            <w:color w:val="008000"/>
            <w:u w:val="single"/>
          </w:rPr>
          <w:t>4) Java Program to determine whether a given matrix is a sparse matrix</w:t>
        </w:r>
        <w:r w:rsidRPr="00E8332F">
          <w:fldChar w:fldCharType="end"/>
        </w:r>
      </w:ins>
    </w:p>
    <w:p w:rsidR="00E8332F" w:rsidRPr="00E8332F" w:rsidRDefault="00E8332F" w:rsidP="005A5DD8">
      <w:pPr>
        <w:ind w:left="720"/>
        <w:rPr>
          <w:ins w:id="2037" w:author="Unknown"/>
        </w:rPr>
      </w:pPr>
      <w:ins w:id="2038" w:author="Unknown">
        <w:r w:rsidRPr="00E8332F">
          <w:fldChar w:fldCharType="begin"/>
        </w:r>
        <w:r w:rsidRPr="00E8332F">
          <w:instrText xml:space="preserve"> HYPERLINK "https://www.javatpoint.com/java-program-to-determine-whether-two-matrices-are-equal" </w:instrText>
        </w:r>
        <w:r w:rsidRPr="00E8332F">
          <w:fldChar w:fldCharType="separate"/>
        </w:r>
        <w:r w:rsidRPr="00E8332F">
          <w:rPr>
            <w:color w:val="008000"/>
            <w:u w:val="single"/>
          </w:rPr>
          <w:t>5) Java Program to determine whether two matrices are equal</w:t>
        </w:r>
        <w:r w:rsidRPr="00E8332F">
          <w:fldChar w:fldCharType="end"/>
        </w:r>
      </w:ins>
    </w:p>
    <w:p w:rsidR="00E8332F" w:rsidRPr="00E8332F" w:rsidRDefault="00E8332F" w:rsidP="005A5DD8">
      <w:pPr>
        <w:ind w:left="720"/>
        <w:rPr>
          <w:ins w:id="2039" w:author="Unknown"/>
        </w:rPr>
      </w:pPr>
      <w:ins w:id="2040" w:author="Unknown">
        <w:r w:rsidRPr="00E8332F">
          <w:lastRenderedPageBreak/>
          <w:fldChar w:fldCharType="begin"/>
        </w:r>
        <w:r w:rsidRPr="00E8332F">
          <w:instrText xml:space="preserve"> HYPERLINK "https://www.javatpoint.com/java-program-to-display-the-lower-triangular-matrix" </w:instrText>
        </w:r>
        <w:r w:rsidRPr="00E8332F">
          <w:fldChar w:fldCharType="separate"/>
        </w:r>
        <w:r w:rsidRPr="00E8332F">
          <w:rPr>
            <w:color w:val="008000"/>
            <w:u w:val="single"/>
          </w:rPr>
          <w:t>6) Java Program to display the lower triangular matrix</w:t>
        </w:r>
        <w:r w:rsidRPr="00E8332F">
          <w:fldChar w:fldCharType="end"/>
        </w:r>
      </w:ins>
    </w:p>
    <w:p w:rsidR="00E8332F" w:rsidRPr="00E8332F" w:rsidRDefault="00E8332F" w:rsidP="005A5DD8">
      <w:pPr>
        <w:ind w:left="720"/>
        <w:rPr>
          <w:ins w:id="2041" w:author="Unknown"/>
        </w:rPr>
      </w:pPr>
      <w:ins w:id="2042" w:author="Unknown">
        <w:r w:rsidRPr="00E8332F">
          <w:fldChar w:fldCharType="begin"/>
        </w:r>
        <w:r w:rsidRPr="00E8332F">
          <w:instrText xml:space="preserve"> HYPERLINK "https://www.javatpoint.com/java-program-to-display-the-upper-triangular-matrix" </w:instrText>
        </w:r>
        <w:r w:rsidRPr="00E8332F">
          <w:fldChar w:fldCharType="separate"/>
        </w:r>
        <w:r w:rsidRPr="00E8332F">
          <w:rPr>
            <w:color w:val="008000"/>
            <w:u w:val="single"/>
          </w:rPr>
          <w:t>7) Java Program to display the upper triangular matrix</w:t>
        </w:r>
        <w:r w:rsidRPr="00E8332F">
          <w:fldChar w:fldCharType="end"/>
        </w:r>
      </w:ins>
    </w:p>
    <w:p w:rsidR="00E8332F" w:rsidRPr="00E8332F" w:rsidRDefault="00E8332F" w:rsidP="005A5DD8">
      <w:pPr>
        <w:ind w:left="720"/>
        <w:rPr>
          <w:ins w:id="2043" w:author="Unknown"/>
        </w:rPr>
      </w:pPr>
      <w:ins w:id="2044" w:author="Unknown">
        <w:r w:rsidRPr="00E8332F">
          <w:fldChar w:fldCharType="begin"/>
        </w:r>
        <w:r w:rsidRPr="00E8332F">
          <w:instrText xml:space="preserve"> HYPERLINK "https://www.javatpoint.com/java-program-to-find-the-frequency-of-odd-and-even-numbers-in-the-given-matrix" </w:instrText>
        </w:r>
        <w:r w:rsidRPr="00E8332F">
          <w:fldChar w:fldCharType="separate"/>
        </w:r>
        <w:r w:rsidRPr="00E8332F">
          <w:rPr>
            <w:color w:val="008000"/>
            <w:u w:val="single"/>
          </w:rPr>
          <w:t>8) Java Program to find the frequency of odd &amp; even numbers in the given matrix</w:t>
        </w:r>
        <w:r w:rsidRPr="00E8332F">
          <w:fldChar w:fldCharType="end"/>
        </w:r>
      </w:ins>
    </w:p>
    <w:p w:rsidR="00E8332F" w:rsidRPr="00E8332F" w:rsidRDefault="00E8332F" w:rsidP="005A5DD8">
      <w:pPr>
        <w:ind w:left="720"/>
        <w:rPr>
          <w:ins w:id="2045" w:author="Unknown"/>
        </w:rPr>
      </w:pPr>
      <w:ins w:id="2046" w:author="Unknown">
        <w:r w:rsidRPr="00E8332F">
          <w:fldChar w:fldCharType="begin"/>
        </w:r>
        <w:r w:rsidRPr="00E8332F">
          <w:instrText xml:space="preserve"> HYPERLINK "https://www.javatpoint.com/java-program-to-find-the-product-of-two-matrices" </w:instrText>
        </w:r>
        <w:r w:rsidRPr="00E8332F">
          <w:fldChar w:fldCharType="separate"/>
        </w:r>
        <w:r w:rsidRPr="00E8332F">
          <w:rPr>
            <w:color w:val="008000"/>
            <w:u w:val="single"/>
          </w:rPr>
          <w:t>9) Java Program to find the product of two matrices</w:t>
        </w:r>
        <w:r w:rsidRPr="00E8332F">
          <w:fldChar w:fldCharType="end"/>
        </w:r>
      </w:ins>
    </w:p>
    <w:p w:rsidR="00E8332F" w:rsidRPr="00E8332F" w:rsidRDefault="00E8332F" w:rsidP="005A5DD8">
      <w:pPr>
        <w:ind w:left="720"/>
        <w:rPr>
          <w:ins w:id="2047" w:author="Unknown"/>
        </w:rPr>
      </w:pPr>
      <w:ins w:id="2048" w:author="Unknown">
        <w:r w:rsidRPr="00E8332F">
          <w:fldChar w:fldCharType="begin"/>
        </w:r>
        <w:r w:rsidRPr="00E8332F">
          <w:instrText xml:space="preserve"> HYPERLINK "https://www.javatpoint.com/java-program-to-find-the-sum-of-each-row-and-each-column-of-a-matrix" </w:instrText>
        </w:r>
        <w:r w:rsidRPr="00E8332F">
          <w:fldChar w:fldCharType="separate"/>
        </w:r>
        <w:r w:rsidRPr="00E8332F">
          <w:rPr>
            <w:color w:val="008000"/>
            <w:u w:val="single"/>
          </w:rPr>
          <w:t>10) Java Program to find the sum of each row and each column of a matrix</w:t>
        </w:r>
        <w:r w:rsidRPr="00E8332F">
          <w:fldChar w:fldCharType="end"/>
        </w:r>
      </w:ins>
    </w:p>
    <w:p w:rsidR="00E8332F" w:rsidRPr="00E8332F" w:rsidRDefault="00E8332F" w:rsidP="005A5DD8">
      <w:pPr>
        <w:ind w:left="720"/>
        <w:rPr>
          <w:ins w:id="2049" w:author="Unknown"/>
        </w:rPr>
      </w:pPr>
      <w:ins w:id="2050" w:author="Unknown">
        <w:r w:rsidRPr="00E8332F">
          <w:fldChar w:fldCharType="begin"/>
        </w:r>
        <w:r w:rsidRPr="00E8332F">
          <w:instrText xml:space="preserve"> HYPERLINK "https://www.javatpoint.com/java-program-to-find-the-transpose-of-a-given-matrix" </w:instrText>
        </w:r>
        <w:r w:rsidRPr="00E8332F">
          <w:fldChar w:fldCharType="separate"/>
        </w:r>
        <w:r w:rsidRPr="00E8332F">
          <w:rPr>
            <w:color w:val="008000"/>
            <w:u w:val="single"/>
          </w:rPr>
          <w:t>11) Java Program to find the transpose of a given matrix</w:t>
        </w:r>
        <w:r w:rsidRPr="00E8332F">
          <w:fldChar w:fldCharType="end"/>
        </w:r>
      </w:ins>
    </w:p>
    <w:p w:rsidR="00E8332F" w:rsidRPr="00E8332F" w:rsidRDefault="00E8332F" w:rsidP="00E8332F">
      <w:pPr>
        <w:spacing w:after="0" w:line="240" w:lineRule="auto"/>
        <w:rPr>
          <w:ins w:id="2051" w:author="Unknown"/>
          <w:rFonts w:ascii="Times New Roman" w:eastAsia="Times New Roman" w:hAnsi="Times New Roman" w:cs="Times New Roman"/>
          <w:sz w:val="24"/>
          <w:szCs w:val="24"/>
        </w:rPr>
      </w:pPr>
      <w:ins w:id="2052" w:author="Unknown">
        <w:r w:rsidRPr="00E8332F">
          <w:rPr>
            <w:rFonts w:ascii="Times New Roman" w:eastAsia="Times New Roman" w:hAnsi="Times New Roman" w:cs="Times New Roman"/>
            <w:sz w:val="24"/>
            <w:szCs w:val="24"/>
          </w:rPr>
          <w:pict>
            <v:rect id="_x0000_i1034" style="width:0;height:.75pt" o:hralign="center" o:hrstd="t" o:hrnoshade="t" o:hr="t" fillcolor="#d4d4d4" stroked="f"/>
          </w:pict>
        </w:r>
      </w:ins>
    </w:p>
    <w:p w:rsidR="00E8332F" w:rsidRPr="005A5DD8" w:rsidRDefault="00E8332F" w:rsidP="005A5DD8">
      <w:pPr>
        <w:pStyle w:val="Heading2"/>
        <w:rPr>
          <w:ins w:id="2053" w:author="Unknown"/>
          <w:sz w:val="22"/>
          <w:szCs w:val="22"/>
        </w:rPr>
      </w:pPr>
      <w:ins w:id="2054" w:author="Unknown">
        <w:r w:rsidRPr="005A5DD8">
          <w:rPr>
            <w:sz w:val="22"/>
            <w:szCs w:val="22"/>
          </w:rPr>
          <w:t>Java String programs</w:t>
        </w:r>
      </w:ins>
    </w:p>
    <w:p w:rsidR="00E8332F" w:rsidRPr="00E8332F" w:rsidRDefault="00E8332F" w:rsidP="005A5DD8">
      <w:pPr>
        <w:ind w:left="720"/>
        <w:rPr>
          <w:ins w:id="2055" w:author="Unknown"/>
        </w:rPr>
      </w:pPr>
      <w:ins w:id="2056" w:author="Unknown">
        <w:r w:rsidRPr="00E8332F">
          <w:t>1) </w:t>
        </w:r>
        <w:r w:rsidRPr="00E8332F">
          <w:fldChar w:fldCharType="begin"/>
        </w:r>
        <w:r w:rsidRPr="00E8332F">
          <w:instrText xml:space="preserve"> HYPERLINK "https://www.javatpoint.com/java-program-to-count-the-total-number-of-characters-in-a-string" </w:instrText>
        </w:r>
        <w:r w:rsidRPr="00E8332F">
          <w:fldChar w:fldCharType="separate"/>
        </w:r>
        <w:r w:rsidRPr="00E8332F">
          <w:rPr>
            <w:color w:val="008000"/>
            <w:u w:val="single"/>
          </w:rPr>
          <w:t>Java Program to count the total number of characters in a string</w:t>
        </w:r>
        <w:r w:rsidRPr="00E8332F">
          <w:fldChar w:fldCharType="end"/>
        </w:r>
      </w:ins>
    </w:p>
    <w:p w:rsidR="00E8332F" w:rsidRPr="00E8332F" w:rsidRDefault="00E8332F" w:rsidP="005A5DD8">
      <w:pPr>
        <w:ind w:left="720"/>
        <w:rPr>
          <w:ins w:id="2057" w:author="Unknown"/>
        </w:rPr>
      </w:pPr>
      <w:ins w:id="2058" w:author="Unknown">
        <w:r w:rsidRPr="00E8332F">
          <w:t>2) </w:t>
        </w:r>
        <w:r w:rsidRPr="00E8332F">
          <w:fldChar w:fldCharType="begin"/>
        </w:r>
        <w:r w:rsidRPr="00E8332F">
          <w:instrText xml:space="preserve"> HYPERLINK "https://www.javatpoint.com/java-program-to-count-the-total-number-of-characters-in-a-string-2" </w:instrText>
        </w:r>
        <w:r w:rsidRPr="00E8332F">
          <w:fldChar w:fldCharType="separate"/>
        </w:r>
        <w:r w:rsidRPr="00E8332F">
          <w:rPr>
            <w:color w:val="008000"/>
            <w:u w:val="single"/>
          </w:rPr>
          <w:t>Java Program to count the total number of characters in a string 2</w:t>
        </w:r>
        <w:r w:rsidRPr="00E8332F">
          <w:fldChar w:fldCharType="end"/>
        </w:r>
      </w:ins>
    </w:p>
    <w:p w:rsidR="00E8332F" w:rsidRPr="00E8332F" w:rsidRDefault="00E8332F" w:rsidP="005A5DD8">
      <w:pPr>
        <w:ind w:left="720"/>
        <w:rPr>
          <w:ins w:id="2059" w:author="Unknown"/>
        </w:rPr>
      </w:pPr>
      <w:ins w:id="2060" w:author="Unknown">
        <w:r w:rsidRPr="00E8332F">
          <w:t>3) </w:t>
        </w:r>
        <w:r w:rsidRPr="00E8332F">
          <w:fldChar w:fldCharType="begin"/>
        </w:r>
        <w:r w:rsidRPr="00E8332F">
          <w:instrText xml:space="preserve"> HYPERLINK "https://www.javatpoint.com/java-program-to-count-the-total-number-of-punctuation-characters-exists-in-a-string" </w:instrText>
        </w:r>
        <w:r w:rsidRPr="00E8332F">
          <w:fldChar w:fldCharType="separate"/>
        </w:r>
        <w:r w:rsidRPr="00E8332F">
          <w:rPr>
            <w:color w:val="008000"/>
            <w:u w:val="single"/>
          </w:rPr>
          <w:t>Java Program to count the total number of punctuation characters exists in a String</w:t>
        </w:r>
        <w:r w:rsidRPr="00E8332F">
          <w:fldChar w:fldCharType="end"/>
        </w:r>
      </w:ins>
    </w:p>
    <w:p w:rsidR="00E8332F" w:rsidRPr="00E8332F" w:rsidRDefault="00E8332F" w:rsidP="005A5DD8">
      <w:pPr>
        <w:ind w:left="720"/>
        <w:rPr>
          <w:ins w:id="2061" w:author="Unknown"/>
        </w:rPr>
      </w:pPr>
      <w:ins w:id="2062" w:author="Unknown">
        <w:r w:rsidRPr="00E8332F">
          <w:t>4) </w:t>
        </w:r>
        <w:r w:rsidRPr="00E8332F">
          <w:fldChar w:fldCharType="begin"/>
        </w:r>
        <w:r w:rsidRPr="00E8332F">
          <w:instrText xml:space="preserve"> HYPERLINK "https://www.javatpoint.com/java-program-to-count-the-total-number-of-vowels-and-consonants-in-a-string" </w:instrText>
        </w:r>
        <w:r w:rsidRPr="00E8332F">
          <w:fldChar w:fldCharType="separate"/>
        </w:r>
        <w:r w:rsidRPr="00E8332F">
          <w:rPr>
            <w:color w:val="008000"/>
            <w:u w:val="single"/>
          </w:rPr>
          <w:t>Java Program to count the total number of vowels and consonants in a string</w:t>
        </w:r>
        <w:r w:rsidRPr="00E8332F">
          <w:fldChar w:fldCharType="end"/>
        </w:r>
      </w:ins>
    </w:p>
    <w:p w:rsidR="00E8332F" w:rsidRPr="00E8332F" w:rsidRDefault="00E8332F" w:rsidP="005A5DD8">
      <w:pPr>
        <w:ind w:left="720"/>
        <w:rPr>
          <w:ins w:id="2063" w:author="Unknown"/>
        </w:rPr>
      </w:pPr>
      <w:ins w:id="2064" w:author="Unknown">
        <w:r w:rsidRPr="00E8332F">
          <w:t>5) </w:t>
        </w:r>
        <w:r w:rsidRPr="00E8332F">
          <w:fldChar w:fldCharType="begin"/>
        </w:r>
        <w:r w:rsidRPr="00E8332F">
          <w:instrText xml:space="preserve"> HYPERLINK "https://www.javatpoint.com/java-program-to-determine-whether-two-strings-are-the-anagram" </w:instrText>
        </w:r>
        <w:r w:rsidRPr="00E8332F">
          <w:fldChar w:fldCharType="separate"/>
        </w:r>
        <w:r w:rsidRPr="00E8332F">
          <w:rPr>
            <w:color w:val="008000"/>
            <w:u w:val="single"/>
          </w:rPr>
          <w:t>Java Program to determine whether two strings are the anagram</w:t>
        </w:r>
        <w:r w:rsidRPr="00E8332F">
          <w:fldChar w:fldCharType="end"/>
        </w:r>
      </w:ins>
    </w:p>
    <w:p w:rsidR="00E8332F" w:rsidRPr="00E8332F" w:rsidRDefault="00E8332F" w:rsidP="005A5DD8">
      <w:pPr>
        <w:ind w:left="720"/>
        <w:rPr>
          <w:ins w:id="2065" w:author="Unknown"/>
        </w:rPr>
      </w:pPr>
      <w:ins w:id="2066" w:author="Unknown">
        <w:r w:rsidRPr="00E8332F">
          <w:t>6) </w:t>
        </w:r>
        <w:r w:rsidRPr="00E8332F">
          <w:fldChar w:fldCharType="begin"/>
        </w:r>
        <w:r w:rsidRPr="00E8332F">
          <w:instrText xml:space="preserve"> HYPERLINK "https://www.javatpoint.com/java-program-to-divide-a-string-in-n-equal-parts" </w:instrText>
        </w:r>
        <w:r w:rsidRPr="00E8332F">
          <w:fldChar w:fldCharType="separate"/>
        </w:r>
        <w:r w:rsidRPr="00E8332F">
          <w:rPr>
            <w:color w:val="008000"/>
            <w:u w:val="single"/>
          </w:rPr>
          <w:t>Java Program to divide a string in 'N' equal parts.</w:t>
        </w:r>
        <w:r w:rsidRPr="00E8332F">
          <w:fldChar w:fldCharType="end"/>
        </w:r>
      </w:ins>
    </w:p>
    <w:p w:rsidR="00E8332F" w:rsidRPr="00E8332F" w:rsidRDefault="00E8332F" w:rsidP="005A5DD8">
      <w:pPr>
        <w:ind w:left="720"/>
        <w:rPr>
          <w:ins w:id="2067" w:author="Unknown"/>
        </w:rPr>
      </w:pPr>
      <w:ins w:id="2068" w:author="Unknown">
        <w:r w:rsidRPr="00E8332F">
          <w:t>7) </w:t>
        </w:r>
        <w:r w:rsidRPr="00E8332F">
          <w:fldChar w:fldCharType="begin"/>
        </w:r>
        <w:r w:rsidRPr="00E8332F">
          <w:instrText xml:space="preserve"> HYPERLINK "https://www.javatpoint.com/java-program-to-find-all-subsets-of-a-string" </w:instrText>
        </w:r>
        <w:r w:rsidRPr="00E8332F">
          <w:fldChar w:fldCharType="separate"/>
        </w:r>
        <w:r w:rsidRPr="00E8332F">
          <w:rPr>
            <w:color w:val="008000"/>
            <w:u w:val="single"/>
          </w:rPr>
          <w:t>Java Program to find all subsets of a string</w:t>
        </w:r>
        <w:r w:rsidRPr="00E8332F">
          <w:fldChar w:fldCharType="end"/>
        </w:r>
      </w:ins>
    </w:p>
    <w:p w:rsidR="00E8332F" w:rsidRPr="00E8332F" w:rsidRDefault="00E8332F" w:rsidP="005A5DD8">
      <w:pPr>
        <w:ind w:left="720"/>
        <w:rPr>
          <w:ins w:id="2069" w:author="Unknown"/>
        </w:rPr>
      </w:pPr>
      <w:ins w:id="2070" w:author="Unknown">
        <w:r w:rsidRPr="00E8332F">
          <w:t>8) </w:t>
        </w:r>
        <w:r w:rsidRPr="00E8332F">
          <w:fldChar w:fldCharType="begin"/>
        </w:r>
        <w:r w:rsidRPr="00E8332F">
          <w:instrText xml:space="preserve"> HYPERLINK "https://www.javatpoint.com/java-program-to-find-the-longest-repeating-sequence-in-a-string" </w:instrText>
        </w:r>
        <w:r w:rsidRPr="00E8332F">
          <w:fldChar w:fldCharType="separate"/>
        </w:r>
        <w:r w:rsidRPr="00E8332F">
          <w:rPr>
            <w:color w:val="008000"/>
            <w:u w:val="single"/>
          </w:rPr>
          <w:t>Java Program to find the longest repeating sequence in a string</w:t>
        </w:r>
        <w:r w:rsidRPr="00E8332F">
          <w:fldChar w:fldCharType="end"/>
        </w:r>
      </w:ins>
    </w:p>
    <w:p w:rsidR="00E8332F" w:rsidRPr="00E8332F" w:rsidRDefault="00E8332F" w:rsidP="005A5DD8">
      <w:pPr>
        <w:ind w:left="720"/>
        <w:rPr>
          <w:ins w:id="2071" w:author="Unknown"/>
        </w:rPr>
      </w:pPr>
      <w:ins w:id="2072" w:author="Unknown">
        <w:r w:rsidRPr="00E8332F">
          <w:t>9) </w:t>
        </w:r>
        <w:r w:rsidRPr="00E8332F">
          <w:fldChar w:fldCharType="begin"/>
        </w:r>
        <w:r w:rsidRPr="00E8332F">
          <w:instrText xml:space="preserve"> HYPERLINK "https://www.javatpoint.com/java-program-to-ind-all-the-permutations-of-a-string" </w:instrText>
        </w:r>
        <w:r w:rsidRPr="00E8332F">
          <w:fldChar w:fldCharType="separate"/>
        </w:r>
        <w:r w:rsidRPr="00E8332F">
          <w:rPr>
            <w:color w:val="008000"/>
            <w:u w:val="single"/>
          </w:rPr>
          <w:t>Java Program to find all the permutations of a string</w:t>
        </w:r>
        <w:r w:rsidRPr="00E8332F">
          <w:fldChar w:fldCharType="end"/>
        </w:r>
      </w:ins>
    </w:p>
    <w:p w:rsidR="00E8332F" w:rsidRPr="00E8332F" w:rsidRDefault="00E8332F" w:rsidP="005A5DD8">
      <w:pPr>
        <w:ind w:left="720"/>
        <w:rPr>
          <w:ins w:id="2073" w:author="Unknown"/>
        </w:rPr>
      </w:pPr>
      <w:ins w:id="2074" w:author="Unknown">
        <w:r w:rsidRPr="00E8332F">
          <w:t>10) </w:t>
        </w:r>
        <w:r w:rsidRPr="00E8332F">
          <w:fldChar w:fldCharType="begin"/>
        </w:r>
        <w:r w:rsidRPr="00E8332F">
          <w:instrText xml:space="preserve"> HYPERLINK "https://www.javatpoint.com/java-program-to-remove-all-the-white-spaces-from-a-string" </w:instrText>
        </w:r>
        <w:r w:rsidRPr="00E8332F">
          <w:fldChar w:fldCharType="separate"/>
        </w:r>
        <w:r w:rsidRPr="00E8332F">
          <w:rPr>
            <w:color w:val="008000"/>
            <w:u w:val="single"/>
          </w:rPr>
          <w:t>Java Program to remove all the white spaces from a string</w:t>
        </w:r>
        <w:r w:rsidRPr="00E8332F">
          <w:fldChar w:fldCharType="end"/>
        </w:r>
      </w:ins>
    </w:p>
    <w:p w:rsidR="00E8332F" w:rsidRPr="00E8332F" w:rsidRDefault="00E8332F" w:rsidP="005A5DD8">
      <w:pPr>
        <w:ind w:left="720"/>
        <w:rPr>
          <w:ins w:id="2075" w:author="Unknown"/>
        </w:rPr>
      </w:pPr>
      <w:ins w:id="2076" w:author="Unknown">
        <w:r w:rsidRPr="00E8332F">
          <w:t>11) </w:t>
        </w:r>
        <w:r w:rsidRPr="00E8332F">
          <w:fldChar w:fldCharType="begin"/>
        </w:r>
        <w:r w:rsidRPr="00E8332F">
          <w:instrText xml:space="preserve"> HYPERLINK "https://www.javatpoint.com/java-program-to-replace-lower-case-characters-with-upper-case-and-vice-versa" </w:instrText>
        </w:r>
        <w:r w:rsidRPr="00E8332F">
          <w:fldChar w:fldCharType="separate"/>
        </w:r>
        <w:r w:rsidRPr="00E8332F">
          <w:rPr>
            <w:color w:val="008000"/>
            <w:u w:val="single"/>
          </w:rPr>
          <w:t>Java Program to replace lower-case characters with upper-case and vice-versa</w:t>
        </w:r>
        <w:r w:rsidRPr="00E8332F">
          <w:fldChar w:fldCharType="end"/>
        </w:r>
      </w:ins>
    </w:p>
    <w:p w:rsidR="00E8332F" w:rsidRPr="00E8332F" w:rsidRDefault="00E8332F" w:rsidP="005A5DD8">
      <w:pPr>
        <w:ind w:left="720"/>
        <w:rPr>
          <w:ins w:id="2077" w:author="Unknown"/>
        </w:rPr>
      </w:pPr>
      <w:ins w:id="2078" w:author="Unknown">
        <w:r w:rsidRPr="00E8332F">
          <w:t>12) </w:t>
        </w:r>
        <w:r w:rsidRPr="00E8332F">
          <w:fldChar w:fldCharType="begin"/>
        </w:r>
        <w:r w:rsidRPr="00E8332F">
          <w:instrText xml:space="preserve"> HYPERLINK "https://www.javatpoint.com/java-program-to-replace-the-spaces-of-a-string-with-a-specific-character" </w:instrText>
        </w:r>
        <w:r w:rsidRPr="00E8332F">
          <w:fldChar w:fldCharType="separate"/>
        </w:r>
        <w:r w:rsidRPr="00E8332F">
          <w:rPr>
            <w:color w:val="008000"/>
            <w:u w:val="single"/>
          </w:rPr>
          <w:t>Java Program to replace the spaces of a string with a specific character</w:t>
        </w:r>
        <w:r w:rsidRPr="00E8332F">
          <w:fldChar w:fldCharType="end"/>
        </w:r>
      </w:ins>
    </w:p>
    <w:p w:rsidR="00E8332F" w:rsidRPr="00E8332F" w:rsidRDefault="00E8332F" w:rsidP="005A5DD8">
      <w:pPr>
        <w:ind w:left="720"/>
        <w:rPr>
          <w:ins w:id="2079" w:author="Unknown"/>
        </w:rPr>
      </w:pPr>
      <w:ins w:id="2080" w:author="Unknown">
        <w:r w:rsidRPr="00E8332F">
          <w:t>13) </w:t>
        </w:r>
        <w:r w:rsidRPr="00E8332F">
          <w:fldChar w:fldCharType="begin"/>
        </w:r>
        <w:r w:rsidRPr="00E8332F">
          <w:instrText xml:space="preserve"> HYPERLINK "https://www.javatpoint.com/java-program-to-determine-whether-a-given-string-is-palindrome" </w:instrText>
        </w:r>
        <w:r w:rsidRPr="00E8332F">
          <w:fldChar w:fldCharType="separate"/>
        </w:r>
        <w:r w:rsidRPr="00E8332F">
          <w:rPr>
            <w:color w:val="008000"/>
            <w:u w:val="single"/>
          </w:rPr>
          <w:t>Java Program to determine whether a given string is palindrome</w:t>
        </w:r>
        <w:r w:rsidRPr="00E8332F">
          <w:fldChar w:fldCharType="end"/>
        </w:r>
      </w:ins>
    </w:p>
    <w:p w:rsidR="00E8332F" w:rsidRPr="00E8332F" w:rsidRDefault="00E8332F" w:rsidP="005A5DD8">
      <w:pPr>
        <w:ind w:left="720"/>
        <w:rPr>
          <w:ins w:id="2081" w:author="Unknown"/>
        </w:rPr>
      </w:pPr>
      <w:ins w:id="2082" w:author="Unknown">
        <w:r w:rsidRPr="00E8332F">
          <w:t>14) </w:t>
        </w:r>
        <w:r w:rsidRPr="00E8332F">
          <w:fldChar w:fldCharType="begin"/>
        </w:r>
        <w:r w:rsidRPr="00E8332F">
          <w:instrText xml:space="preserve"> HYPERLINK "https://www.javatpoint.com/java-program-to-determine-whether-one-string-is-a-rotation-of-another" </w:instrText>
        </w:r>
        <w:r w:rsidRPr="00E8332F">
          <w:fldChar w:fldCharType="separate"/>
        </w:r>
        <w:r w:rsidRPr="00E8332F">
          <w:rPr>
            <w:color w:val="008000"/>
            <w:u w:val="single"/>
          </w:rPr>
          <w:t>Java Program to determine whether one string is a rotation of another</w:t>
        </w:r>
        <w:r w:rsidRPr="00E8332F">
          <w:fldChar w:fldCharType="end"/>
        </w:r>
      </w:ins>
    </w:p>
    <w:p w:rsidR="00E8332F" w:rsidRPr="00E8332F" w:rsidRDefault="00E8332F" w:rsidP="005A5DD8">
      <w:pPr>
        <w:ind w:left="720"/>
        <w:rPr>
          <w:ins w:id="2083" w:author="Unknown"/>
        </w:rPr>
      </w:pPr>
      <w:ins w:id="2084" w:author="Unknown">
        <w:r w:rsidRPr="00E8332F">
          <w:t>15) </w:t>
        </w:r>
        <w:r w:rsidRPr="00E8332F">
          <w:fldChar w:fldCharType="begin"/>
        </w:r>
        <w:r w:rsidRPr="00E8332F">
          <w:instrText xml:space="preserve"> HYPERLINK "https://www.javatpoint.com/java-program-to-find-maximum-and-minimum-occurring-character-in-a-string" </w:instrText>
        </w:r>
        <w:r w:rsidRPr="00E8332F">
          <w:fldChar w:fldCharType="separate"/>
        </w:r>
        <w:r w:rsidRPr="00E8332F">
          <w:rPr>
            <w:color w:val="008000"/>
            <w:u w:val="single"/>
          </w:rPr>
          <w:t>Java Program to find maximum and minimum occurring character in a string</w:t>
        </w:r>
        <w:r w:rsidRPr="00E8332F">
          <w:fldChar w:fldCharType="end"/>
        </w:r>
      </w:ins>
    </w:p>
    <w:p w:rsidR="00E8332F" w:rsidRPr="00E8332F" w:rsidRDefault="00E8332F" w:rsidP="005A5DD8">
      <w:pPr>
        <w:ind w:left="720"/>
        <w:rPr>
          <w:ins w:id="2085" w:author="Unknown"/>
        </w:rPr>
      </w:pPr>
      <w:ins w:id="2086" w:author="Unknown">
        <w:r w:rsidRPr="00E8332F">
          <w:t>16) </w:t>
        </w:r>
        <w:r w:rsidRPr="00E8332F">
          <w:fldChar w:fldCharType="begin"/>
        </w:r>
        <w:r w:rsidRPr="00E8332F">
          <w:instrText xml:space="preserve"> HYPERLINK "https://www.javatpoint.com/java-program-to-find-reverse-of-the-string" </w:instrText>
        </w:r>
        <w:r w:rsidRPr="00E8332F">
          <w:fldChar w:fldCharType="separate"/>
        </w:r>
        <w:r w:rsidRPr="00E8332F">
          <w:rPr>
            <w:color w:val="008000"/>
            <w:u w:val="single"/>
          </w:rPr>
          <w:t>Java Program to find Reverse of the string</w:t>
        </w:r>
        <w:r w:rsidRPr="00E8332F">
          <w:fldChar w:fldCharType="end"/>
        </w:r>
      </w:ins>
    </w:p>
    <w:p w:rsidR="00E8332F" w:rsidRPr="00E8332F" w:rsidRDefault="00E8332F" w:rsidP="005A5DD8">
      <w:pPr>
        <w:ind w:left="720"/>
        <w:rPr>
          <w:ins w:id="2087" w:author="Unknown"/>
        </w:rPr>
      </w:pPr>
      <w:ins w:id="2088" w:author="Unknown">
        <w:r w:rsidRPr="00E8332F">
          <w:t>17) </w:t>
        </w:r>
        <w:r w:rsidRPr="00E8332F">
          <w:fldChar w:fldCharType="begin"/>
        </w:r>
        <w:r w:rsidRPr="00E8332F">
          <w:instrText xml:space="preserve"> HYPERLINK "https://www.javatpoint.com/java-program-to-find-the-duplicate-characters-in-a-string" </w:instrText>
        </w:r>
        <w:r w:rsidRPr="00E8332F">
          <w:fldChar w:fldCharType="separate"/>
        </w:r>
        <w:r w:rsidRPr="00E8332F">
          <w:rPr>
            <w:color w:val="008000"/>
            <w:u w:val="single"/>
          </w:rPr>
          <w:t>Java program to find the duplicate characters in a string</w:t>
        </w:r>
        <w:r w:rsidRPr="00E8332F">
          <w:fldChar w:fldCharType="end"/>
        </w:r>
      </w:ins>
    </w:p>
    <w:p w:rsidR="00E8332F" w:rsidRPr="00E8332F" w:rsidRDefault="00E8332F" w:rsidP="005A5DD8">
      <w:pPr>
        <w:ind w:left="720"/>
        <w:rPr>
          <w:ins w:id="2089" w:author="Unknown"/>
        </w:rPr>
      </w:pPr>
      <w:ins w:id="2090" w:author="Unknown">
        <w:r w:rsidRPr="00E8332F">
          <w:lastRenderedPageBreak/>
          <w:t>18) </w:t>
        </w:r>
        <w:r w:rsidRPr="00E8332F">
          <w:fldChar w:fldCharType="begin"/>
        </w:r>
        <w:r w:rsidRPr="00E8332F">
          <w:instrText xml:space="preserve"> HYPERLINK "https://www.javatpoint.com/java-program-to-find-the-duplicate-words-in-a-string" </w:instrText>
        </w:r>
        <w:r w:rsidRPr="00E8332F">
          <w:fldChar w:fldCharType="separate"/>
        </w:r>
        <w:r w:rsidRPr="00E8332F">
          <w:rPr>
            <w:color w:val="008000"/>
            <w:u w:val="single"/>
          </w:rPr>
          <w:t>Java program to find the duplicate words in a string</w:t>
        </w:r>
        <w:r w:rsidRPr="00E8332F">
          <w:fldChar w:fldCharType="end"/>
        </w:r>
      </w:ins>
    </w:p>
    <w:p w:rsidR="00E8332F" w:rsidRPr="00E8332F" w:rsidRDefault="00E8332F" w:rsidP="005A5DD8">
      <w:pPr>
        <w:ind w:left="720"/>
        <w:rPr>
          <w:ins w:id="2091" w:author="Unknown"/>
        </w:rPr>
      </w:pPr>
      <w:ins w:id="2092" w:author="Unknown">
        <w:r w:rsidRPr="00E8332F">
          <w:t>19) </w:t>
        </w:r>
        <w:r w:rsidRPr="00E8332F">
          <w:fldChar w:fldCharType="begin"/>
        </w:r>
        <w:r w:rsidRPr="00E8332F">
          <w:instrText xml:space="preserve"> HYPERLINK "https://www.javatpoint.com/java-program-to-find-the-frequency-of-characters" </w:instrText>
        </w:r>
        <w:r w:rsidRPr="00E8332F">
          <w:fldChar w:fldCharType="separate"/>
        </w:r>
        <w:r w:rsidRPr="00E8332F">
          <w:rPr>
            <w:color w:val="008000"/>
            <w:u w:val="single"/>
          </w:rPr>
          <w:t>Java Program to find the frequency of characters</w:t>
        </w:r>
        <w:r w:rsidRPr="00E8332F">
          <w:fldChar w:fldCharType="end"/>
        </w:r>
      </w:ins>
    </w:p>
    <w:p w:rsidR="00E8332F" w:rsidRPr="00E8332F" w:rsidRDefault="00E8332F" w:rsidP="005A5DD8">
      <w:pPr>
        <w:ind w:left="720"/>
        <w:rPr>
          <w:ins w:id="2093" w:author="Unknown"/>
        </w:rPr>
      </w:pPr>
      <w:ins w:id="2094" w:author="Unknown">
        <w:r w:rsidRPr="00E8332F">
          <w:t>20) </w:t>
        </w:r>
        <w:r w:rsidRPr="00E8332F">
          <w:fldChar w:fldCharType="begin"/>
        </w:r>
        <w:r w:rsidRPr="00E8332F">
          <w:instrText xml:space="preserve"> HYPERLINK "https://www.javatpoint.com/java-program-to-find-the-largest-and-smallest-word-in-a-string" </w:instrText>
        </w:r>
        <w:r w:rsidRPr="00E8332F">
          <w:fldChar w:fldCharType="separate"/>
        </w:r>
        <w:r w:rsidRPr="00E8332F">
          <w:rPr>
            <w:color w:val="008000"/>
            <w:u w:val="single"/>
          </w:rPr>
          <w:t>Java Program to find the largest and smallest word in a string</w:t>
        </w:r>
        <w:r w:rsidRPr="00E8332F">
          <w:fldChar w:fldCharType="end"/>
        </w:r>
      </w:ins>
    </w:p>
    <w:p w:rsidR="00E8332F" w:rsidRPr="00E8332F" w:rsidRDefault="00E8332F" w:rsidP="005A5DD8">
      <w:pPr>
        <w:ind w:left="720"/>
        <w:rPr>
          <w:ins w:id="2095" w:author="Unknown"/>
        </w:rPr>
      </w:pPr>
      <w:ins w:id="2096" w:author="Unknown">
        <w:r w:rsidRPr="00E8332F">
          <w:t>21) </w:t>
        </w:r>
        <w:r w:rsidRPr="00E8332F">
          <w:fldChar w:fldCharType="begin"/>
        </w:r>
        <w:r w:rsidRPr="00E8332F">
          <w:instrText xml:space="preserve"> HYPERLINK "https://www.javatpoint.com/java-program-to-find-the-most-repeated-word-in-a-text-file" </w:instrText>
        </w:r>
        <w:r w:rsidRPr="00E8332F">
          <w:fldChar w:fldCharType="separate"/>
        </w:r>
        <w:r w:rsidRPr="00E8332F">
          <w:rPr>
            <w:color w:val="008000"/>
            <w:u w:val="single"/>
          </w:rPr>
          <w:t>Java Program to find the most repeated word in a text file</w:t>
        </w:r>
        <w:r w:rsidRPr="00E8332F">
          <w:fldChar w:fldCharType="end"/>
        </w:r>
      </w:ins>
    </w:p>
    <w:p w:rsidR="00E8332F" w:rsidRPr="00E8332F" w:rsidRDefault="00E8332F" w:rsidP="005A5DD8">
      <w:pPr>
        <w:ind w:left="720"/>
        <w:rPr>
          <w:ins w:id="2097" w:author="Unknown"/>
        </w:rPr>
      </w:pPr>
      <w:ins w:id="2098" w:author="Unknown">
        <w:r w:rsidRPr="00E8332F">
          <w:t>22) </w:t>
        </w:r>
        <w:r w:rsidRPr="00E8332F">
          <w:fldChar w:fldCharType="begin"/>
        </w:r>
        <w:r w:rsidRPr="00E8332F">
          <w:instrText xml:space="preserve"> HYPERLINK "https://www.javatpoint.com/java-program-to-find-the-number-of-the-words-in-the-given-text-file" </w:instrText>
        </w:r>
        <w:r w:rsidRPr="00E8332F">
          <w:fldChar w:fldCharType="separate"/>
        </w:r>
        <w:r w:rsidRPr="00E8332F">
          <w:rPr>
            <w:color w:val="008000"/>
            <w:u w:val="single"/>
          </w:rPr>
          <w:t>Java Program to find the number of the words in the given text file</w:t>
        </w:r>
        <w:r w:rsidRPr="00E8332F">
          <w:fldChar w:fldCharType="end"/>
        </w:r>
      </w:ins>
    </w:p>
    <w:p w:rsidR="00E8332F" w:rsidRPr="00E8332F" w:rsidRDefault="00E8332F" w:rsidP="005A5DD8">
      <w:pPr>
        <w:ind w:left="720"/>
        <w:rPr>
          <w:ins w:id="2099" w:author="Unknown"/>
        </w:rPr>
      </w:pPr>
      <w:ins w:id="2100" w:author="Unknown">
        <w:r w:rsidRPr="00E8332F">
          <w:t>23) </w:t>
        </w:r>
        <w:r w:rsidRPr="00E8332F">
          <w:fldChar w:fldCharType="begin"/>
        </w:r>
        <w:r w:rsidRPr="00E8332F">
          <w:instrText xml:space="preserve"> HYPERLINK "https://www.javatpoint.com/java-program-to-separate-the-individual-characters-from-a-string" </w:instrText>
        </w:r>
        <w:r w:rsidRPr="00E8332F">
          <w:fldChar w:fldCharType="separate"/>
        </w:r>
        <w:r w:rsidRPr="00E8332F">
          <w:rPr>
            <w:color w:val="008000"/>
            <w:u w:val="single"/>
          </w:rPr>
          <w:t>Java Program to separate the Individual Characters from a String</w:t>
        </w:r>
        <w:r w:rsidRPr="00E8332F">
          <w:fldChar w:fldCharType="end"/>
        </w:r>
      </w:ins>
    </w:p>
    <w:p w:rsidR="00E8332F" w:rsidRPr="00E8332F" w:rsidRDefault="00E8332F" w:rsidP="005A5DD8">
      <w:pPr>
        <w:ind w:left="720"/>
        <w:rPr>
          <w:ins w:id="2101" w:author="Unknown"/>
        </w:rPr>
      </w:pPr>
      <w:ins w:id="2102" w:author="Unknown">
        <w:r w:rsidRPr="00E8332F">
          <w:t>24) </w:t>
        </w:r>
        <w:r w:rsidRPr="00E8332F">
          <w:fldChar w:fldCharType="begin"/>
        </w:r>
        <w:r w:rsidRPr="00E8332F">
          <w:instrText xml:space="preserve"> HYPERLINK "https://www.javatpoint.com/java-program-to-swap-two-string-variables-without-using-third-or-temp-variable" </w:instrText>
        </w:r>
        <w:r w:rsidRPr="00E8332F">
          <w:fldChar w:fldCharType="separate"/>
        </w:r>
        <w:r w:rsidRPr="00E8332F">
          <w:rPr>
            <w:color w:val="008000"/>
            <w:u w:val="single"/>
          </w:rPr>
          <w:t>Java Program to swap two string variables without using third or temp variable.</w:t>
        </w:r>
        <w:r w:rsidRPr="00E8332F">
          <w:fldChar w:fldCharType="end"/>
        </w:r>
      </w:ins>
    </w:p>
    <w:p w:rsidR="00E8332F" w:rsidRPr="00E8332F" w:rsidRDefault="00E8332F" w:rsidP="005A5DD8">
      <w:pPr>
        <w:ind w:left="720"/>
        <w:rPr>
          <w:ins w:id="2103" w:author="Unknown"/>
        </w:rPr>
      </w:pPr>
      <w:ins w:id="2104" w:author="Unknown">
        <w:r w:rsidRPr="00E8332F">
          <w:t>25) </w:t>
        </w:r>
        <w:r w:rsidRPr="00E8332F">
          <w:fldChar w:fldCharType="begin"/>
        </w:r>
        <w:r w:rsidRPr="00E8332F">
          <w:instrText xml:space="preserve"> HYPERLINK "https://www.javatpoint.com/java-program-to-print-smallest-and-biggest-possible-palindrome-word-in-a-given-string" </w:instrText>
        </w:r>
        <w:r w:rsidRPr="00E8332F">
          <w:fldChar w:fldCharType="separate"/>
        </w:r>
        <w:r w:rsidRPr="00E8332F">
          <w:rPr>
            <w:color w:val="008000"/>
            <w:u w:val="single"/>
          </w:rPr>
          <w:t>Java Program to print smallest and biggest possible palindrome word in a given string</w:t>
        </w:r>
        <w:r w:rsidRPr="00E8332F">
          <w:fldChar w:fldCharType="end"/>
        </w:r>
      </w:ins>
    </w:p>
    <w:p w:rsidR="00E8332F" w:rsidRPr="00E8332F" w:rsidRDefault="00E8332F" w:rsidP="00E8332F">
      <w:pPr>
        <w:spacing w:after="0" w:line="240" w:lineRule="auto"/>
        <w:rPr>
          <w:ins w:id="2105" w:author="Unknown"/>
          <w:rFonts w:ascii="Times New Roman" w:eastAsia="Times New Roman" w:hAnsi="Times New Roman" w:cs="Times New Roman"/>
          <w:sz w:val="24"/>
          <w:szCs w:val="24"/>
        </w:rPr>
      </w:pPr>
      <w:ins w:id="2106" w:author="Unknown">
        <w:r w:rsidRPr="00E8332F">
          <w:rPr>
            <w:rFonts w:ascii="Times New Roman" w:eastAsia="Times New Roman" w:hAnsi="Times New Roman" w:cs="Times New Roman"/>
            <w:sz w:val="24"/>
            <w:szCs w:val="24"/>
          </w:rPr>
          <w:pict>
            <v:rect id="_x0000_i1035" style="width:0;height:.75pt" o:hralign="center" o:hrstd="t" o:hrnoshade="t" o:hr="t" fillcolor="#d4d4d4" stroked="f"/>
          </w:pict>
        </w:r>
      </w:ins>
    </w:p>
    <w:p w:rsidR="00E8332F" w:rsidRPr="005A5DD8" w:rsidRDefault="00E8332F" w:rsidP="005A5DD8">
      <w:pPr>
        <w:pStyle w:val="Heading2"/>
        <w:rPr>
          <w:ins w:id="2107" w:author="Unknown"/>
          <w:sz w:val="22"/>
          <w:szCs w:val="22"/>
        </w:rPr>
      </w:pPr>
      <w:ins w:id="2108" w:author="Unknown">
        <w:r w:rsidRPr="005A5DD8">
          <w:rPr>
            <w:sz w:val="22"/>
            <w:szCs w:val="22"/>
          </w:rPr>
          <w:t>Java Pattern programs</w:t>
        </w:r>
      </w:ins>
    </w:p>
    <w:p w:rsidR="00E8332F" w:rsidRPr="00E8332F" w:rsidRDefault="00E8332F" w:rsidP="005A5DD8">
      <w:pPr>
        <w:ind w:left="720"/>
        <w:rPr>
          <w:ins w:id="2109" w:author="Unknown"/>
        </w:rPr>
      </w:pPr>
      <w:ins w:id="2110" w:author="Unknown">
        <w:r w:rsidRPr="00E8332F">
          <w:t>1) </w:t>
        </w:r>
        <w:r w:rsidRPr="00E8332F">
          <w:fldChar w:fldCharType="begin"/>
        </w:r>
        <w:r w:rsidRPr="00E8332F">
          <w:instrText xml:space="preserve"> HYPERLINK "https://www.javatpoint.com/java-program-to-count-the-total-number-of-punctuation-characters-exists-in-a-string" </w:instrText>
        </w:r>
        <w:r w:rsidRPr="00E8332F">
          <w:fldChar w:fldCharType="separate"/>
        </w:r>
        <w:r w:rsidRPr="00E8332F">
          <w:rPr>
            <w:color w:val="008000"/>
            <w:u w:val="single"/>
          </w:rPr>
          <w:t>Java Program to count the total number of punctuation characters exists in a String</w:t>
        </w:r>
        <w:r w:rsidRPr="00E8332F">
          <w:fldChar w:fldCharType="end"/>
        </w:r>
      </w:ins>
    </w:p>
    <w:p w:rsidR="00E8332F" w:rsidRPr="00E8332F" w:rsidRDefault="00E8332F" w:rsidP="005A5DD8">
      <w:pPr>
        <w:ind w:left="720"/>
        <w:rPr>
          <w:ins w:id="2111" w:author="Unknown"/>
        </w:rPr>
      </w:pPr>
      <w:ins w:id="2112" w:author="Unknown">
        <w:r w:rsidRPr="00E8332F">
          <w:t>2) </w:t>
        </w:r>
        <w:r w:rsidRPr="00E8332F">
          <w:fldChar w:fldCharType="begin"/>
        </w:r>
        <w:r w:rsidRPr="00E8332F">
          <w:instrText xml:space="preserve"> HYPERLINK "https://www.javatpoint.com/java-program-to-print-the-following-pattern" </w:instrText>
        </w:r>
        <w:r w:rsidRPr="00E8332F">
          <w:fldChar w:fldCharType="separate"/>
        </w:r>
        <w:r w:rsidRPr="00E8332F">
          <w:rPr>
            <w:color w:val="008000"/>
            <w:u w:val="single"/>
          </w:rPr>
          <w:t>Java program to print the following pattern</w:t>
        </w:r>
        <w:r w:rsidRPr="00E8332F">
          <w:fldChar w:fldCharType="end"/>
        </w:r>
      </w:ins>
    </w:p>
    <w:p w:rsidR="00E8332F" w:rsidRPr="00E8332F" w:rsidRDefault="00E8332F" w:rsidP="005A5DD8">
      <w:pPr>
        <w:ind w:left="720"/>
        <w:rPr>
          <w:ins w:id="2113" w:author="Unknown"/>
        </w:rPr>
      </w:pPr>
      <w:ins w:id="2114" w:author="Unknown">
        <w:r w:rsidRPr="00E8332F">
          <w:t>3) </w:t>
        </w:r>
        <w:r w:rsidRPr="00E8332F">
          <w:fldChar w:fldCharType="begin"/>
        </w:r>
        <w:r w:rsidRPr="00E8332F">
          <w:instrText xml:space="preserve"> HYPERLINK "https://www.javatpoint.com/java-program-to-print-the-following-pattern-2" </w:instrText>
        </w:r>
        <w:r w:rsidRPr="00E8332F">
          <w:fldChar w:fldCharType="separate"/>
        </w:r>
        <w:r w:rsidRPr="00E8332F">
          <w:rPr>
            <w:color w:val="008000"/>
            <w:u w:val="single"/>
          </w:rPr>
          <w:t>Java program to print the following pattern 2</w:t>
        </w:r>
        <w:r w:rsidRPr="00E8332F">
          <w:fldChar w:fldCharType="end"/>
        </w:r>
      </w:ins>
    </w:p>
    <w:p w:rsidR="00E8332F" w:rsidRPr="00E8332F" w:rsidRDefault="00E8332F" w:rsidP="005A5DD8">
      <w:pPr>
        <w:ind w:left="720"/>
        <w:rPr>
          <w:ins w:id="2115" w:author="Unknown"/>
        </w:rPr>
      </w:pPr>
      <w:ins w:id="2116" w:author="Unknown">
        <w:r w:rsidRPr="00E8332F">
          <w:t>4) </w:t>
        </w:r>
        <w:r w:rsidRPr="00E8332F">
          <w:fldChar w:fldCharType="begin"/>
        </w:r>
        <w:r w:rsidRPr="00E8332F">
          <w:instrText xml:space="preserve"> HYPERLINK "https://www.javatpoint.com/java-program-to-print-the-following-pattern-3" </w:instrText>
        </w:r>
        <w:r w:rsidRPr="00E8332F">
          <w:fldChar w:fldCharType="separate"/>
        </w:r>
        <w:r w:rsidRPr="00E8332F">
          <w:rPr>
            <w:color w:val="008000"/>
            <w:u w:val="single"/>
          </w:rPr>
          <w:t>Java program to print the following pattern 3</w:t>
        </w:r>
        <w:r w:rsidRPr="00E8332F">
          <w:fldChar w:fldCharType="end"/>
        </w:r>
      </w:ins>
    </w:p>
    <w:p w:rsidR="00E8332F" w:rsidRPr="00E8332F" w:rsidRDefault="00E8332F" w:rsidP="005A5DD8">
      <w:pPr>
        <w:ind w:left="720"/>
        <w:rPr>
          <w:ins w:id="2117" w:author="Unknown"/>
        </w:rPr>
      </w:pPr>
      <w:ins w:id="2118" w:author="Unknown">
        <w:r w:rsidRPr="00E8332F">
          <w:t>5) </w:t>
        </w:r>
        <w:r w:rsidRPr="00E8332F">
          <w:fldChar w:fldCharType="begin"/>
        </w:r>
        <w:r w:rsidRPr="00E8332F">
          <w:instrText xml:space="preserve"> HYPERLINK "https://www.javatpoint.com/java-program-to-print-the-following-pattern-4" </w:instrText>
        </w:r>
        <w:r w:rsidRPr="00E8332F">
          <w:fldChar w:fldCharType="separate"/>
        </w:r>
        <w:r w:rsidRPr="00E8332F">
          <w:rPr>
            <w:color w:val="008000"/>
            <w:u w:val="single"/>
          </w:rPr>
          <w:t>Java program to print the following pattern 4</w:t>
        </w:r>
        <w:r w:rsidRPr="00E8332F">
          <w:fldChar w:fldCharType="end"/>
        </w:r>
      </w:ins>
    </w:p>
    <w:p w:rsidR="00E8332F" w:rsidRPr="00E8332F" w:rsidRDefault="00E8332F" w:rsidP="005A5DD8">
      <w:pPr>
        <w:ind w:left="720"/>
        <w:rPr>
          <w:ins w:id="2119" w:author="Unknown"/>
        </w:rPr>
      </w:pPr>
      <w:ins w:id="2120" w:author="Unknown">
        <w:r w:rsidRPr="00E8332F">
          <w:t>6) </w:t>
        </w:r>
        <w:r w:rsidRPr="00E8332F">
          <w:fldChar w:fldCharType="begin"/>
        </w:r>
        <w:r w:rsidRPr="00E8332F">
          <w:instrText xml:space="preserve"> HYPERLINK "https://www.javatpoint.com/java-program-to-print-the-following-pattern-5" </w:instrText>
        </w:r>
        <w:r w:rsidRPr="00E8332F">
          <w:fldChar w:fldCharType="separate"/>
        </w:r>
        <w:r w:rsidRPr="00E8332F">
          <w:rPr>
            <w:color w:val="008000"/>
            <w:u w:val="single"/>
          </w:rPr>
          <w:t>Java program to print the following pattern 5</w:t>
        </w:r>
        <w:r w:rsidRPr="00E8332F">
          <w:fldChar w:fldCharType="end"/>
        </w:r>
      </w:ins>
    </w:p>
    <w:p w:rsidR="00E8332F" w:rsidRPr="00E8332F" w:rsidRDefault="00E8332F" w:rsidP="005A5DD8">
      <w:pPr>
        <w:ind w:left="720"/>
        <w:rPr>
          <w:ins w:id="2121" w:author="Unknown"/>
        </w:rPr>
      </w:pPr>
      <w:ins w:id="2122" w:author="Unknown">
        <w:r w:rsidRPr="00E8332F">
          <w:t>7) </w:t>
        </w:r>
        <w:r w:rsidRPr="00E8332F">
          <w:fldChar w:fldCharType="begin"/>
        </w:r>
        <w:r w:rsidRPr="00E8332F">
          <w:instrText xml:space="preserve"> HYPERLINK "https://www.javatpoint.com/java-program-to-print-the-following-pattern-on-the-console" </w:instrText>
        </w:r>
        <w:r w:rsidRPr="00E8332F">
          <w:fldChar w:fldCharType="separate"/>
        </w:r>
        <w:r w:rsidRPr="00E8332F">
          <w:rPr>
            <w:color w:val="008000"/>
            <w:u w:val="single"/>
          </w:rPr>
          <w:t>Java program to print the following pattern on the console</w:t>
        </w:r>
        <w:r w:rsidRPr="00E8332F">
          <w:fldChar w:fldCharType="end"/>
        </w:r>
      </w:ins>
    </w:p>
    <w:p w:rsidR="00E8332F" w:rsidRPr="00E8332F" w:rsidRDefault="00E8332F" w:rsidP="005A5DD8">
      <w:pPr>
        <w:ind w:left="720"/>
        <w:rPr>
          <w:ins w:id="2123" w:author="Unknown"/>
        </w:rPr>
      </w:pPr>
      <w:ins w:id="2124" w:author="Unknown">
        <w:r w:rsidRPr="00E8332F">
          <w:t>8) </w:t>
        </w:r>
        <w:r w:rsidRPr="00E8332F">
          <w:fldChar w:fldCharType="begin"/>
        </w:r>
        <w:r w:rsidRPr="00E8332F">
          <w:instrText xml:space="preserve"> HYPERLINK "https://www.javatpoint.com/java-program-to-print-the-following-pattern-on-the-console-2" </w:instrText>
        </w:r>
        <w:r w:rsidRPr="00E8332F">
          <w:fldChar w:fldCharType="separate"/>
        </w:r>
        <w:r w:rsidRPr="00E8332F">
          <w:rPr>
            <w:color w:val="008000"/>
            <w:u w:val="single"/>
          </w:rPr>
          <w:t>Java program to print the following pattern on the console 2</w:t>
        </w:r>
        <w:r w:rsidRPr="00E8332F">
          <w:fldChar w:fldCharType="end"/>
        </w:r>
      </w:ins>
    </w:p>
    <w:p w:rsidR="00E8332F" w:rsidRPr="00E8332F" w:rsidRDefault="00E8332F" w:rsidP="005A5DD8">
      <w:pPr>
        <w:ind w:left="720"/>
        <w:rPr>
          <w:ins w:id="2125" w:author="Unknown"/>
        </w:rPr>
      </w:pPr>
      <w:ins w:id="2126" w:author="Unknown">
        <w:r w:rsidRPr="00E8332F">
          <w:t>9) </w:t>
        </w:r>
        <w:r w:rsidRPr="00E8332F">
          <w:fldChar w:fldCharType="begin"/>
        </w:r>
        <w:r w:rsidRPr="00E8332F">
          <w:instrText xml:space="preserve"> HYPERLINK "https://www.javatpoint.com/java-program-to-print-the-following-pattern-on-the-console-3" </w:instrText>
        </w:r>
        <w:r w:rsidRPr="00E8332F">
          <w:fldChar w:fldCharType="separate"/>
        </w:r>
        <w:r w:rsidRPr="00E8332F">
          <w:rPr>
            <w:color w:val="008000"/>
            <w:u w:val="single"/>
          </w:rPr>
          <w:t>Java program to print the following pattern on the console 3</w:t>
        </w:r>
        <w:r w:rsidRPr="00E8332F">
          <w:fldChar w:fldCharType="end"/>
        </w:r>
      </w:ins>
    </w:p>
    <w:p w:rsidR="00E8332F" w:rsidRPr="00E8332F" w:rsidRDefault="00E8332F" w:rsidP="005A5DD8">
      <w:pPr>
        <w:ind w:left="720"/>
        <w:rPr>
          <w:ins w:id="2127" w:author="Unknown"/>
        </w:rPr>
      </w:pPr>
      <w:ins w:id="2128" w:author="Unknown">
        <w:r w:rsidRPr="00E8332F">
          <w:t>10) </w:t>
        </w:r>
        <w:r w:rsidRPr="00E8332F">
          <w:fldChar w:fldCharType="begin"/>
        </w:r>
        <w:r w:rsidRPr="00E8332F">
          <w:instrText xml:space="preserve"> HYPERLINK "https://www.javatpoint.com/java-program-to-print-the-following-pattern-on-the-console-4" </w:instrText>
        </w:r>
        <w:r w:rsidRPr="00E8332F">
          <w:fldChar w:fldCharType="separate"/>
        </w:r>
        <w:r w:rsidRPr="00E8332F">
          <w:rPr>
            <w:color w:val="008000"/>
            <w:u w:val="single"/>
          </w:rPr>
          <w:t>Java program to print the following pattern on the console 4</w:t>
        </w:r>
        <w:r w:rsidRPr="00E8332F">
          <w:fldChar w:fldCharType="end"/>
        </w:r>
      </w:ins>
    </w:p>
    <w:p w:rsidR="00E8332F" w:rsidRPr="00E8332F" w:rsidRDefault="00E8332F" w:rsidP="005A5DD8">
      <w:pPr>
        <w:ind w:left="720"/>
        <w:rPr>
          <w:ins w:id="2129" w:author="Unknown"/>
        </w:rPr>
      </w:pPr>
      <w:ins w:id="2130" w:author="Unknown">
        <w:r w:rsidRPr="00E8332F">
          <w:t>11) </w:t>
        </w:r>
        <w:r w:rsidRPr="00E8332F">
          <w:fldChar w:fldCharType="begin"/>
        </w:r>
        <w:r w:rsidRPr="00E8332F">
          <w:instrText xml:space="preserve"> HYPERLINK "https://www.javatpoint.com/java-program-to-print-the-following-pattern-on-the-console-5" </w:instrText>
        </w:r>
        <w:r w:rsidRPr="00E8332F">
          <w:fldChar w:fldCharType="separate"/>
        </w:r>
        <w:r w:rsidRPr="00E8332F">
          <w:rPr>
            <w:color w:val="008000"/>
            <w:u w:val="single"/>
          </w:rPr>
          <w:t>Java program to print the following pattern on the console 5</w:t>
        </w:r>
        <w:r w:rsidRPr="00E8332F">
          <w:fldChar w:fldCharType="end"/>
        </w:r>
      </w:ins>
    </w:p>
    <w:p w:rsidR="00E8332F" w:rsidRPr="00E8332F" w:rsidRDefault="00E8332F" w:rsidP="005A5DD8">
      <w:pPr>
        <w:ind w:left="720"/>
        <w:rPr>
          <w:ins w:id="2131" w:author="Unknown"/>
        </w:rPr>
      </w:pPr>
      <w:ins w:id="2132" w:author="Unknown">
        <w:r w:rsidRPr="00E8332F">
          <w:t>12) </w:t>
        </w:r>
        <w:r w:rsidRPr="00E8332F">
          <w:fldChar w:fldCharType="begin"/>
        </w:r>
        <w:r w:rsidRPr="00E8332F">
          <w:instrText xml:space="preserve"> HYPERLINK "https://www.javatpoint.com/java-program-to-print-the-following-pattern-on-the-console-6" </w:instrText>
        </w:r>
        <w:r w:rsidRPr="00E8332F">
          <w:fldChar w:fldCharType="separate"/>
        </w:r>
        <w:r w:rsidRPr="00E8332F">
          <w:rPr>
            <w:color w:val="008000"/>
            <w:u w:val="single"/>
          </w:rPr>
          <w:t>Java program to print the following pattern on the console 6</w:t>
        </w:r>
        <w:r w:rsidRPr="00E8332F">
          <w:fldChar w:fldCharType="end"/>
        </w:r>
      </w:ins>
    </w:p>
    <w:p w:rsidR="00E8332F" w:rsidRPr="00E8332F" w:rsidRDefault="00E8332F" w:rsidP="005A5DD8">
      <w:pPr>
        <w:ind w:left="720"/>
        <w:rPr>
          <w:ins w:id="2133" w:author="Unknown"/>
        </w:rPr>
      </w:pPr>
      <w:ins w:id="2134" w:author="Unknown">
        <w:r w:rsidRPr="00E8332F">
          <w:t>13) </w:t>
        </w:r>
        <w:r w:rsidRPr="00E8332F">
          <w:fldChar w:fldCharType="begin"/>
        </w:r>
        <w:r w:rsidRPr="00E8332F">
          <w:instrText xml:space="preserve"> HYPERLINK "https://www.javatpoint.com/java-program-to-print-the-following-pattern-on-the-console-7" </w:instrText>
        </w:r>
        <w:r w:rsidRPr="00E8332F">
          <w:fldChar w:fldCharType="separate"/>
        </w:r>
        <w:r w:rsidRPr="00E8332F">
          <w:rPr>
            <w:color w:val="008000"/>
            <w:u w:val="single"/>
          </w:rPr>
          <w:t>Java program to print the following pattern on the console 7</w:t>
        </w:r>
        <w:r w:rsidRPr="00E8332F">
          <w:fldChar w:fldCharType="end"/>
        </w:r>
      </w:ins>
    </w:p>
    <w:p w:rsidR="00E8332F" w:rsidRPr="00E8332F" w:rsidRDefault="00E8332F" w:rsidP="005A5DD8">
      <w:pPr>
        <w:ind w:left="720"/>
        <w:rPr>
          <w:ins w:id="2135" w:author="Unknown"/>
        </w:rPr>
      </w:pPr>
      <w:ins w:id="2136" w:author="Unknown">
        <w:r w:rsidRPr="00E8332F">
          <w:t>14) </w:t>
        </w:r>
        <w:r w:rsidRPr="00E8332F">
          <w:fldChar w:fldCharType="begin"/>
        </w:r>
        <w:r w:rsidRPr="00E8332F">
          <w:instrText xml:space="preserve"> HYPERLINK "https://www.javatpoint.com/java-program-to-print-the-following-pattern-on-the-console-8" </w:instrText>
        </w:r>
        <w:r w:rsidRPr="00E8332F">
          <w:fldChar w:fldCharType="separate"/>
        </w:r>
        <w:r w:rsidRPr="00E8332F">
          <w:rPr>
            <w:color w:val="008000"/>
            <w:u w:val="single"/>
          </w:rPr>
          <w:t>Java program to print the following pattern on the console 8</w:t>
        </w:r>
        <w:r w:rsidRPr="00E8332F">
          <w:fldChar w:fldCharType="end"/>
        </w:r>
      </w:ins>
    </w:p>
    <w:p w:rsidR="00E8332F" w:rsidRPr="00E8332F" w:rsidRDefault="00E8332F" w:rsidP="005A5DD8">
      <w:pPr>
        <w:ind w:left="720"/>
        <w:rPr>
          <w:ins w:id="2137" w:author="Unknown"/>
        </w:rPr>
      </w:pPr>
      <w:ins w:id="2138" w:author="Unknown">
        <w:r w:rsidRPr="00E8332F">
          <w:t>15) </w:t>
        </w:r>
        <w:r w:rsidRPr="00E8332F">
          <w:fldChar w:fldCharType="begin"/>
        </w:r>
        <w:r w:rsidRPr="00E8332F">
          <w:instrText xml:space="preserve"> HYPERLINK "https://www.javatpoint.com/java-program-to-print-the-following-pattern-on-the-console-9" </w:instrText>
        </w:r>
        <w:r w:rsidRPr="00E8332F">
          <w:fldChar w:fldCharType="separate"/>
        </w:r>
        <w:r w:rsidRPr="00E8332F">
          <w:rPr>
            <w:color w:val="008000"/>
            <w:u w:val="single"/>
          </w:rPr>
          <w:t>Java program to print the following pattern on the console 9</w:t>
        </w:r>
        <w:r w:rsidRPr="00E8332F">
          <w:fldChar w:fldCharType="end"/>
        </w:r>
      </w:ins>
    </w:p>
    <w:p w:rsidR="00E8332F" w:rsidRPr="00E8332F" w:rsidRDefault="00E8332F" w:rsidP="005A5DD8">
      <w:pPr>
        <w:ind w:left="720"/>
        <w:rPr>
          <w:ins w:id="2139" w:author="Unknown"/>
        </w:rPr>
      </w:pPr>
      <w:ins w:id="2140" w:author="Unknown">
        <w:r w:rsidRPr="00E8332F">
          <w:lastRenderedPageBreak/>
          <w:t>16) </w:t>
        </w:r>
        <w:r w:rsidRPr="00E8332F">
          <w:fldChar w:fldCharType="begin"/>
        </w:r>
        <w:r w:rsidRPr="00E8332F">
          <w:instrText xml:space="preserve"> HYPERLINK "https://www.javatpoint.com/java-program-to-print-the-following-pattern-on-the-console-10" </w:instrText>
        </w:r>
        <w:r w:rsidRPr="00E8332F">
          <w:fldChar w:fldCharType="separate"/>
        </w:r>
        <w:r w:rsidRPr="00E8332F">
          <w:rPr>
            <w:color w:val="008000"/>
            <w:u w:val="single"/>
          </w:rPr>
          <w:t>Java program to print the following pattern on the console 10</w:t>
        </w:r>
        <w:r w:rsidRPr="00E8332F">
          <w:fldChar w:fldCharType="end"/>
        </w:r>
      </w:ins>
    </w:p>
    <w:p w:rsidR="00E8332F" w:rsidRPr="00E8332F" w:rsidRDefault="00E8332F" w:rsidP="005A5DD8">
      <w:pPr>
        <w:ind w:left="720"/>
        <w:rPr>
          <w:ins w:id="2141" w:author="Unknown"/>
        </w:rPr>
      </w:pPr>
      <w:ins w:id="2142" w:author="Unknown">
        <w:r w:rsidRPr="00E8332F">
          <w:t>17) </w:t>
        </w:r>
        <w:r w:rsidRPr="00E8332F">
          <w:fldChar w:fldCharType="begin"/>
        </w:r>
        <w:r w:rsidRPr="00E8332F">
          <w:instrText xml:space="preserve"> HYPERLINK "https://www.javatpoint.com/java-program-to-print-the-following-pattern-on-the-console-11" </w:instrText>
        </w:r>
        <w:r w:rsidRPr="00E8332F">
          <w:fldChar w:fldCharType="separate"/>
        </w:r>
        <w:r w:rsidRPr="00E8332F">
          <w:rPr>
            <w:color w:val="008000"/>
            <w:u w:val="single"/>
          </w:rPr>
          <w:t>Java program to print the following pattern on the console 11</w:t>
        </w:r>
        <w:r w:rsidRPr="00E8332F">
          <w:fldChar w:fldCharType="end"/>
        </w:r>
      </w:ins>
    </w:p>
    <w:p w:rsidR="00E8332F" w:rsidRPr="00E8332F" w:rsidRDefault="00E8332F" w:rsidP="005A5DD8">
      <w:pPr>
        <w:ind w:left="720"/>
        <w:rPr>
          <w:ins w:id="2143" w:author="Unknown"/>
        </w:rPr>
      </w:pPr>
      <w:ins w:id="2144" w:author="Unknown">
        <w:r w:rsidRPr="00E8332F">
          <w:t>18) </w:t>
        </w:r>
        <w:r w:rsidRPr="00E8332F">
          <w:fldChar w:fldCharType="begin"/>
        </w:r>
        <w:r w:rsidRPr="00E8332F">
          <w:instrText xml:space="preserve"> HYPERLINK "https://www.javatpoint.com/java-program-to-print-the-following-pattern-on-the-console-12" </w:instrText>
        </w:r>
        <w:r w:rsidRPr="00E8332F">
          <w:fldChar w:fldCharType="separate"/>
        </w:r>
        <w:r w:rsidRPr="00E8332F">
          <w:rPr>
            <w:color w:val="008000"/>
            <w:u w:val="single"/>
          </w:rPr>
          <w:t>Java program to print the following pattern on the console 12</w:t>
        </w:r>
        <w:r w:rsidRPr="00E8332F">
          <w:fldChar w:fldCharType="end"/>
        </w:r>
      </w:ins>
    </w:p>
    <w:p w:rsidR="00E8332F" w:rsidRPr="00E8332F" w:rsidRDefault="00E8332F" w:rsidP="005A5DD8">
      <w:pPr>
        <w:ind w:left="720"/>
        <w:rPr>
          <w:ins w:id="2145" w:author="Unknown"/>
        </w:rPr>
      </w:pPr>
      <w:ins w:id="2146" w:author="Unknown">
        <w:r w:rsidRPr="00E8332F">
          <w:t>19) </w:t>
        </w:r>
        <w:r w:rsidRPr="00E8332F">
          <w:fldChar w:fldCharType="begin"/>
        </w:r>
        <w:r w:rsidRPr="00E8332F">
          <w:instrText xml:space="preserve"> HYPERLINK "https://www.javatpoint.com/java-program-to-print-the-following-spiral-pattern-on-the-console" </w:instrText>
        </w:r>
        <w:r w:rsidRPr="00E8332F">
          <w:fldChar w:fldCharType="separate"/>
        </w:r>
        <w:r w:rsidRPr="00E8332F">
          <w:rPr>
            <w:color w:val="008000"/>
            <w:u w:val="single"/>
          </w:rPr>
          <w:t>Java program to print the following spiral pattern on the console</w:t>
        </w:r>
        <w:r w:rsidRPr="00E8332F">
          <w:fldChar w:fldCharType="end"/>
        </w:r>
      </w:ins>
    </w:p>
    <w:p w:rsidR="00E8332F" w:rsidRPr="00E8332F" w:rsidRDefault="00E8332F" w:rsidP="00E8332F">
      <w:pPr>
        <w:spacing w:after="0" w:line="240" w:lineRule="auto"/>
        <w:rPr>
          <w:ins w:id="2147" w:author="Unknown"/>
          <w:rFonts w:ascii="Times New Roman" w:eastAsia="Times New Roman" w:hAnsi="Times New Roman" w:cs="Times New Roman"/>
          <w:sz w:val="24"/>
          <w:szCs w:val="24"/>
        </w:rPr>
      </w:pPr>
      <w:ins w:id="2148" w:author="Unknown">
        <w:r w:rsidRPr="00E8332F">
          <w:rPr>
            <w:rFonts w:ascii="Times New Roman" w:eastAsia="Times New Roman" w:hAnsi="Times New Roman" w:cs="Times New Roman"/>
            <w:sz w:val="24"/>
            <w:szCs w:val="24"/>
          </w:rPr>
          <w:pict>
            <v:rect id="_x0000_i1036" style="width:0;height:.75pt" o:hralign="center" o:hrstd="t" o:hrnoshade="t" o:hr="t" fillcolor="#d4d4d4" stroked="f"/>
          </w:pict>
        </w:r>
      </w:ins>
    </w:p>
    <w:p w:rsidR="00E8332F" w:rsidRPr="005A5DD8" w:rsidRDefault="00E8332F" w:rsidP="005A5DD8">
      <w:pPr>
        <w:pStyle w:val="Heading2"/>
        <w:rPr>
          <w:ins w:id="2149" w:author="Unknown"/>
          <w:sz w:val="22"/>
          <w:szCs w:val="22"/>
        </w:rPr>
      </w:pPr>
      <w:ins w:id="2150" w:author="Unknown">
        <w:r w:rsidRPr="005A5DD8">
          <w:rPr>
            <w:sz w:val="22"/>
            <w:szCs w:val="22"/>
          </w:rPr>
          <w:t>Java Singly Linked List Programs</w:t>
        </w:r>
      </w:ins>
    </w:p>
    <w:p w:rsidR="00E8332F" w:rsidRPr="00E8332F" w:rsidRDefault="00E8332F" w:rsidP="005A5DD8">
      <w:pPr>
        <w:rPr>
          <w:ins w:id="2151" w:author="Unknown"/>
        </w:rPr>
      </w:pPr>
      <w:ins w:id="2152" w:author="Unknown">
        <w:r w:rsidRPr="00E8332F">
          <w:t>1) </w:t>
        </w:r>
        <w:r w:rsidRPr="00E8332F">
          <w:fldChar w:fldCharType="begin"/>
        </w:r>
        <w:r w:rsidRPr="00E8332F">
          <w:instrText xml:space="preserve"> HYPERLINK "https://www.javatpoint.com/java-singly-linked-list-example" </w:instrText>
        </w:r>
        <w:r w:rsidRPr="00E8332F">
          <w:fldChar w:fldCharType="separate"/>
        </w:r>
        <w:r w:rsidRPr="00E8332F">
          <w:rPr>
            <w:color w:val="008000"/>
            <w:u w:val="single"/>
          </w:rPr>
          <w:t>Singly linked list Examples in Java</w:t>
        </w:r>
        <w:r w:rsidRPr="00E8332F">
          <w:fldChar w:fldCharType="end"/>
        </w:r>
      </w:ins>
    </w:p>
    <w:p w:rsidR="00E8332F" w:rsidRPr="00E8332F" w:rsidRDefault="00E8332F" w:rsidP="005A5DD8">
      <w:pPr>
        <w:rPr>
          <w:ins w:id="2153" w:author="Unknown"/>
        </w:rPr>
      </w:pPr>
      <w:ins w:id="2154" w:author="Unknown">
        <w:r w:rsidRPr="00E8332F">
          <w:t>2) </w:t>
        </w:r>
        <w:r w:rsidRPr="00E8332F">
          <w:fldChar w:fldCharType="begin"/>
        </w:r>
        <w:r w:rsidRPr="00E8332F">
          <w:instrText xml:space="preserve"> HYPERLINK "https://www.javatpoint.com/java-program-to-create-and-display-a-singly-linked-list" </w:instrText>
        </w:r>
        <w:r w:rsidRPr="00E8332F">
          <w:fldChar w:fldCharType="separate"/>
        </w:r>
        <w:r w:rsidRPr="00E8332F">
          <w:rPr>
            <w:color w:val="008000"/>
            <w:u w:val="single"/>
          </w:rPr>
          <w:t>Java Program to create and display a singly linked list</w:t>
        </w:r>
        <w:r w:rsidRPr="00E8332F">
          <w:fldChar w:fldCharType="end"/>
        </w:r>
      </w:ins>
    </w:p>
    <w:p w:rsidR="00E8332F" w:rsidRPr="00E8332F" w:rsidRDefault="00E8332F" w:rsidP="005A5DD8">
      <w:pPr>
        <w:rPr>
          <w:ins w:id="2155" w:author="Unknown"/>
        </w:rPr>
      </w:pPr>
      <w:ins w:id="2156" w:author="Unknown">
        <w:r w:rsidRPr="00E8332F">
          <w:t>3) </w:t>
        </w:r>
        <w:r w:rsidRPr="00E8332F">
          <w:fldChar w:fldCharType="begin"/>
        </w:r>
        <w:r w:rsidRPr="00E8332F">
          <w:instrText xml:space="preserve"> HYPERLINK "https://www.javatpoint.com/java-program-to-create-a-singly-linked-list-of-n-nodes-and-count-the-number-of-nodes" </w:instrText>
        </w:r>
        <w:r w:rsidRPr="00E8332F">
          <w:fldChar w:fldCharType="separate"/>
        </w:r>
        <w:r w:rsidRPr="00E8332F">
          <w:rPr>
            <w:color w:val="008000"/>
            <w:u w:val="single"/>
          </w:rPr>
          <w:t>Java program to create a singly linked list of n nodes and count the number of nodes</w:t>
        </w:r>
        <w:r w:rsidRPr="00E8332F">
          <w:fldChar w:fldCharType="end"/>
        </w:r>
      </w:ins>
    </w:p>
    <w:p w:rsidR="00E8332F" w:rsidRPr="00E8332F" w:rsidRDefault="00E8332F" w:rsidP="005A5DD8">
      <w:pPr>
        <w:rPr>
          <w:ins w:id="2157" w:author="Unknown"/>
        </w:rPr>
      </w:pPr>
      <w:ins w:id="2158" w:author="Unknown">
        <w:r w:rsidRPr="00E8332F">
          <w:t>4) </w:t>
        </w:r>
        <w:r w:rsidRPr="00E8332F">
          <w:fldChar w:fldCharType="begin"/>
        </w:r>
        <w:r w:rsidRPr="00E8332F">
          <w:instrText xml:space="preserve"> HYPERLINK "https://www.javatpoint.com/java-program-to-create-a-singly-linked-list-of-n-nodes-and-display-in-reverse-order" </w:instrText>
        </w:r>
        <w:r w:rsidRPr="00E8332F">
          <w:fldChar w:fldCharType="separate"/>
        </w:r>
        <w:r w:rsidRPr="00E8332F">
          <w:rPr>
            <w:color w:val="008000"/>
            <w:u w:val="single"/>
          </w:rPr>
          <w:t>Java program to create a singly linked list of n nodes and display it in reverse order</w:t>
        </w:r>
        <w:r w:rsidRPr="00E8332F">
          <w:fldChar w:fldCharType="end"/>
        </w:r>
      </w:ins>
    </w:p>
    <w:p w:rsidR="00E8332F" w:rsidRPr="00E8332F" w:rsidRDefault="00E8332F" w:rsidP="005A5DD8">
      <w:pPr>
        <w:rPr>
          <w:ins w:id="2159" w:author="Unknown"/>
        </w:rPr>
      </w:pPr>
      <w:ins w:id="2160" w:author="Unknown">
        <w:r w:rsidRPr="00E8332F">
          <w:t>5) </w:t>
        </w:r>
        <w:r w:rsidRPr="00E8332F">
          <w:fldChar w:fldCharType="begin"/>
        </w:r>
        <w:r w:rsidRPr="00E8332F">
          <w:instrText xml:space="preserve"> HYPERLINK "https://www.javatpoint.com/java-program-to-delete-a-node-from-the-beginning-of-the-singly-linked-list" </w:instrText>
        </w:r>
        <w:r w:rsidRPr="00E8332F">
          <w:fldChar w:fldCharType="separate"/>
        </w:r>
        <w:r w:rsidRPr="00E8332F">
          <w:rPr>
            <w:color w:val="008000"/>
            <w:u w:val="single"/>
          </w:rPr>
          <w:t>Java program to delete a node from the beginning of the singly linked list</w:t>
        </w:r>
        <w:r w:rsidRPr="00E8332F">
          <w:fldChar w:fldCharType="end"/>
        </w:r>
      </w:ins>
    </w:p>
    <w:p w:rsidR="00E8332F" w:rsidRPr="00E8332F" w:rsidRDefault="00E8332F" w:rsidP="005A5DD8">
      <w:pPr>
        <w:rPr>
          <w:ins w:id="2161" w:author="Unknown"/>
        </w:rPr>
      </w:pPr>
      <w:ins w:id="2162" w:author="Unknown">
        <w:r w:rsidRPr="00E8332F">
          <w:t>6) </w:t>
        </w:r>
        <w:r w:rsidRPr="00E8332F">
          <w:fldChar w:fldCharType="begin"/>
        </w:r>
        <w:r w:rsidRPr="00E8332F">
          <w:instrText xml:space="preserve"> HYPERLINK "https://www.javatpoint.com/java-program-to-delete-a-node-from-the-middle-of-the-singly-linked-list" </w:instrText>
        </w:r>
        <w:r w:rsidRPr="00E8332F">
          <w:fldChar w:fldCharType="separate"/>
        </w:r>
        <w:r w:rsidRPr="00E8332F">
          <w:rPr>
            <w:color w:val="008000"/>
            <w:u w:val="single"/>
          </w:rPr>
          <w:t>Java program to delete a node from the middle of the singly linked list</w:t>
        </w:r>
        <w:r w:rsidRPr="00E8332F">
          <w:fldChar w:fldCharType="end"/>
        </w:r>
      </w:ins>
    </w:p>
    <w:p w:rsidR="00E8332F" w:rsidRPr="00E8332F" w:rsidRDefault="00E8332F" w:rsidP="005A5DD8">
      <w:pPr>
        <w:rPr>
          <w:ins w:id="2163" w:author="Unknown"/>
        </w:rPr>
      </w:pPr>
      <w:ins w:id="2164" w:author="Unknown">
        <w:r w:rsidRPr="00E8332F">
          <w:t>7) </w:t>
        </w:r>
        <w:r w:rsidRPr="00E8332F">
          <w:fldChar w:fldCharType="begin"/>
        </w:r>
        <w:r w:rsidRPr="00E8332F">
          <w:instrText xml:space="preserve"> HYPERLINK "https://www.javatpoint.com/java-program-to-delete-a-node-from-the-end-of-the-singly-linked-list" </w:instrText>
        </w:r>
        <w:r w:rsidRPr="00E8332F">
          <w:fldChar w:fldCharType="separate"/>
        </w:r>
        <w:r w:rsidRPr="00E8332F">
          <w:rPr>
            <w:color w:val="008000"/>
            <w:u w:val="single"/>
          </w:rPr>
          <w:t>Java program to delete a node from the end of the singly linked list</w:t>
        </w:r>
        <w:r w:rsidRPr="00E8332F">
          <w:fldChar w:fldCharType="end"/>
        </w:r>
      </w:ins>
    </w:p>
    <w:p w:rsidR="00E8332F" w:rsidRPr="00E8332F" w:rsidRDefault="00E8332F" w:rsidP="005A5DD8">
      <w:pPr>
        <w:rPr>
          <w:ins w:id="2165" w:author="Unknown"/>
        </w:rPr>
      </w:pPr>
      <w:ins w:id="2166" w:author="Unknown">
        <w:r w:rsidRPr="00E8332F">
          <w:t>8) </w:t>
        </w:r>
        <w:r w:rsidRPr="00E8332F">
          <w:fldChar w:fldCharType="begin"/>
        </w:r>
        <w:r w:rsidRPr="00E8332F">
          <w:instrText xml:space="preserve"> HYPERLINK "https://www.javatpoint.com/java-program-to-determine-whether-a-singly-linked-list-is-the-palindrome" </w:instrText>
        </w:r>
        <w:r w:rsidRPr="00E8332F">
          <w:fldChar w:fldCharType="separate"/>
        </w:r>
        <w:r w:rsidRPr="00E8332F">
          <w:rPr>
            <w:color w:val="008000"/>
            <w:u w:val="single"/>
          </w:rPr>
          <w:t>Java program to determine whether a singly linked list is the palindrome</w:t>
        </w:r>
        <w:r w:rsidRPr="00E8332F">
          <w:fldChar w:fldCharType="end"/>
        </w:r>
      </w:ins>
    </w:p>
    <w:p w:rsidR="00E8332F" w:rsidRPr="00E8332F" w:rsidRDefault="00E8332F" w:rsidP="005A5DD8">
      <w:pPr>
        <w:rPr>
          <w:ins w:id="2167" w:author="Unknown"/>
        </w:rPr>
      </w:pPr>
      <w:ins w:id="2168" w:author="Unknown">
        <w:r w:rsidRPr="00E8332F">
          <w:t>9) </w:t>
        </w:r>
        <w:r w:rsidRPr="00E8332F">
          <w:fldChar w:fldCharType="begin"/>
        </w:r>
        <w:r w:rsidRPr="00E8332F">
          <w:instrText xml:space="preserve"> HYPERLINK "https://www.javatpoint.com/java-program-to-find-the-maximum-and-minimum-value-node-from-a-linked-list" </w:instrText>
        </w:r>
        <w:r w:rsidRPr="00E8332F">
          <w:fldChar w:fldCharType="separate"/>
        </w:r>
        <w:r w:rsidRPr="00E8332F">
          <w:rPr>
            <w:color w:val="008000"/>
            <w:u w:val="single"/>
          </w:rPr>
          <w:t>Java program to find the maximum and minimum value node from a linked list</w:t>
        </w:r>
        <w:r w:rsidRPr="00E8332F">
          <w:fldChar w:fldCharType="end"/>
        </w:r>
      </w:ins>
    </w:p>
    <w:p w:rsidR="00E8332F" w:rsidRPr="00E8332F" w:rsidRDefault="00E8332F" w:rsidP="005A5DD8">
      <w:pPr>
        <w:rPr>
          <w:ins w:id="2169" w:author="Unknown"/>
        </w:rPr>
      </w:pPr>
      <w:ins w:id="2170" w:author="Unknown">
        <w:r w:rsidRPr="00E8332F">
          <w:t>10) </w:t>
        </w:r>
        <w:r w:rsidRPr="00E8332F">
          <w:fldChar w:fldCharType="begin"/>
        </w:r>
        <w:r w:rsidRPr="00E8332F">
          <w:instrText xml:space="preserve"> HYPERLINK "https://www.javatpoint.com/java-program-to-insert-a-new-node-at-the-middle-of-the-singly-linked-list" </w:instrText>
        </w:r>
        <w:r w:rsidRPr="00E8332F">
          <w:fldChar w:fldCharType="separate"/>
        </w:r>
        <w:r w:rsidRPr="00E8332F">
          <w:rPr>
            <w:color w:val="008000"/>
            <w:u w:val="single"/>
          </w:rPr>
          <w:t>Java Program to insert a new node at the middle of the singly linked list</w:t>
        </w:r>
        <w:r w:rsidRPr="00E8332F">
          <w:fldChar w:fldCharType="end"/>
        </w:r>
      </w:ins>
    </w:p>
    <w:p w:rsidR="00E8332F" w:rsidRPr="00E8332F" w:rsidRDefault="00E8332F" w:rsidP="005A5DD8">
      <w:pPr>
        <w:rPr>
          <w:ins w:id="2171" w:author="Unknown"/>
        </w:rPr>
      </w:pPr>
      <w:ins w:id="2172" w:author="Unknown">
        <w:r w:rsidRPr="00E8332F">
          <w:t>11) </w:t>
        </w:r>
        <w:r w:rsidRPr="00E8332F">
          <w:fldChar w:fldCharType="begin"/>
        </w:r>
        <w:r w:rsidRPr="00E8332F">
          <w:instrText xml:space="preserve"> HYPERLINK "https://www.javatpoint.com/java-program-to-insert-a-new-node-at-the-beginning-of-the-singly-linked-list" </w:instrText>
        </w:r>
        <w:r w:rsidRPr="00E8332F">
          <w:fldChar w:fldCharType="separate"/>
        </w:r>
        <w:r w:rsidRPr="00E8332F">
          <w:rPr>
            <w:color w:val="008000"/>
            <w:u w:val="single"/>
          </w:rPr>
          <w:t>Java program to insert a new node at the beginning of the singly linked list</w:t>
        </w:r>
        <w:r w:rsidRPr="00E8332F">
          <w:fldChar w:fldCharType="end"/>
        </w:r>
      </w:ins>
    </w:p>
    <w:p w:rsidR="00E8332F" w:rsidRPr="00E8332F" w:rsidRDefault="00E8332F" w:rsidP="005A5DD8">
      <w:pPr>
        <w:rPr>
          <w:ins w:id="2173" w:author="Unknown"/>
        </w:rPr>
      </w:pPr>
      <w:ins w:id="2174" w:author="Unknown">
        <w:r w:rsidRPr="00E8332F">
          <w:t>12) </w:t>
        </w:r>
        <w:r w:rsidRPr="00E8332F">
          <w:fldChar w:fldCharType="begin"/>
        </w:r>
        <w:r w:rsidRPr="00E8332F">
          <w:instrText xml:space="preserve"> HYPERLINK "https://www.javatpoint.com/java-program-to-insert-a-new-node-at-the-end-of-the-singly-linked-list" </w:instrText>
        </w:r>
        <w:r w:rsidRPr="00E8332F">
          <w:fldChar w:fldCharType="separate"/>
        </w:r>
        <w:r w:rsidRPr="00E8332F">
          <w:rPr>
            <w:color w:val="008000"/>
            <w:u w:val="single"/>
          </w:rPr>
          <w:t>Java program to insert a new node at the end of the singly linked list</w:t>
        </w:r>
        <w:r w:rsidRPr="00E8332F">
          <w:fldChar w:fldCharType="end"/>
        </w:r>
      </w:ins>
    </w:p>
    <w:p w:rsidR="00E8332F" w:rsidRPr="00E8332F" w:rsidRDefault="00E8332F" w:rsidP="005A5DD8">
      <w:pPr>
        <w:rPr>
          <w:ins w:id="2175" w:author="Unknown"/>
        </w:rPr>
      </w:pPr>
      <w:ins w:id="2176" w:author="Unknown">
        <w:r w:rsidRPr="00E8332F">
          <w:t>13) </w:t>
        </w:r>
        <w:r w:rsidRPr="00E8332F">
          <w:fldChar w:fldCharType="begin"/>
        </w:r>
        <w:r w:rsidRPr="00E8332F">
          <w:instrText xml:space="preserve"> HYPERLINK "https://www.javatpoint.com/java-program-to-remove-duplicate-elements-from-a-singly-linked-list" </w:instrText>
        </w:r>
        <w:r w:rsidRPr="00E8332F">
          <w:fldChar w:fldCharType="separate"/>
        </w:r>
        <w:r w:rsidRPr="00E8332F">
          <w:rPr>
            <w:color w:val="008000"/>
            <w:u w:val="single"/>
          </w:rPr>
          <w:t>Java program to remove duplicate elements from a singly linked list</w:t>
        </w:r>
        <w:r w:rsidRPr="00E8332F">
          <w:fldChar w:fldCharType="end"/>
        </w:r>
      </w:ins>
    </w:p>
    <w:p w:rsidR="00E8332F" w:rsidRPr="00E8332F" w:rsidRDefault="00E8332F" w:rsidP="005A5DD8">
      <w:pPr>
        <w:rPr>
          <w:ins w:id="2177" w:author="Unknown"/>
        </w:rPr>
      </w:pPr>
      <w:ins w:id="2178" w:author="Unknown">
        <w:r w:rsidRPr="00E8332F">
          <w:t>14) </w:t>
        </w:r>
        <w:r w:rsidRPr="00E8332F">
          <w:fldChar w:fldCharType="begin"/>
        </w:r>
        <w:r w:rsidRPr="00E8332F">
          <w:instrText xml:space="preserve"> HYPERLINK "https://www.javatpoint.com/java-program-to-search-an-element-in-a-singly-linked-list" </w:instrText>
        </w:r>
        <w:r w:rsidRPr="00E8332F">
          <w:fldChar w:fldCharType="separate"/>
        </w:r>
        <w:r w:rsidRPr="00E8332F">
          <w:rPr>
            <w:color w:val="008000"/>
            <w:u w:val="single"/>
          </w:rPr>
          <w:t>Java Program to search an element in a singly linked list</w:t>
        </w:r>
        <w:r w:rsidRPr="00E8332F">
          <w:fldChar w:fldCharType="end"/>
        </w:r>
      </w:ins>
    </w:p>
    <w:p w:rsidR="00E8332F" w:rsidRPr="00E8332F" w:rsidRDefault="00E8332F" w:rsidP="00E8332F">
      <w:pPr>
        <w:spacing w:after="0" w:line="240" w:lineRule="auto"/>
        <w:rPr>
          <w:ins w:id="2179" w:author="Unknown"/>
          <w:rFonts w:ascii="Times New Roman" w:eastAsia="Times New Roman" w:hAnsi="Times New Roman" w:cs="Times New Roman"/>
          <w:sz w:val="24"/>
          <w:szCs w:val="24"/>
        </w:rPr>
      </w:pPr>
      <w:ins w:id="2180" w:author="Unknown">
        <w:r w:rsidRPr="00E8332F">
          <w:rPr>
            <w:rFonts w:ascii="Times New Roman" w:eastAsia="Times New Roman" w:hAnsi="Times New Roman" w:cs="Times New Roman"/>
            <w:sz w:val="24"/>
            <w:szCs w:val="24"/>
          </w:rPr>
          <w:pict>
            <v:rect id="_x0000_i1037" style="width:0;height:.75pt" o:hralign="center" o:hrstd="t" o:hrnoshade="t" o:hr="t" fillcolor="#d4d4d4" stroked="f"/>
          </w:pict>
        </w:r>
      </w:ins>
    </w:p>
    <w:p w:rsidR="00E8332F" w:rsidRPr="005A5DD8" w:rsidRDefault="00E8332F" w:rsidP="005A5DD8">
      <w:pPr>
        <w:pStyle w:val="Heading1"/>
        <w:rPr>
          <w:ins w:id="2181" w:author="Unknown"/>
          <w:sz w:val="22"/>
          <w:szCs w:val="22"/>
        </w:rPr>
      </w:pPr>
      <w:ins w:id="2182" w:author="Unknown">
        <w:r w:rsidRPr="005A5DD8">
          <w:rPr>
            <w:sz w:val="22"/>
            <w:szCs w:val="22"/>
          </w:rPr>
          <w:t>Java Circular Linked List Programs</w:t>
        </w:r>
      </w:ins>
    </w:p>
    <w:p w:rsidR="00E8332F" w:rsidRPr="00E8332F" w:rsidRDefault="00E8332F" w:rsidP="005A5DD8">
      <w:pPr>
        <w:ind w:left="720"/>
        <w:rPr>
          <w:ins w:id="2183" w:author="Unknown"/>
        </w:rPr>
      </w:pPr>
      <w:ins w:id="2184" w:author="Unknown">
        <w:r w:rsidRPr="00E8332F">
          <w:t>1) </w:t>
        </w:r>
        <w:r w:rsidRPr="00E8332F">
          <w:fldChar w:fldCharType="begin"/>
        </w:r>
        <w:r w:rsidRPr="00E8332F">
          <w:instrText xml:space="preserve"> HYPERLINK "https://www.javatpoint.com/java-program-to-create-and-display-a-circular-linked-list" </w:instrText>
        </w:r>
        <w:r w:rsidRPr="00E8332F">
          <w:fldChar w:fldCharType="separate"/>
        </w:r>
        <w:r w:rsidRPr="00E8332F">
          <w:rPr>
            <w:color w:val="008000"/>
            <w:u w:val="single"/>
          </w:rPr>
          <w:t>Java program to create and display a Circular Linked List</w:t>
        </w:r>
        <w:r w:rsidRPr="00E8332F">
          <w:fldChar w:fldCharType="end"/>
        </w:r>
      </w:ins>
    </w:p>
    <w:p w:rsidR="00E8332F" w:rsidRPr="00E8332F" w:rsidRDefault="00E8332F" w:rsidP="005A5DD8">
      <w:pPr>
        <w:ind w:left="720"/>
        <w:rPr>
          <w:ins w:id="2185" w:author="Unknown"/>
        </w:rPr>
      </w:pPr>
      <w:ins w:id="2186" w:author="Unknown">
        <w:r w:rsidRPr="00E8332F">
          <w:t>2) </w:t>
        </w:r>
        <w:r w:rsidRPr="00E8332F">
          <w:fldChar w:fldCharType="begin"/>
        </w:r>
        <w:r w:rsidRPr="00E8332F">
          <w:instrText xml:space="preserve"> HYPERLINK "https://www.javatpoint.com/java-program-to-create-a-circular-linked-list-of-n-nodes-and-count-the-number-of-nodes" </w:instrText>
        </w:r>
        <w:r w:rsidRPr="00E8332F">
          <w:fldChar w:fldCharType="separate"/>
        </w:r>
        <w:r w:rsidRPr="00E8332F">
          <w:rPr>
            <w:color w:val="008000"/>
            <w:u w:val="single"/>
          </w:rPr>
          <w:t xml:space="preserve">Java program to create </w:t>
        </w:r>
        <w:proofErr w:type="gramStart"/>
        <w:r w:rsidRPr="00E8332F">
          <w:rPr>
            <w:color w:val="008000"/>
            <w:u w:val="single"/>
          </w:rPr>
          <w:t>a Circular Linked List of N nodes</w:t>
        </w:r>
        <w:proofErr w:type="gramEnd"/>
        <w:r w:rsidRPr="00E8332F">
          <w:rPr>
            <w:color w:val="008000"/>
            <w:u w:val="single"/>
          </w:rPr>
          <w:t xml:space="preserve"> and count the number of nodes</w:t>
        </w:r>
        <w:r w:rsidRPr="00E8332F">
          <w:fldChar w:fldCharType="end"/>
        </w:r>
      </w:ins>
    </w:p>
    <w:p w:rsidR="00E8332F" w:rsidRPr="00E8332F" w:rsidRDefault="00E8332F" w:rsidP="005A5DD8">
      <w:pPr>
        <w:ind w:left="720"/>
        <w:rPr>
          <w:ins w:id="2187" w:author="Unknown"/>
        </w:rPr>
      </w:pPr>
      <w:ins w:id="2188" w:author="Unknown">
        <w:r w:rsidRPr="00E8332F">
          <w:t>3) </w:t>
        </w:r>
        <w:r w:rsidRPr="00E8332F">
          <w:fldChar w:fldCharType="begin"/>
        </w:r>
        <w:r w:rsidRPr="00E8332F">
          <w:instrText xml:space="preserve"> HYPERLINK "https://www.javatpoint.com/java-program-to-create-a-circular-linked-list-of-n-nodes-and-display-it-in-reverse-order" </w:instrText>
        </w:r>
        <w:r w:rsidRPr="00E8332F">
          <w:fldChar w:fldCharType="separate"/>
        </w:r>
        <w:r w:rsidRPr="00E8332F">
          <w:rPr>
            <w:color w:val="008000"/>
            <w:u w:val="single"/>
          </w:rPr>
          <w:t>Java program to create a Circular Linked List of n nodes and display it in reverse order</w:t>
        </w:r>
        <w:r w:rsidRPr="00E8332F">
          <w:fldChar w:fldCharType="end"/>
        </w:r>
      </w:ins>
    </w:p>
    <w:p w:rsidR="00E8332F" w:rsidRPr="00E8332F" w:rsidRDefault="00E8332F" w:rsidP="005A5DD8">
      <w:pPr>
        <w:ind w:left="720"/>
        <w:rPr>
          <w:ins w:id="2189" w:author="Unknown"/>
        </w:rPr>
      </w:pPr>
      <w:ins w:id="2190" w:author="Unknown">
        <w:r w:rsidRPr="00E8332F">
          <w:lastRenderedPageBreak/>
          <w:t>4) </w:t>
        </w:r>
        <w:r w:rsidRPr="00E8332F">
          <w:fldChar w:fldCharType="begin"/>
        </w:r>
        <w:r w:rsidRPr="00E8332F">
          <w:instrText xml:space="preserve"> HYPERLINK "https://www.javatpoint.com/java-program-to-delete-a-node-from-the-beginning-of-the-circular-linked-list" </w:instrText>
        </w:r>
        <w:r w:rsidRPr="00E8332F">
          <w:fldChar w:fldCharType="separate"/>
        </w:r>
        <w:r w:rsidRPr="00E8332F">
          <w:rPr>
            <w:color w:val="008000"/>
            <w:u w:val="single"/>
          </w:rPr>
          <w:t>Java program to delete a node from the beginning of the Circular Linked List</w:t>
        </w:r>
        <w:r w:rsidRPr="00E8332F">
          <w:fldChar w:fldCharType="end"/>
        </w:r>
      </w:ins>
    </w:p>
    <w:p w:rsidR="00E8332F" w:rsidRPr="00E8332F" w:rsidRDefault="00E8332F" w:rsidP="005A5DD8">
      <w:pPr>
        <w:ind w:left="720"/>
        <w:rPr>
          <w:ins w:id="2191" w:author="Unknown"/>
        </w:rPr>
      </w:pPr>
      <w:ins w:id="2192" w:author="Unknown">
        <w:r w:rsidRPr="00E8332F">
          <w:t>5) </w:t>
        </w:r>
        <w:r w:rsidRPr="00E8332F">
          <w:fldChar w:fldCharType="begin"/>
        </w:r>
        <w:r w:rsidRPr="00E8332F">
          <w:instrText xml:space="preserve"> HYPERLINK "https://www.javatpoint.com/java-program-to-delete-a-node-from-the-end-of-the-circular-linked-list" </w:instrText>
        </w:r>
        <w:r w:rsidRPr="00E8332F">
          <w:fldChar w:fldCharType="separate"/>
        </w:r>
        <w:r w:rsidRPr="00E8332F">
          <w:rPr>
            <w:color w:val="008000"/>
            <w:u w:val="single"/>
          </w:rPr>
          <w:t>Java program to delete a node from the end of the Circular Linked List</w:t>
        </w:r>
        <w:r w:rsidRPr="00E8332F">
          <w:fldChar w:fldCharType="end"/>
        </w:r>
      </w:ins>
    </w:p>
    <w:p w:rsidR="00E8332F" w:rsidRPr="00E8332F" w:rsidRDefault="00E8332F" w:rsidP="005A5DD8">
      <w:pPr>
        <w:ind w:left="720"/>
        <w:rPr>
          <w:ins w:id="2193" w:author="Unknown"/>
        </w:rPr>
      </w:pPr>
      <w:ins w:id="2194" w:author="Unknown">
        <w:r w:rsidRPr="00E8332F">
          <w:t>6) </w:t>
        </w:r>
        <w:r w:rsidRPr="00E8332F">
          <w:fldChar w:fldCharType="begin"/>
        </w:r>
        <w:r w:rsidRPr="00E8332F">
          <w:instrText xml:space="preserve"> HYPERLINK "https://www.javatpoint.com/java-program-to-delete-a-node-from-the-middle-of-the-circular-linked-list" </w:instrText>
        </w:r>
        <w:r w:rsidRPr="00E8332F">
          <w:fldChar w:fldCharType="separate"/>
        </w:r>
        <w:r w:rsidRPr="00E8332F">
          <w:rPr>
            <w:color w:val="008000"/>
            <w:u w:val="single"/>
          </w:rPr>
          <w:t>Java program to delete a node from the middle of the Circular Linked List</w:t>
        </w:r>
        <w:r w:rsidRPr="00E8332F">
          <w:fldChar w:fldCharType="end"/>
        </w:r>
      </w:ins>
    </w:p>
    <w:p w:rsidR="00E8332F" w:rsidRPr="00E8332F" w:rsidRDefault="00E8332F" w:rsidP="005A5DD8">
      <w:pPr>
        <w:ind w:left="720"/>
        <w:rPr>
          <w:ins w:id="2195" w:author="Unknown"/>
        </w:rPr>
      </w:pPr>
      <w:ins w:id="2196" w:author="Unknown">
        <w:r w:rsidRPr="00E8332F">
          <w:t>7) </w:t>
        </w:r>
        <w:r w:rsidRPr="00E8332F">
          <w:fldChar w:fldCharType="begin"/>
        </w:r>
        <w:r w:rsidRPr="00E8332F">
          <w:instrText xml:space="preserve"> HYPERLINK "https://www.javatpoint.com/java-program-to-find-the-maximum-and-minimum-value-node-from-a-circular-linked-list" </w:instrText>
        </w:r>
        <w:r w:rsidRPr="00E8332F">
          <w:fldChar w:fldCharType="separate"/>
        </w:r>
        <w:r w:rsidRPr="00E8332F">
          <w:rPr>
            <w:color w:val="008000"/>
            <w:u w:val="single"/>
          </w:rPr>
          <w:t>Java program to find the maximum and minimum value node from a circular linked list</w:t>
        </w:r>
        <w:r w:rsidRPr="00E8332F">
          <w:fldChar w:fldCharType="end"/>
        </w:r>
      </w:ins>
    </w:p>
    <w:p w:rsidR="00E8332F" w:rsidRPr="00E8332F" w:rsidRDefault="00E8332F" w:rsidP="005A5DD8">
      <w:pPr>
        <w:ind w:left="720"/>
        <w:rPr>
          <w:ins w:id="2197" w:author="Unknown"/>
        </w:rPr>
      </w:pPr>
      <w:ins w:id="2198" w:author="Unknown">
        <w:r w:rsidRPr="00E8332F">
          <w:t>8) </w:t>
        </w:r>
        <w:r w:rsidRPr="00E8332F">
          <w:fldChar w:fldCharType="begin"/>
        </w:r>
        <w:r w:rsidRPr="00E8332F">
          <w:instrText xml:space="preserve"> HYPERLINK "https://www.javatpoint.com/java-program-to-insert-a-new-node-at-the-beginning-of-the-circular-linked-list" </w:instrText>
        </w:r>
        <w:r w:rsidRPr="00E8332F">
          <w:fldChar w:fldCharType="separate"/>
        </w:r>
        <w:r w:rsidRPr="00E8332F">
          <w:rPr>
            <w:color w:val="008000"/>
            <w:u w:val="single"/>
          </w:rPr>
          <w:t>Java program to insert a new node at the beginning of the Circular Linked List</w:t>
        </w:r>
        <w:r w:rsidRPr="00E8332F">
          <w:fldChar w:fldCharType="end"/>
        </w:r>
      </w:ins>
    </w:p>
    <w:p w:rsidR="00E8332F" w:rsidRPr="00E8332F" w:rsidRDefault="00E8332F" w:rsidP="005A5DD8">
      <w:pPr>
        <w:ind w:left="720"/>
        <w:rPr>
          <w:ins w:id="2199" w:author="Unknown"/>
        </w:rPr>
      </w:pPr>
      <w:ins w:id="2200" w:author="Unknown">
        <w:r w:rsidRPr="00E8332F">
          <w:t>9) </w:t>
        </w:r>
        <w:r w:rsidRPr="00E8332F">
          <w:fldChar w:fldCharType="begin"/>
        </w:r>
        <w:r w:rsidRPr="00E8332F">
          <w:instrText xml:space="preserve"> HYPERLINK "https://www.javatpoint.com/java-program-to-insert-a-new-node-at-the-end-of-the-circular-linked-list" </w:instrText>
        </w:r>
        <w:r w:rsidRPr="00E8332F">
          <w:fldChar w:fldCharType="separate"/>
        </w:r>
        <w:r w:rsidRPr="00E8332F">
          <w:rPr>
            <w:color w:val="008000"/>
            <w:u w:val="single"/>
          </w:rPr>
          <w:t>Java program to insert a new node at the end of the Circular Linked List</w:t>
        </w:r>
        <w:r w:rsidRPr="00E8332F">
          <w:fldChar w:fldCharType="end"/>
        </w:r>
      </w:ins>
    </w:p>
    <w:p w:rsidR="00E8332F" w:rsidRPr="00E8332F" w:rsidRDefault="00E8332F" w:rsidP="005A5DD8">
      <w:pPr>
        <w:ind w:left="720"/>
        <w:rPr>
          <w:ins w:id="2201" w:author="Unknown"/>
        </w:rPr>
      </w:pPr>
      <w:ins w:id="2202" w:author="Unknown">
        <w:r w:rsidRPr="00E8332F">
          <w:t>10) </w:t>
        </w:r>
        <w:r w:rsidRPr="00E8332F">
          <w:fldChar w:fldCharType="begin"/>
        </w:r>
        <w:r w:rsidRPr="00E8332F">
          <w:instrText xml:space="preserve"> HYPERLINK "https://www.javatpoint.com/java-program-to-insert-a-new-node-at-the-middle-of-the-circular-linked-list" </w:instrText>
        </w:r>
        <w:r w:rsidRPr="00E8332F">
          <w:fldChar w:fldCharType="separate"/>
        </w:r>
        <w:r w:rsidRPr="00E8332F">
          <w:rPr>
            <w:color w:val="008000"/>
            <w:u w:val="single"/>
          </w:rPr>
          <w:t>Java program to insert a new node at the middle of the Circular Linked List</w:t>
        </w:r>
        <w:r w:rsidRPr="00E8332F">
          <w:fldChar w:fldCharType="end"/>
        </w:r>
      </w:ins>
    </w:p>
    <w:p w:rsidR="00E8332F" w:rsidRPr="00E8332F" w:rsidRDefault="00E8332F" w:rsidP="005A5DD8">
      <w:pPr>
        <w:ind w:left="720"/>
        <w:rPr>
          <w:ins w:id="2203" w:author="Unknown"/>
        </w:rPr>
      </w:pPr>
      <w:ins w:id="2204" w:author="Unknown">
        <w:r w:rsidRPr="00E8332F">
          <w:t>11) </w:t>
        </w:r>
        <w:r w:rsidRPr="00E8332F">
          <w:fldChar w:fldCharType="begin"/>
        </w:r>
        <w:r w:rsidRPr="00E8332F">
          <w:instrText xml:space="preserve"> HYPERLINK "https://www.javatpoint.com/java-program-to-remove-duplicate-elements-from-a-circular-linked-list" </w:instrText>
        </w:r>
        <w:r w:rsidRPr="00E8332F">
          <w:fldChar w:fldCharType="separate"/>
        </w:r>
        <w:r w:rsidRPr="00E8332F">
          <w:rPr>
            <w:color w:val="008000"/>
            <w:u w:val="single"/>
          </w:rPr>
          <w:t>Java program to remove duplicate elements from a Circular Linked List</w:t>
        </w:r>
        <w:r w:rsidRPr="00E8332F">
          <w:fldChar w:fldCharType="end"/>
        </w:r>
      </w:ins>
    </w:p>
    <w:p w:rsidR="00E8332F" w:rsidRPr="00E8332F" w:rsidRDefault="00E8332F" w:rsidP="005A5DD8">
      <w:pPr>
        <w:ind w:left="720"/>
        <w:rPr>
          <w:ins w:id="2205" w:author="Unknown"/>
        </w:rPr>
      </w:pPr>
      <w:ins w:id="2206" w:author="Unknown">
        <w:r w:rsidRPr="00E8332F">
          <w:t>12) </w:t>
        </w:r>
        <w:r w:rsidRPr="00E8332F">
          <w:fldChar w:fldCharType="begin"/>
        </w:r>
        <w:r w:rsidRPr="00E8332F">
          <w:instrText xml:space="preserve"> HYPERLINK "https://www.javatpoint.com/java-program-to-search-an-element-in-a-circular-linked-list" </w:instrText>
        </w:r>
        <w:r w:rsidRPr="00E8332F">
          <w:fldChar w:fldCharType="separate"/>
        </w:r>
        <w:r w:rsidRPr="00E8332F">
          <w:rPr>
            <w:color w:val="008000"/>
            <w:u w:val="single"/>
          </w:rPr>
          <w:t>Java program to search an element in a Circular Linked List</w:t>
        </w:r>
        <w:r w:rsidRPr="00E8332F">
          <w:fldChar w:fldCharType="end"/>
        </w:r>
      </w:ins>
    </w:p>
    <w:p w:rsidR="00E8332F" w:rsidRPr="00E8332F" w:rsidRDefault="00E8332F" w:rsidP="005A5DD8">
      <w:pPr>
        <w:ind w:left="720"/>
        <w:rPr>
          <w:ins w:id="2207" w:author="Unknown"/>
        </w:rPr>
      </w:pPr>
      <w:ins w:id="2208" w:author="Unknown">
        <w:r w:rsidRPr="00E8332F">
          <w:t>13) </w:t>
        </w:r>
        <w:r w:rsidRPr="00E8332F">
          <w:fldChar w:fldCharType="begin"/>
        </w:r>
        <w:r w:rsidRPr="00E8332F">
          <w:instrText xml:space="preserve"> HYPERLINK "https://www.javatpoint.com/java-program-to-sort-the-elements-of-the-circular-linked-list" </w:instrText>
        </w:r>
        <w:r w:rsidRPr="00E8332F">
          <w:fldChar w:fldCharType="separate"/>
        </w:r>
        <w:r w:rsidRPr="00E8332F">
          <w:rPr>
            <w:color w:val="008000"/>
            <w:u w:val="single"/>
          </w:rPr>
          <w:t>Java program to sort the elements of the Circular Linked List</w:t>
        </w:r>
        <w:r w:rsidRPr="00E8332F">
          <w:fldChar w:fldCharType="end"/>
        </w:r>
      </w:ins>
    </w:p>
    <w:p w:rsidR="00E8332F" w:rsidRPr="00E8332F" w:rsidRDefault="00E8332F" w:rsidP="005A5DD8">
      <w:pPr>
        <w:ind w:left="720"/>
        <w:rPr>
          <w:ins w:id="2209" w:author="Unknown"/>
          <w:rFonts w:ascii="Times New Roman" w:hAnsi="Times New Roman" w:cs="Times New Roman"/>
          <w:sz w:val="24"/>
          <w:szCs w:val="24"/>
        </w:rPr>
      </w:pPr>
      <w:ins w:id="2210" w:author="Unknown">
        <w:r w:rsidRPr="00E8332F">
          <w:rPr>
            <w:rFonts w:ascii="Times New Roman" w:hAnsi="Times New Roman" w:cs="Times New Roman"/>
            <w:sz w:val="24"/>
            <w:szCs w:val="24"/>
          </w:rPr>
          <w:pict>
            <v:rect id="_x0000_i1038" style="width:0;height:.75pt" o:hralign="center" o:hrstd="t" o:hrnoshade="t" o:hr="t" fillcolor="#d4d4d4" stroked="f"/>
          </w:pict>
        </w:r>
      </w:ins>
    </w:p>
    <w:p w:rsidR="00E8332F" w:rsidRPr="005A5DD8" w:rsidRDefault="00E8332F" w:rsidP="005A5DD8">
      <w:pPr>
        <w:pStyle w:val="Heading1"/>
        <w:rPr>
          <w:ins w:id="2211" w:author="Unknown"/>
          <w:sz w:val="22"/>
          <w:szCs w:val="22"/>
        </w:rPr>
      </w:pPr>
      <w:ins w:id="2212" w:author="Unknown">
        <w:r w:rsidRPr="005A5DD8">
          <w:rPr>
            <w:sz w:val="22"/>
            <w:szCs w:val="22"/>
          </w:rPr>
          <w:t>Java Doubly Linked List Programs</w:t>
        </w:r>
      </w:ins>
    </w:p>
    <w:p w:rsidR="00E8332F" w:rsidRPr="00E8332F" w:rsidRDefault="00E8332F" w:rsidP="005A5DD8">
      <w:pPr>
        <w:ind w:left="720"/>
        <w:rPr>
          <w:ins w:id="2213" w:author="Unknown"/>
        </w:rPr>
      </w:pPr>
      <w:ins w:id="2214" w:author="Unknown">
        <w:r w:rsidRPr="00E8332F">
          <w:t>1) </w:t>
        </w:r>
        <w:r w:rsidRPr="00E8332F">
          <w:fldChar w:fldCharType="begin"/>
        </w:r>
        <w:r w:rsidRPr="00E8332F">
          <w:instrText xml:space="preserve"> HYPERLINK "https://www.javatpoint.com/java-program-to-convert-a-given-binary-tree-to-doubly-linked-list" </w:instrText>
        </w:r>
        <w:r w:rsidRPr="00E8332F">
          <w:fldChar w:fldCharType="separate"/>
        </w:r>
        <w:r w:rsidRPr="00E8332F">
          <w:rPr>
            <w:color w:val="008000"/>
            <w:u w:val="single"/>
          </w:rPr>
          <w:t>Java program to convert a given binary tree to doubly linked list</w:t>
        </w:r>
        <w:r w:rsidRPr="00E8332F">
          <w:fldChar w:fldCharType="end"/>
        </w:r>
      </w:ins>
    </w:p>
    <w:p w:rsidR="00E8332F" w:rsidRPr="00E8332F" w:rsidRDefault="00E8332F" w:rsidP="005A5DD8">
      <w:pPr>
        <w:ind w:left="720"/>
        <w:rPr>
          <w:ins w:id="2215" w:author="Unknown"/>
        </w:rPr>
      </w:pPr>
      <w:ins w:id="2216" w:author="Unknown">
        <w:r w:rsidRPr="00E8332F">
          <w:t>2) </w:t>
        </w:r>
        <w:r w:rsidRPr="00E8332F">
          <w:fldChar w:fldCharType="begin"/>
        </w:r>
        <w:r w:rsidRPr="00E8332F">
          <w:instrText xml:space="preserve"> HYPERLINK "https://www.javatpoint.com/java-program-to-create-a-doubly-linked-list-from-a-ternary-tree" </w:instrText>
        </w:r>
        <w:r w:rsidRPr="00E8332F">
          <w:fldChar w:fldCharType="separate"/>
        </w:r>
        <w:r w:rsidRPr="00E8332F">
          <w:rPr>
            <w:color w:val="008000"/>
            <w:u w:val="single"/>
          </w:rPr>
          <w:t>Java program to create a doubly linked list from a ternary tree</w:t>
        </w:r>
        <w:r w:rsidRPr="00E8332F">
          <w:fldChar w:fldCharType="end"/>
        </w:r>
      </w:ins>
    </w:p>
    <w:p w:rsidR="00E8332F" w:rsidRPr="00E8332F" w:rsidRDefault="00E8332F" w:rsidP="005A5DD8">
      <w:pPr>
        <w:ind w:left="720"/>
        <w:rPr>
          <w:ins w:id="2217" w:author="Unknown"/>
        </w:rPr>
      </w:pPr>
      <w:ins w:id="2218" w:author="Unknown">
        <w:r w:rsidRPr="00E8332F">
          <w:t>3) </w:t>
        </w:r>
        <w:r w:rsidRPr="00E8332F">
          <w:fldChar w:fldCharType="begin"/>
        </w:r>
        <w:r w:rsidRPr="00E8332F">
          <w:instrText xml:space="preserve"> HYPERLINK "https://www.javatpoint.com/java-program-to-create-a-doubly-linked-list-of-n-nodes-and-count-the-number-of-nodes" </w:instrText>
        </w:r>
        <w:r w:rsidRPr="00E8332F">
          <w:fldChar w:fldCharType="separate"/>
        </w:r>
        <w:r w:rsidRPr="00E8332F">
          <w:rPr>
            <w:color w:val="008000"/>
            <w:u w:val="single"/>
          </w:rPr>
          <w:t>Java program to create a doubly linked list of n nodes and count the number of nodes</w:t>
        </w:r>
        <w:r w:rsidRPr="00E8332F">
          <w:fldChar w:fldCharType="end"/>
        </w:r>
      </w:ins>
    </w:p>
    <w:p w:rsidR="00E8332F" w:rsidRPr="00E8332F" w:rsidRDefault="00E8332F" w:rsidP="005A5DD8">
      <w:pPr>
        <w:ind w:left="720"/>
        <w:rPr>
          <w:ins w:id="2219" w:author="Unknown"/>
        </w:rPr>
      </w:pPr>
      <w:ins w:id="2220" w:author="Unknown">
        <w:r w:rsidRPr="00E8332F">
          <w:t>4) </w:t>
        </w:r>
        <w:r w:rsidRPr="00E8332F">
          <w:fldChar w:fldCharType="begin"/>
        </w:r>
        <w:r w:rsidRPr="00E8332F">
          <w:instrText xml:space="preserve"> HYPERLINK "https://www.javatpoint.com/java-program-to-create-a-doubly-linked-list-of-n-nodes-and-display-it-in-reverse-order" </w:instrText>
        </w:r>
        <w:r w:rsidRPr="00E8332F">
          <w:fldChar w:fldCharType="separate"/>
        </w:r>
        <w:r w:rsidRPr="00E8332F">
          <w:rPr>
            <w:color w:val="008000"/>
            <w:u w:val="single"/>
          </w:rPr>
          <w:t>Java program to create a doubly linked list of n nodes and display it in reverse order</w:t>
        </w:r>
        <w:r w:rsidRPr="00E8332F">
          <w:fldChar w:fldCharType="end"/>
        </w:r>
      </w:ins>
    </w:p>
    <w:p w:rsidR="00E8332F" w:rsidRPr="00E8332F" w:rsidRDefault="00E8332F" w:rsidP="005A5DD8">
      <w:pPr>
        <w:ind w:left="720"/>
        <w:rPr>
          <w:ins w:id="2221" w:author="Unknown"/>
        </w:rPr>
      </w:pPr>
      <w:ins w:id="2222" w:author="Unknown">
        <w:r w:rsidRPr="00E8332F">
          <w:t>5) </w:t>
        </w:r>
        <w:r w:rsidRPr="00E8332F">
          <w:fldChar w:fldCharType="begin"/>
        </w:r>
        <w:r w:rsidRPr="00E8332F">
          <w:instrText xml:space="preserve"> HYPERLINK "https://www.javatpoint.com/java-program-to-create-and-display-a-doubly-linked-list" </w:instrText>
        </w:r>
        <w:r w:rsidRPr="00E8332F">
          <w:fldChar w:fldCharType="separate"/>
        </w:r>
        <w:r w:rsidRPr="00E8332F">
          <w:rPr>
            <w:color w:val="008000"/>
            <w:u w:val="single"/>
          </w:rPr>
          <w:t>Java program to create and display a doubly linked list</w:t>
        </w:r>
        <w:r w:rsidRPr="00E8332F">
          <w:fldChar w:fldCharType="end"/>
        </w:r>
      </w:ins>
    </w:p>
    <w:p w:rsidR="00E8332F" w:rsidRPr="00E8332F" w:rsidRDefault="00E8332F" w:rsidP="005A5DD8">
      <w:pPr>
        <w:ind w:left="720"/>
        <w:rPr>
          <w:ins w:id="2223" w:author="Unknown"/>
        </w:rPr>
      </w:pPr>
      <w:ins w:id="2224" w:author="Unknown">
        <w:r w:rsidRPr="00E8332F">
          <w:t>6) </w:t>
        </w:r>
        <w:r w:rsidRPr="00E8332F">
          <w:fldChar w:fldCharType="begin"/>
        </w:r>
        <w:r w:rsidRPr="00E8332F">
          <w:instrText xml:space="preserve"> HYPERLINK "https://www.javatpoint.com/java-program-to-delete-a-new-node-from-the-beginning-of-the-doubly-linked-list" </w:instrText>
        </w:r>
        <w:r w:rsidRPr="00E8332F">
          <w:fldChar w:fldCharType="separate"/>
        </w:r>
        <w:r w:rsidRPr="00E8332F">
          <w:rPr>
            <w:color w:val="008000"/>
            <w:u w:val="single"/>
          </w:rPr>
          <w:t>Java program to delete a new node from the beginning of the doubly linked list</w:t>
        </w:r>
        <w:r w:rsidRPr="00E8332F">
          <w:fldChar w:fldCharType="end"/>
        </w:r>
      </w:ins>
    </w:p>
    <w:p w:rsidR="00E8332F" w:rsidRPr="00E8332F" w:rsidRDefault="00E8332F" w:rsidP="005A5DD8">
      <w:pPr>
        <w:ind w:left="720"/>
        <w:rPr>
          <w:ins w:id="2225" w:author="Unknown"/>
        </w:rPr>
      </w:pPr>
      <w:ins w:id="2226" w:author="Unknown">
        <w:r w:rsidRPr="00E8332F">
          <w:t>7) </w:t>
        </w:r>
        <w:r w:rsidRPr="00E8332F">
          <w:fldChar w:fldCharType="begin"/>
        </w:r>
        <w:r w:rsidRPr="00E8332F">
          <w:instrText xml:space="preserve"> HYPERLINK "https://www.javatpoint.com/java-program-to-delete-a-new-node-from-the-end-of-the-doubly-linked-list" </w:instrText>
        </w:r>
        <w:r w:rsidRPr="00E8332F">
          <w:fldChar w:fldCharType="separate"/>
        </w:r>
        <w:r w:rsidRPr="00E8332F">
          <w:rPr>
            <w:color w:val="008000"/>
            <w:u w:val="single"/>
          </w:rPr>
          <w:t>Java program to delete a new node from the end of the doubly linked list</w:t>
        </w:r>
        <w:r w:rsidRPr="00E8332F">
          <w:fldChar w:fldCharType="end"/>
        </w:r>
      </w:ins>
    </w:p>
    <w:p w:rsidR="00E8332F" w:rsidRPr="00E8332F" w:rsidRDefault="00E8332F" w:rsidP="005A5DD8">
      <w:pPr>
        <w:ind w:left="720"/>
        <w:rPr>
          <w:ins w:id="2227" w:author="Unknown"/>
        </w:rPr>
      </w:pPr>
      <w:ins w:id="2228" w:author="Unknown">
        <w:r w:rsidRPr="00E8332F">
          <w:t>8) </w:t>
        </w:r>
        <w:r w:rsidRPr="00E8332F">
          <w:fldChar w:fldCharType="begin"/>
        </w:r>
        <w:r w:rsidRPr="00E8332F">
          <w:instrText xml:space="preserve"> HYPERLINK "https://www.javatpoint.com/java-program-to-delete-a-new-node-from-the-middle-of-the-doubly-linked-list" </w:instrText>
        </w:r>
        <w:r w:rsidRPr="00E8332F">
          <w:fldChar w:fldCharType="separate"/>
        </w:r>
        <w:r w:rsidRPr="00E8332F">
          <w:rPr>
            <w:color w:val="008000"/>
            <w:u w:val="single"/>
          </w:rPr>
          <w:t>Java program to delete a new node from the middle of the doubly linked list</w:t>
        </w:r>
        <w:r w:rsidRPr="00E8332F">
          <w:fldChar w:fldCharType="end"/>
        </w:r>
      </w:ins>
    </w:p>
    <w:p w:rsidR="00E8332F" w:rsidRPr="00E8332F" w:rsidRDefault="00E8332F" w:rsidP="005A5DD8">
      <w:pPr>
        <w:ind w:left="720"/>
        <w:rPr>
          <w:ins w:id="2229" w:author="Unknown"/>
        </w:rPr>
      </w:pPr>
      <w:ins w:id="2230" w:author="Unknown">
        <w:r w:rsidRPr="00E8332F">
          <w:t>9) </w:t>
        </w:r>
        <w:r w:rsidRPr="00E8332F">
          <w:fldChar w:fldCharType="begin"/>
        </w:r>
        <w:r w:rsidRPr="00E8332F">
          <w:instrText xml:space="preserve"> HYPERLINK "https://www.javatpoint.com/java-program-to-find-the-maximum-and-minimum-value-node-from-a-doubly-linked-list" </w:instrText>
        </w:r>
        <w:r w:rsidRPr="00E8332F">
          <w:fldChar w:fldCharType="separate"/>
        </w:r>
        <w:r w:rsidRPr="00E8332F">
          <w:rPr>
            <w:color w:val="008000"/>
            <w:u w:val="single"/>
          </w:rPr>
          <w:t>Java program to find the maximum and minimum value node from a doubly linked list</w:t>
        </w:r>
        <w:r w:rsidRPr="00E8332F">
          <w:fldChar w:fldCharType="end"/>
        </w:r>
      </w:ins>
    </w:p>
    <w:p w:rsidR="00E8332F" w:rsidRPr="00E8332F" w:rsidRDefault="00E8332F" w:rsidP="005A5DD8">
      <w:pPr>
        <w:ind w:left="720"/>
        <w:rPr>
          <w:ins w:id="2231" w:author="Unknown"/>
        </w:rPr>
      </w:pPr>
      <w:ins w:id="2232" w:author="Unknown">
        <w:r w:rsidRPr="00E8332F">
          <w:t>10) </w:t>
        </w:r>
        <w:r w:rsidRPr="00E8332F">
          <w:fldChar w:fldCharType="begin"/>
        </w:r>
        <w:r w:rsidRPr="00E8332F">
          <w:instrText xml:space="preserve"> HYPERLINK "https://www.javatpoint.com/java-program-to-insert-a-new-node-at-the-beginning-of-the-doubly-linked-list" </w:instrText>
        </w:r>
        <w:r w:rsidRPr="00E8332F">
          <w:fldChar w:fldCharType="separate"/>
        </w:r>
        <w:r w:rsidRPr="00E8332F">
          <w:rPr>
            <w:color w:val="008000"/>
            <w:u w:val="single"/>
          </w:rPr>
          <w:t>Java program to insert a new node at the beginning of the Doubly Linked list</w:t>
        </w:r>
        <w:r w:rsidRPr="00E8332F">
          <w:fldChar w:fldCharType="end"/>
        </w:r>
      </w:ins>
    </w:p>
    <w:p w:rsidR="00E8332F" w:rsidRPr="00E8332F" w:rsidRDefault="00E8332F" w:rsidP="005A5DD8">
      <w:pPr>
        <w:ind w:left="720"/>
        <w:rPr>
          <w:ins w:id="2233" w:author="Unknown"/>
        </w:rPr>
      </w:pPr>
      <w:ins w:id="2234" w:author="Unknown">
        <w:r w:rsidRPr="00E8332F">
          <w:t>10) </w:t>
        </w:r>
        <w:r w:rsidRPr="00E8332F">
          <w:fldChar w:fldCharType="begin"/>
        </w:r>
        <w:r w:rsidRPr="00E8332F">
          <w:instrText xml:space="preserve"> HYPERLINK "https://www.javatpoint.com/java-program-to-insert-a-new-node-at-the-end-of-the-doubly-linked-list" </w:instrText>
        </w:r>
        <w:r w:rsidRPr="00E8332F">
          <w:fldChar w:fldCharType="separate"/>
        </w:r>
        <w:r w:rsidRPr="00E8332F">
          <w:rPr>
            <w:color w:val="008000"/>
            <w:u w:val="single"/>
          </w:rPr>
          <w:t>Java program to insert a new node at the end of the Doubly Linked List</w:t>
        </w:r>
        <w:r w:rsidRPr="00E8332F">
          <w:fldChar w:fldCharType="end"/>
        </w:r>
      </w:ins>
    </w:p>
    <w:p w:rsidR="00E8332F" w:rsidRPr="00E8332F" w:rsidRDefault="00E8332F" w:rsidP="005A5DD8">
      <w:pPr>
        <w:ind w:left="720"/>
        <w:rPr>
          <w:ins w:id="2235" w:author="Unknown"/>
        </w:rPr>
      </w:pPr>
      <w:ins w:id="2236" w:author="Unknown">
        <w:r w:rsidRPr="00E8332F">
          <w:t>12) </w:t>
        </w:r>
        <w:r w:rsidRPr="00E8332F">
          <w:fldChar w:fldCharType="begin"/>
        </w:r>
        <w:r w:rsidRPr="00E8332F">
          <w:instrText xml:space="preserve"> HYPERLINK "https://www.javatpoint.com/java-program-to-insert-a-new-node-at-the-middle-of-the-doubly-linked-list" </w:instrText>
        </w:r>
        <w:r w:rsidRPr="00E8332F">
          <w:fldChar w:fldCharType="separate"/>
        </w:r>
        <w:r w:rsidRPr="00E8332F">
          <w:rPr>
            <w:color w:val="008000"/>
            <w:u w:val="single"/>
          </w:rPr>
          <w:t>Java program to insert a new node at the middle of the Doubly Linked List</w:t>
        </w:r>
        <w:r w:rsidRPr="00E8332F">
          <w:fldChar w:fldCharType="end"/>
        </w:r>
      </w:ins>
    </w:p>
    <w:p w:rsidR="00E8332F" w:rsidRPr="00E8332F" w:rsidRDefault="00E8332F" w:rsidP="005A5DD8">
      <w:pPr>
        <w:ind w:left="720"/>
        <w:rPr>
          <w:ins w:id="2237" w:author="Unknown"/>
        </w:rPr>
      </w:pPr>
      <w:ins w:id="2238" w:author="Unknown">
        <w:r w:rsidRPr="00E8332F">
          <w:t>13) </w:t>
        </w:r>
        <w:r w:rsidRPr="00E8332F">
          <w:fldChar w:fldCharType="begin"/>
        </w:r>
        <w:r w:rsidRPr="00E8332F">
          <w:instrText xml:space="preserve"> HYPERLINK "https://www.javatpoint.com/java-program-to-remove-duplicate-elements-from-a-doubly-linked-list" </w:instrText>
        </w:r>
        <w:r w:rsidRPr="00E8332F">
          <w:fldChar w:fldCharType="separate"/>
        </w:r>
        <w:r w:rsidRPr="00E8332F">
          <w:rPr>
            <w:color w:val="008000"/>
            <w:u w:val="single"/>
          </w:rPr>
          <w:t>Java program to remove duplicate elements from a Doubly Linked List</w:t>
        </w:r>
        <w:r w:rsidRPr="00E8332F">
          <w:fldChar w:fldCharType="end"/>
        </w:r>
      </w:ins>
    </w:p>
    <w:p w:rsidR="00E8332F" w:rsidRPr="00E8332F" w:rsidRDefault="00E8332F" w:rsidP="005A5DD8">
      <w:pPr>
        <w:ind w:left="720"/>
        <w:rPr>
          <w:ins w:id="2239" w:author="Unknown"/>
        </w:rPr>
      </w:pPr>
      <w:ins w:id="2240" w:author="Unknown">
        <w:r w:rsidRPr="00E8332F">
          <w:lastRenderedPageBreak/>
          <w:t>14) </w:t>
        </w:r>
        <w:r w:rsidRPr="00E8332F">
          <w:fldChar w:fldCharType="begin"/>
        </w:r>
        <w:r w:rsidRPr="00E8332F">
          <w:instrText xml:space="preserve"> HYPERLINK "https://www.javatpoint.com/java-program-to-rotate-doubly-linked-list-by-n-nodes" </w:instrText>
        </w:r>
        <w:r w:rsidRPr="00E8332F">
          <w:fldChar w:fldCharType="separate"/>
        </w:r>
        <w:r w:rsidRPr="00E8332F">
          <w:rPr>
            <w:color w:val="008000"/>
            <w:u w:val="single"/>
          </w:rPr>
          <w:t>Java program to rotate doubly linked list by N nodes</w:t>
        </w:r>
        <w:r w:rsidRPr="00E8332F">
          <w:fldChar w:fldCharType="end"/>
        </w:r>
      </w:ins>
    </w:p>
    <w:p w:rsidR="00E8332F" w:rsidRPr="00E8332F" w:rsidRDefault="00E8332F" w:rsidP="005A5DD8">
      <w:pPr>
        <w:ind w:left="720"/>
        <w:rPr>
          <w:ins w:id="2241" w:author="Unknown"/>
        </w:rPr>
      </w:pPr>
      <w:ins w:id="2242" w:author="Unknown">
        <w:r w:rsidRPr="00E8332F">
          <w:t>15) </w:t>
        </w:r>
        <w:r w:rsidRPr="00E8332F">
          <w:fldChar w:fldCharType="begin"/>
        </w:r>
        <w:r w:rsidRPr="00E8332F">
          <w:instrText xml:space="preserve"> HYPERLINK "https://www.javatpoint.com/java-program-to-search-an-element-in-a-doubly-linked-list" </w:instrText>
        </w:r>
        <w:r w:rsidRPr="00E8332F">
          <w:fldChar w:fldCharType="separate"/>
        </w:r>
        <w:r w:rsidRPr="00E8332F">
          <w:rPr>
            <w:color w:val="008000"/>
            <w:u w:val="single"/>
          </w:rPr>
          <w:t>Java program to search an element in a doubly linked list</w:t>
        </w:r>
        <w:r w:rsidRPr="00E8332F">
          <w:fldChar w:fldCharType="end"/>
        </w:r>
      </w:ins>
    </w:p>
    <w:p w:rsidR="00E8332F" w:rsidRPr="00E8332F" w:rsidRDefault="00E8332F" w:rsidP="005A5DD8">
      <w:pPr>
        <w:ind w:left="720"/>
        <w:rPr>
          <w:ins w:id="2243" w:author="Unknown"/>
        </w:rPr>
      </w:pPr>
      <w:ins w:id="2244" w:author="Unknown">
        <w:r w:rsidRPr="00E8332F">
          <w:t>16) </w:t>
        </w:r>
        <w:r w:rsidRPr="00E8332F">
          <w:fldChar w:fldCharType="begin"/>
        </w:r>
        <w:r w:rsidRPr="00E8332F">
          <w:instrText xml:space="preserve"> HYPERLINK "https://www.javatpoint.com/java-program-to-sort-the-elements-of-the-doubly-linked-list" </w:instrText>
        </w:r>
        <w:r w:rsidRPr="00E8332F">
          <w:fldChar w:fldCharType="separate"/>
        </w:r>
        <w:r w:rsidRPr="00E8332F">
          <w:rPr>
            <w:color w:val="008000"/>
            <w:u w:val="single"/>
          </w:rPr>
          <w:t>Java program to sort the elements of the doubly linked list</w:t>
        </w:r>
        <w:r w:rsidRPr="00E8332F">
          <w:fldChar w:fldCharType="end"/>
        </w:r>
      </w:ins>
    </w:p>
    <w:p w:rsidR="00E8332F" w:rsidRPr="00E8332F" w:rsidRDefault="00E8332F" w:rsidP="005A5DD8">
      <w:pPr>
        <w:ind w:left="720"/>
        <w:rPr>
          <w:ins w:id="2245" w:author="Unknown"/>
          <w:rFonts w:ascii="Times New Roman" w:hAnsi="Times New Roman" w:cs="Times New Roman"/>
          <w:sz w:val="24"/>
          <w:szCs w:val="24"/>
        </w:rPr>
      </w:pPr>
      <w:ins w:id="2246" w:author="Unknown">
        <w:r w:rsidRPr="00E8332F">
          <w:rPr>
            <w:rFonts w:ascii="Times New Roman" w:hAnsi="Times New Roman" w:cs="Times New Roman"/>
            <w:sz w:val="24"/>
            <w:szCs w:val="24"/>
          </w:rPr>
          <w:pict>
            <v:rect id="_x0000_i1039" style="width:0;height:.75pt" o:hralign="center" o:hrstd="t" o:hrnoshade="t" o:hr="t" fillcolor="#d4d4d4" stroked="f"/>
          </w:pict>
        </w:r>
      </w:ins>
    </w:p>
    <w:p w:rsidR="00E8332F" w:rsidRPr="005A5DD8" w:rsidRDefault="00E8332F" w:rsidP="005A5DD8">
      <w:pPr>
        <w:pStyle w:val="Heading1"/>
        <w:rPr>
          <w:ins w:id="2247" w:author="Unknown"/>
          <w:sz w:val="22"/>
          <w:szCs w:val="22"/>
        </w:rPr>
      </w:pPr>
      <w:ins w:id="2248" w:author="Unknown">
        <w:r w:rsidRPr="005A5DD8">
          <w:rPr>
            <w:sz w:val="22"/>
            <w:szCs w:val="22"/>
          </w:rPr>
          <w:t>Java Tree Programs</w:t>
        </w:r>
      </w:ins>
    </w:p>
    <w:p w:rsidR="00E8332F" w:rsidRPr="00E8332F" w:rsidRDefault="00E8332F" w:rsidP="005A5DD8">
      <w:pPr>
        <w:ind w:left="720"/>
        <w:rPr>
          <w:ins w:id="2249" w:author="Unknown"/>
        </w:rPr>
      </w:pPr>
      <w:ins w:id="2250" w:author="Unknown">
        <w:r w:rsidRPr="00E8332F">
          <w:t>1) </w:t>
        </w:r>
        <w:r w:rsidRPr="00E8332F">
          <w:fldChar w:fldCharType="begin"/>
        </w:r>
        <w:r w:rsidRPr="00E8332F">
          <w:instrText xml:space="preserve"> HYPERLINK "https://www.javatpoint.com/java-program-to-calculate-the-difference-between-the-sum-of-the-odd-level-and-the-even-level-nodes-of-a-binary-tree" </w:instrText>
        </w:r>
        <w:r w:rsidRPr="00E8332F">
          <w:fldChar w:fldCharType="separate"/>
        </w:r>
        <w:r w:rsidRPr="00E8332F">
          <w:rPr>
            <w:color w:val="008000"/>
            <w:u w:val="single"/>
          </w:rPr>
          <w:t>Java Program to calculate the Difference between the Sum of the Odd Level and the Even Level Nodes of a Binary Tree</w:t>
        </w:r>
        <w:r w:rsidRPr="00E8332F">
          <w:fldChar w:fldCharType="end"/>
        </w:r>
      </w:ins>
    </w:p>
    <w:p w:rsidR="00E8332F" w:rsidRPr="00E8332F" w:rsidRDefault="00E8332F" w:rsidP="005A5DD8">
      <w:pPr>
        <w:ind w:left="720"/>
        <w:rPr>
          <w:ins w:id="2251" w:author="Unknown"/>
        </w:rPr>
      </w:pPr>
      <w:ins w:id="2252" w:author="Unknown">
        <w:r w:rsidRPr="00E8332F">
          <w:t>2) </w:t>
        </w:r>
        <w:r w:rsidRPr="00E8332F">
          <w:fldChar w:fldCharType="begin"/>
        </w:r>
        <w:r w:rsidRPr="00E8332F">
          <w:instrText xml:space="preserve"> HYPERLINK "https://www.javatpoint.com/java-program-to-construct-a-binary-search-tree-and-perform-deletion-and-in-order-traversal" </w:instrText>
        </w:r>
        <w:r w:rsidRPr="00E8332F">
          <w:fldChar w:fldCharType="separate"/>
        </w:r>
        <w:r w:rsidRPr="00E8332F">
          <w:rPr>
            <w:color w:val="008000"/>
            <w:u w:val="single"/>
          </w:rPr>
          <w:t>Java program to construct a Binary Search Tree and perform deletion and In-order traversal</w:t>
        </w:r>
        <w:r w:rsidRPr="00E8332F">
          <w:fldChar w:fldCharType="end"/>
        </w:r>
      </w:ins>
    </w:p>
    <w:p w:rsidR="00E8332F" w:rsidRPr="00E8332F" w:rsidRDefault="00E8332F" w:rsidP="005A5DD8">
      <w:pPr>
        <w:ind w:left="720"/>
        <w:rPr>
          <w:ins w:id="2253" w:author="Unknown"/>
        </w:rPr>
      </w:pPr>
      <w:ins w:id="2254" w:author="Unknown">
        <w:r w:rsidRPr="00E8332F">
          <w:t>3) </w:t>
        </w:r>
        <w:r w:rsidRPr="00E8332F">
          <w:fldChar w:fldCharType="begin"/>
        </w:r>
        <w:r w:rsidRPr="00E8332F">
          <w:instrText xml:space="preserve"> HYPERLINK "https://www.javatpoint.com/java-program-to-convert-binary-tree-to-binary-search-tree" </w:instrText>
        </w:r>
        <w:r w:rsidRPr="00E8332F">
          <w:fldChar w:fldCharType="separate"/>
        </w:r>
        <w:r w:rsidRPr="00E8332F">
          <w:rPr>
            <w:color w:val="008000"/>
            <w:u w:val="single"/>
          </w:rPr>
          <w:t>Java program to convert Binary Tree to Binary Search Tree</w:t>
        </w:r>
        <w:r w:rsidRPr="00E8332F">
          <w:fldChar w:fldCharType="end"/>
        </w:r>
      </w:ins>
    </w:p>
    <w:p w:rsidR="00E8332F" w:rsidRPr="00E8332F" w:rsidRDefault="00E8332F" w:rsidP="005A5DD8">
      <w:pPr>
        <w:ind w:left="720"/>
        <w:rPr>
          <w:ins w:id="2255" w:author="Unknown"/>
        </w:rPr>
      </w:pPr>
      <w:ins w:id="2256" w:author="Unknown">
        <w:r w:rsidRPr="00E8332F">
          <w:t>4) </w:t>
        </w:r>
        <w:r w:rsidRPr="00E8332F">
          <w:fldChar w:fldCharType="begin"/>
        </w:r>
        <w:r w:rsidRPr="00E8332F">
          <w:instrText xml:space="preserve"> HYPERLINK "https://www.javatpoint.com/java-program-to-determine-whether-all-leaves-are-at-same-level" </w:instrText>
        </w:r>
        <w:r w:rsidRPr="00E8332F">
          <w:fldChar w:fldCharType="separate"/>
        </w:r>
        <w:r w:rsidRPr="00E8332F">
          <w:rPr>
            <w:color w:val="008000"/>
            <w:u w:val="single"/>
          </w:rPr>
          <w:t>Java program to determine whether all leaves are at same level</w:t>
        </w:r>
        <w:r w:rsidRPr="00E8332F">
          <w:fldChar w:fldCharType="end"/>
        </w:r>
      </w:ins>
    </w:p>
    <w:p w:rsidR="00E8332F" w:rsidRPr="00E8332F" w:rsidRDefault="00E8332F" w:rsidP="005A5DD8">
      <w:pPr>
        <w:ind w:left="720"/>
        <w:rPr>
          <w:ins w:id="2257" w:author="Unknown"/>
        </w:rPr>
      </w:pPr>
      <w:ins w:id="2258" w:author="Unknown">
        <w:r w:rsidRPr="00E8332F">
          <w:t>5) </w:t>
        </w:r>
        <w:r w:rsidRPr="00E8332F">
          <w:fldChar w:fldCharType="begin"/>
        </w:r>
        <w:r w:rsidRPr="00E8332F">
          <w:instrText xml:space="preserve"> HYPERLINK "https://www.javatpoint.com/java-program-to-determine-whether-two-trees-are-identical" </w:instrText>
        </w:r>
        <w:r w:rsidRPr="00E8332F">
          <w:fldChar w:fldCharType="separate"/>
        </w:r>
        <w:r w:rsidRPr="00E8332F">
          <w:rPr>
            <w:color w:val="008000"/>
            <w:u w:val="single"/>
          </w:rPr>
          <w:t>Java program to determine whether two trees are identical</w:t>
        </w:r>
        <w:r w:rsidRPr="00E8332F">
          <w:fldChar w:fldCharType="end"/>
        </w:r>
      </w:ins>
    </w:p>
    <w:p w:rsidR="00E8332F" w:rsidRPr="00E8332F" w:rsidRDefault="00E8332F" w:rsidP="005A5DD8">
      <w:pPr>
        <w:ind w:left="720"/>
        <w:rPr>
          <w:ins w:id="2259" w:author="Unknown"/>
        </w:rPr>
      </w:pPr>
      <w:ins w:id="2260" w:author="Unknown">
        <w:r w:rsidRPr="00E8332F">
          <w:t>6) </w:t>
        </w:r>
        <w:r w:rsidRPr="00E8332F">
          <w:fldChar w:fldCharType="begin"/>
        </w:r>
        <w:r w:rsidRPr="00E8332F">
          <w:instrText xml:space="preserve"> HYPERLINK "https://www.javatpoint.com/java-program-to-find-maximum-width-of-a-binary-tree" </w:instrText>
        </w:r>
        <w:r w:rsidRPr="00E8332F">
          <w:fldChar w:fldCharType="separate"/>
        </w:r>
        <w:r w:rsidRPr="00E8332F">
          <w:rPr>
            <w:color w:val="008000"/>
            <w:u w:val="single"/>
          </w:rPr>
          <w:t>Java program to find maximum width of a binary tree</w:t>
        </w:r>
        <w:r w:rsidRPr="00E8332F">
          <w:fldChar w:fldCharType="end"/>
        </w:r>
      </w:ins>
    </w:p>
    <w:p w:rsidR="00E8332F" w:rsidRPr="00E8332F" w:rsidRDefault="00E8332F" w:rsidP="005A5DD8">
      <w:pPr>
        <w:ind w:left="720"/>
        <w:rPr>
          <w:ins w:id="2261" w:author="Unknown"/>
        </w:rPr>
      </w:pPr>
      <w:ins w:id="2262" w:author="Unknown">
        <w:r w:rsidRPr="00E8332F">
          <w:t>7) </w:t>
        </w:r>
        <w:r w:rsidRPr="00E8332F">
          <w:fldChar w:fldCharType="begin"/>
        </w:r>
        <w:r w:rsidRPr="00E8332F">
          <w:instrText xml:space="preserve"> HYPERLINK "https://www.javatpoint.com/java-program-to-find-the-largest-element-in-a-binary-tree" </w:instrText>
        </w:r>
        <w:r w:rsidRPr="00E8332F">
          <w:fldChar w:fldCharType="separate"/>
        </w:r>
        <w:r w:rsidRPr="00E8332F">
          <w:rPr>
            <w:color w:val="008000"/>
            <w:u w:val="single"/>
          </w:rPr>
          <w:t>Java program to find the largest element in a Binary Tree</w:t>
        </w:r>
        <w:r w:rsidRPr="00E8332F">
          <w:fldChar w:fldCharType="end"/>
        </w:r>
      </w:ins>
    </w:p>
    <w:p w:rsidR="00E8332F" w:rsidRPr="00E8332F" w:rsidRDefault="00E8332F" w:rsidP="005A5DD8">
      <w:pPr>
        <w:ind w:left="720"/>
        <w:rPr>
          <w:ins w:id="2263" w:author="Unknown"/>
        </w:rPr>
      </w:pPr>
      <w:ins w:id="2264" w:author="Unknown">
        <w:r w:rsidRPr="00E8332F">
          <w:t>8) </w:t>
        </w:r>
        <w:r w:rsidRPr="00E8332F">
          <w:fldChar w:fldCharType="begin"/>
        </w:r>
        <w:r w:rsidRPr="00E8332F">
          <w:instrText xml:space="preserve"> HYPERLINK "https://www.javatpoint.com/java-program-to-find-the-maximum-depth-or-height-of-a-tree" </w:instrText>
        </w:r>
        <w:r w:rsidRPr="00E8332F">
          <w:fldChar w:fldCharType="separate"/>
        </w:r>
        <w:r w:rsidRPr="00E8332F">
          <w:rPr>
            <w:color w:val="008000"/>
            <w:u w:val="single"/>
          </w:rPr>
          <w:t>Java program to find the maximum depth or height of a tree</w:t>
        </w:r>
        <w:r w:rsidRPr="00E8332F">
          <w:fldChar w:fldCharType="end"/>
        </w:r>
      </w:ins>
    </w:p>
    <w:p w:rsidR="00E8332F" w:rsidRPr="00E8332F" w:rsidRDefault="00E8332F" w:rsidP="005A5DD8">
      <w:pPr>
        <w:ind w:left="720"/>
        <w:rPr>
          <w:ins w:id="2265" w:author="Unknown"/>
        </w:rPr>
      </w:pPr>
      <w:ins w:id="2266" w:author="Unknown">
        <w:r w:rsidRPr="00E8332F">
          <w:t>9) </w:t>
        </w:r>
        <w:r w:rsidRPr="00E8332F">
          <w:fldChar w:fldCharType="begin"/>
        </w:r>
        <w:r w:rsidRPr="00E8332F">
          <w:instrText xml:space="preserve"> HYPERLINK "https://www.javatpoint.com/java-program-to-find-the-nodes-which-are-at-the-maximum-distance-in-a-binary-tree" </w:instrText>
        </w:r>
        <w:r w:rsidRPr="00E8332F">
          <w:fldChar w:fldCharType="separate"/>
        </w:r>
        <w:r w:rsidRPr="00E8332F">
          <w:rPr>
            <w:color w:val="008000"/>
            <w:u w:val="single"/>
          </w:rPr>
          <w:t>Java program to find the nodes which are at the maximum distance in a Binary Tree</w:t>
        </w:r>
        <w:r w:rsidRPr="00E8332F">
          <w:fldChar w:fldCharType="end"/>
        </w:r>
      </w:ins>
    </w:p>
    <w:p w:rsidR="00E8332F" w:rsidRPr="00E8332F" w:rsidRDefault="00E8332F" w:rsidP="005A5DD8">
      <w:pPr>
        <w:ind w:left="720"/>
        <w:rPr>
          <w:ins w:id="2267" w:author="Unknown"/>
        </w:rPr>
      </w:pPr>
      <w:ins w:id="2268" w:author="Unknown">
        <w:r w:rsidRPr="00E8332F">
          <w:t>10) </w:t>
        </w:r>
        <w:r w:rsidRPr="00E8332F">
          <w:fldChar w:fldCharType="begin"/>
        </w:r>
        <w:r w:rsidRPr="00E8332F">
          <w:instrText xml:space="preserve"> HYPERLINK "https://www.javatpoint.com/java-program-to-find-the-smallest-element-in-a-tree" </w:instrText>
        </w:r>
        <w:r w:rsidRPr="00E8332F">
          <w:fldChar w:fldCharType="separate"/>
        </w:r>
        <w:r w:rsidRPr="00E8332F">
          <w:rPr>
            <w:color w:val="008000"/>
            <w:u w:val="single"/>
          </w:rPr>
          <w:t>Java program to find the smallest element in a tree</w:t>
        </w:r>
        <w:r w:rsidRPr="00E8332F">
          <w:fldChar w:fldCharType="end"/>
        </w:r>
      </w:ins>
    </w:p>
    <w:p w:rsidR="00E8332F" w:rsidRPr="00E8332F" w:rsidRDefault="00E8332F" w:rsidP="005A5DD8">
      <w:pPr>
        <w:ind w:left="720"/>
        <w:rPr>
          <w:ins w:id="2269" w:author="Unknown"/>
        </w:rPr>
      </w:pPr>
      <w:ins w:id="2270" w:author="Unknown">
        <w:r w:rsidRPr="00E8332F">
          <w:t>11) </w:t>
        </w:r>
        <w:r w:rsidRPr="00E8332F">
          <w:fldChar w:fldCharType="begin"/>
        </w:r>
        <w:r w:rsidRPr="00E8332F">
          <w:instrText xml:space="preserve"> HYPERLINK "https://www.javatpoint.com/java-program-to-find-the-sum-of-all-the-nodes-of-a-binary-tree" </w:instrText>
        </w:r>
        <w:r w:rsidRPr="00E8332F">
          <w:fldChar w:fldCharType="separate"/>
        </w:r>
        <w:r w:rsidRPr="00E8332F">
          <w:rPr>
            <w:color w:val="008000"/>
            <w:u w:val="single"/>
          </w:rPr>
          <w:t>Java program to find the sum of all the nodes of a binary tree</w:t>
        </w:r>
        <w:r w:rsidRPr="00E8332F">
          <w:fldChar w:fldCharType="end"/>
        </w:r>
      </w:ins>
    </w:p>
    <w:p w:rsidR="00E8332F" w:rsidRPr="00E8332F" w:rsidRDefault="00E8332F" w:rsidP="005A5DD8">
      <w:pPr>
        <w:ind w:left="720"/>
        <w:rPr>
          <w:ins w:id="2271" w:author="Unknown"/>
        </w:rPr>
      </w:pPr>
      <w:ins w:id="2272" w:author="Unknown">
        <w:r w:rsidRPr="00E8332F">
          <w:t>12) </w:t>
        </w:r>
        <w:r w:rsidRPr="00E8332F">
          <w:fldChar w:fldCharType="begin"/>
        </w:r>
        <w:r w:rsidRPr="00E8332F">
          <w:instrText xml:space="preserve"> HYPERLINK "https://www.javatpoint.com/java-program-to-find-the-total-number-of-possible-binary-search-trees-with-n-keys" </w:instrText>
        </w:r>
        <w:r w:rsidRPr="00E8332F">
          <w:fldChar w:fldCharType="separate"/>
        </w:r>
        <w:r w:rsidRPr="00E8332F">
          <w:rPr>
            <w:color w:val="008000"/>
            <w:u w:val="single"/>
          </w:rPr>
          <w:t>Java program to find the total number of possible Binary Search Trees with N keys</w:t>
        </w:r>
        <w:r w:rsidRPr="00E8332F">
          <w:fldChar w:fldCharType="end"/>
        </w:r>
      </w:ins>
    </w:p>
    <w:p w:rsidR="00E8332F" w:rsidRPr="00E8332F" w:rsidRDefault="00E8332F" w:rsidP="005A5DD8">
      <w:pPr>
        <w:ind w:left="720"/>
        <w:rPr>
          <w:ins w:id="2273" w:author="Unknown"/>
        </w:rPr>
      </w:pPr>
      <w:ins w:id="2274" w:author="Unknown">
        <w:r w:rsidRPr="00E8332F">
          <w:t>13) </w:t>
        </w:r>
        <w:r w:rsidRPr="00E8332F">
          <w:fldChar w:fldCharType="begin"/>
        </w:r>
        <w:r w:rsidRPr="00E8332F">
          <w:instrText xml:space="preserve"> HYPERLINK "https://www.javatpoint.com/java-program-to-implement-binary-tree-using-the-linked-list" </w:instrText>
        </w:r>
        <w:r w:rsidRPr="00E8332F">
          <w:fldChar w:fldCharType="separate"/>
        </w:r>
        <w:r w:rsidRPr="00E8332F">
          <w:rPr>
            <w:color w:val="008000"/>
            <w:u w:val="single"/>
          </w:rPr>
          <w:t>Java program to implement Binary Tree using the Linked List</w:t>
        </w:r>
        <w:r w:rsidRPr="00E8332F">
          <w:fldChar w:fldCharType="end"/>
        </w:r>
      </w:ins>
    </w:p>
    <w:p w:rsidR="00E8332F" w:rsidRPr="00E8332F" w:rsidRDefault="00E8332F" w:rsidP="005A5DD8">
      <w:pPr>
        <w:ind w:left="720"/>
        <w:rPr>
          <w:ins w:id="2275" w:author="Unknown"/>
        </w:rPr>
      </w:pPr>
      <w:ins w:id="2276" w:author="Unknown">
        <w:r w:rsidRPr="00E8332F">
          <w:t>14) </w:t>
        </w:r>
        <w:r w:rsidRPr="00E8332F">
          <w:fldChar w:fldCharType="begin"/>
        </w:r>
        <w:r w:rsidRPr="00E8332F">
          <w:instrText xml:space="preserve"> HYPERLINK "https://www.javatpoint.com/java-program-to-search-a-node-in-a-binary-tree" </w:instrText>
        </w:r>
        <w:r w:rsidRPr="00E8332F">
          <w:fldChar w:fldCharType="separate"/>
        </w:r>
        <w:r w:rsidRPr="00E8332F">
          <w:rPr>
            <w:color w:val="008000"/>
            <w:u w:val="single"/>
          </w:rPr>
          <w:t>Java program to search a node in a Binary Tree</w:t>
        </w:r>
        <w:r w:rsidRPr="00E8332F">
          <w:fldChar w:fldCharType="end"/>
        </w:r>
      </w:ins>
    </w:p>
    <w:p w:rsidR="00E15E04" w:rsidRDefault="00E15E04" w:rsidP="00E8332F"/>
    <w:p w:rsidR="00E8332F" w:rsidRDefault="00E8332F" w:rsidP="00E15E04">
      <w:pPr>
        <w:ind w:left="720"/>
      </w:pPr>
    </w:p>
    <w:p w:rsidR="00E15E04" w:rsidRDefault="00E15E04" w:rsidP="00E15E04">
      <w:pPr>
        <w:ind w:left="720"/>
      </w:pPr>
    </w:p>
    <w:p w:rsidR="00E15E04" w:rsidRDefault="00E15E04" w:rsidP="00E15E04">
      <w:pPr>
        <w:ind w:left="720"/>
      </w:pPr>
    </w:p>
    <w:p w:rsidR="00E15E04" w:rsidRPr="00741FD5" w:rsidRDefault="00E15E04" w:rsidP="00E15E04">
      <w:pPr>
        <w:ind w:left="720"/>
        <w:rPr>
          <w:ins w:id="2277" w:author="Unknown"/>
        </w:rPr>
      </w:pPr>
    </w:p>
    <w:p w:rsidR="00DF7348" w:rsidRDefault="00DF7348" w:rsidP="00E15E04"/>
    <w:sectPr w:rsidR="00DF7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FF6" w:rsidRDefault="00D95FF6" w:rsidP="0022463A">
      <w:pPr>
        <w:spacing w:after="0" w:line="240" w:lineRule="auto"/>
      </w:pPr>
      <w:r>
        <w:separator/>
      </w:r>
    </w:p>
  </w:endnote>
  <w:endnote w:type="continuationSeparator" w:id="0">
    <w:p w:rsidR="00D95FF6" w:rsidRDefault="00D95FF6" w:rsidP="0022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FF6" w:rsidRDefault="00D95FF6" w:rsidP="0022463A">
      <w:pPr>
        <w:spacing w:after="0" w:line="240" w:lineRule="auto"/>
      </w:pPr>
      <w:r>
        <w:separator/>
      </w:r>
    </w:p>
  </w:footnote>
  <w:footnote w:type="continuationSeparator" w:id="0">
    <w:p w:rsidR="00D95FF6" w:rsidRDefault="00D95FF6" w:rsidP="002246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22373"/>
    <w:multiLevelType w:val="multilevel"/>
    <w:tmpl w:val="5E9AD0C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48397103"/>
    <w:multiLevelType w:val="multilevel"/>
    <w:tmpl w:val="A760B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ABD1158"/>
    <w:multiLevelType w:val="multilevel"/>
    <w:tmpl w:val="FAC64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5D"/>
    <w:rsid w:val="000D7E88"/>
    <w:rsid w:val="000E6B34"/>
    <w:rsid w:val="0022463A"/>
    <w:rsid w:val="0024115A"/>
    <w:rsid w:val="0043654A"/>
    <w:rsid w:val="00455275"/>
    <w:rsid w:val="00561C12"/>
    <w:rsid w:val="005A5DD8"/>
    <w:rsid w:val="006F2673"/>
    <w:rsid w:val="00741FD5"/>
    <w:rsid w:val="007E789C"/>
    <w:rsid w:val="00885990"/>
    <w:rsid w:val="00893A5D"/>
    <w:rsid w:val="00921999"/>
    <w:rsid w:val="009627F4"/>
    <w:rsid w:val="00B30A5A"/>
    <w:rsid w:val="00BE22F5"/>
    <w:rsid w:val="00D95FF6"/>
    <w:rsid w:val="00DF7348"/>
    <w:rsid w:val="00E129DE"/>
    <w:rsid w:val="00E15E04"/>
    <w:rsid w:val="00E55D02"/>
    <w:rsid w:val="00E8332F"/>
    <w:rsid w:val="00F0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6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2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46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2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26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463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F26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2673"/>
    <w:rPr>
      <w:i/>
      <w:iCs/>
    </w:rPr>
  </w:style>
  <w:style w:type="character" w:styleId="Strong">
    <w:name w:val="Strong"/>
    <w:basedOn w:val="DefaultParagraphFont"/>
    <w:uiPriority w:val="22"/>
    <w:qFormat/>
    <w:rsid w:val="006F2673"/>
    <w:rPr>
      <w:b/>
      <w:bCs/>
    </w:rPr>
  </w:style>
  <w:style w:type="character" w:styleId="Hyperlink">
    <w:name w:val="Hyperlink"/>
    <w:basedOn w:val="DefaultParagraphFont"/>
    <w:uiPriority w:val="99"/>
    <w:semiHidden/>
    <w:unhideWhenUsed/>
    <w:rsid w:val="006F2673"/>
    <w:rPr>
      <w:color w:val="0000FF"/>
      <w:u w:val="single"/>
    </w:rPr>
  </w:style>
  <w:style w:type="character" w:customStyle="1" w:styleId="keyword">
    <w:name w:val="keyword"/>
    <w:basedOn w:val="DefaultParagraphFont"/>
    <w:rsid w:val="006F2673"/>
  </w:style>
  <w:style w:type="character" w:customStyle="1" w:styleId="comment">
    <w:name w:val="comment"/>
    <w:basedOn w:val="DefaultParagraphFont"/>
    <w:rsid w:val="006F2673"/>
  </w:style>
  <w:style w:type="character" w:customStyle="1" w:styleId="number">
    <w:name w:val="number"/>
    <w:basedOn w:val="DefaultParagraphFont"/>
    <w:rsid w:val="006F2673"/>
  </w:style>
  <w:style w:type="character" w:customStyle="1" w:styleId="string">
    <w:name w:val="string"/>
    <w:basedOn w:val="DefaultParagraphFont"/>
    <w:rsid w:val="006F2673"/>
  </w:style>
  <w:style w:type="character" w:customStyle="1" w:styleId="testit">
    <w:name w:val="testit"/>
    <w:basedOn w:val="DefaultParagraphFont"/>
    <w:rsid w:val="006F2673"/>
  </w:style>
  <w:style w:type="paragraph" w:styleId="HTMLPreformatted">
    <w:name w:val="HTML Preformatted"/>
    <w:basedOn w:val="Normal"/>
    <w:link w:val="HTMLPreformattedChar"/>
    <w:uiPriority w:val="99"/>
    <w:unhideWhenUsed/>
    <w:rsid w:val="006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26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2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73"/>
    <w:rPr>
      <w:rFonts w:ascii="Tahoma" w:hAnsi="Tahoma" w:cs="Tahoma"/>
      <w:sz w:val="16"/>
      <w:szCs w:val="16"/>
    </w:rPr>
  </w:style>
  <w:style w:type="paragraph" w:styleId="NoSpacing">
    <w:name w:val="No Spacing"/>
    <w:uiPriority w:val="1"/>
    <w:qFormat/>
    <w:rsid w:val="006F2673"/>
    <w:pPr>
      <w:spacing w:after="0" w:line="240" w:lineRule="auto"/>
    </w:pPr>
  </w:style>
  <w:style w:type="paragraph" w:styleId="Header">
    <w:name w:val="header"/>
    <w:basedOn w:val="Normal"/>
    <w:link w:val="HeaderChar"/>
    <w:uiPriority w:val="99"/>
    <w:unhideWhenUsed/>
    <w:rsid w:val="0022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63A"/>
  </w:style>
  <w:style w:type="paragraph" w:styleId="Footer">
    <w:name w:val="footer"/>
    <w:basedOn w:val="Normal"/>
    <w:link w:val="FooterChar"/>
    <w:uiPriority w:val="99"/>
    <w:unhideWhenUsed/>
    <w:rsid w:val="0022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6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2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46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2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26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463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F26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2673"/>
    <w:rPr>
      <w:i/>
      <w:iCs/>
    </w:rPr>
  </w:style>
  <w:style w:type="character" w:styleId="Strong">
    <w:name w:val="Strong"/>
    <w:basedOn w:val="DefaultParagraphFont"/>
    <w:uiPriority w:val="22"/>
    <w:qFormat/>
    <w:rsid w:val="006F2673"/>
    <w:rPr>
      <w:b/>
      <w:bCs/>
    </w:rPr>
  </w:style>
  <w:style w:type="character" w:styleId="Hyperlink">
    <w:name w:val="Hyperlink"/>
    <w:basedOn w:val="DefaultParagraphFont"/>
    <w:uiPriority w:val="99"/>
    <w:semiHidden/>
    <w:unhideWhenUsed/>
    <w:rsid w:val="006F2673"/>
    <w:rPr>
      <w:color w:val="0000FF"/>
      <w:u w:val="single"/>
    </w:rPr>
  </w:style>
  <w:style w:type="character" w:customStyle="1" w:styleId="keyword">
    <w:name w:val="keyword"/>
    <w:basedOn w:val="DefaultParagraphFont"/>
    <w:rsid w:val="006F2673"/>
  </w:style>
  <w:style w:type="character" w:customStyle="1" w:styleId="comment">
    <w:name w:val="comment"/>
    <w:basedOn w:val="DefaultParagraphFont"/>
    <w:rsid w:val="006F2673"/>
  </w:style>
  <w:style w:type="character" w:customStyle="1" w:styleId="number">
    <w:name w:val="number"/>
    <w:basedOn w:val="DefaultParagraphFont"/>
    <w:rsid w:val="006F2673"/>
  </w:style>
  <w:style w:type="character" w:customStyle="1" w:styleId="string">
    <w:name w:val="string"/>
    <w:basedOn w:val="DefaultParagraphFont"/>
    <w:rsid w:val="006F2673"/>
  </w:style>
  <w:style w:type="character" w:customStyle="1" w:styleId="testit">
    <w:name w:val="testit"/>
    <w:basedOn w:val="DefaultParagraphFont"/>
    <w:rsid w:val="006F2673"/>
  </w:style>
  <w:style w:type="paragraph" w:styleId="HTMLPreformatted">
    <w:name w:val="HTML Preformatted"/>
    <w:basedOn w:val="Normal"/>
    <w:link w:val="HTMLPreformattedChar"/>
    <w:uiPriority w:val="99"/>
    <w:unhideWhenUsed/>
    <w:rsid w:val="006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26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2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73"/>
    <w:rPr>
      <w:rFonts w:ascii="Tahoma" w:hAnsi="Tahoma" w:cs="Tahoma"/>
      <w:sz w:val="16"/>
      <w:szCs w:val="16"/>
    </w:rPr>
  </w:style>
  <w:style w:type="paragraph" w:styleId="NoSpacing">
    <w:name w:val="No Spacing"/>
    <w:uiPriority w:val="1"/>
    <w:qFormat/>
    <w:rsid w:val="006F2673"/>
    <w:pPr>
      <w:spacing w:after="0" w:line="240" w:lineRule="auto"/>
    </w:pPr>
  </w:style>
  <w:style w:type="paragraph" w:styleId="Header">
    <w:name w:val="header"/>
    <w:basedOn w:val="Normal"/>
    <w:link w:val="HeaderChar"/>
    <w:uiPriority w:val="99"/>
    <w:unhideWhenUsed/>
    <w:rsid w:val="0022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63A"/>
  </w:style>
  <w:style w:type="paragraph" w:styleId="Footer">
    <w:name w:val="footer"/>
    <w:basedOn w:val="Normal"/>
    <w:link w:val="FooterChar"/>
    <w:uiPriority w:val="99"/>
    <w:unhideWhenUsed/>
    <w:rsid w:val="0022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7692">
      <w:bodyDiv w:val="1"/>
      <w:marLeft w:val="0"/>
      <w:marRight w:val="0"/>
      <w:marTop w:val="0"/>
      <w:marBottom w:val="0"/>
      <w:divBdr>
        <w:top w:val="none" w:sz="0" w:space="0" w:color="auto"/>
        <w:left w:val="none" w:sz="0" w:space="0" w:color="auto"/>
        <w:bottom w:val="none" w:sz="0" w:space="0" w:color="auto"/>
        <w:right w:val="none" w:sz="0" w:space="0" w:color="auto"/>
      </w:divBdr>
      <w:divsChild>
        <w:div w:id="186452193">
          <w:marLeft w:val="0"/>
          <w:marRight w:val="0"/>
          <w:marTop w:val="0"/>
          <w:marBottom w:val="120"/>
          <w:divBdr>
            <w:top w:val="single" w:sz="6" w:space="0" w:color="D5DDC6"/>
            <w:left w:val="single" w:sz="24" w:space="0" w:color="66BB55"/>
            <w:bottom w:val="single" w:sz="6" w:space="0" w:color="D5DDC6"/>
            <w:right w:val="single" w:sz="6" w:space="0" w:color="D5DDC6"/>
          </w:divBdr>
        </w:div>
        <w:div w:id="912664876">
          <w:marLeft w:val="0"/>
          <w:marRight w:val="0"/>
          <w:marTop w:val="0"/>
          <w:marBottom w:val="120"/>
          <w:divBdr>
            <w:top w:val="single" w:sz="6" w:space="0" w:color="D5DDC6"/>
            <w:left w:val="single" w:sz="24" w:space="0" w:color="66BB55"/>
            <w:bottom w:val="single" w:sz="6" w:space="0" w:color="D5DDC6"/>
            <w:right w:val="single" w:sz="6" w:space="0" w:color="D5DDC6"/>
          </w:divBdr>
        </w:div>
        <w:div w:id="555163289">
          <w:marLeft w:val="0"/>
          <w:marRight w:val="0"/>
          <w:marTop w:val="120"/>
          <w:marBottom w:val="0"/>
          <w:divBdr>
            <w:top w:val="single" w:sz="6" w:space="0" w:color="D5DDC6"/>
            <w:left w:val="single" w:sz="6" w:space="4" w:color="D5DDC6"/>
            <w:bottom w:val="single" w:sz="6" w:space="0" w:color="D5DDC6"/>
            <w:right w:val="single" w:sz="6" w:space="0" w:color="D5DDC6"/>
          </w:divBdr>
        </w:div>
        <w:div w:id="1010524991">
          <w:marLeft w:val="0"/>
          <w:marRight w:val="0"/>
          <w:marTop w:val="0"/>
          <w:marBottom w:val="120"/>
          <w:divBdr>
            <w:top w:val="single" w:sz="6" w:space="0" w:color="D5DDC6"/>
            <w:left w:val="single" w:sz="24" w:space="0" w:color="66BB55"/>
            <w:bottom w:val="single" w:sz="6" w:space="0" w:color="D5DDC6"/>
            <w:right w:val="single" w:sz="6" w:space="0" w:color="D5DDC6"/>
          </w:divBdr>
        </w:div>
        <w:div w:id="1413502511">
          <w:marLeft w:val="0"/>
          <w:marRight w:val="0"/>
          <w:marTop w:val="0"/>
          <w:marBottom w:val="120"/>
          <w:divBdr>
            <w:top w:val="single" w:sz="6" w:space="0" w:color="D5DDC6"/>
            <w:left w:val="single" w:sz="24" w:space="0" w:color="66BB55"/>
            <w:bottom w:val="single" w:sz="6" w:space="0" w:color="D5DDC6"/>
            <w:right w:val="single" w:sz="6" w:space="0" w:color="D5DDC6"/>
          </w:divBdr>
        </w:div>
        <w:div w:id="18734986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251905">
      <w:bodyDiv w:val="1"/>
      <w:marLeft w:val="0"/>
      <w:marRight w:val="0"/>
      <w:marTop w:val="0"/>
      <w:marBottom w:val="0"/>
      <w:divBdr>
        <w:top w:val="none" w:sz="0" w:space="0" w:color="auto"/>
        <w:left w:val="none" w:sz="0" w:space="0" w:color="auto"/>
        <w:bottom w:val="none" w:sz="0" w:space="0" w:color="auto"/>
        <w:right w:val="none" w:sz="0" w:space="0" w:color="auto"/>
      </w:divBdr>
      <w:divsChild>
        <w:div w:id="1027681485">
          <w:marLeft w:val="0"/>
          <w:marRight w:val="0"/>
          <w:marTop w:val="0"/>
          <w:marBottom w:val="120"/>
          <w:divBdr>
            <w:top w:val="single" w:sz="6" w:space="0" w:color="D5DDC6"/>
            <w:left w:val="single" w:sz="24" w:space="0" w:color="66BB55"/>
            <w:bottom w:val="single" w:sz="6" w:space="0" w:color="D5DDC6"/>
            <w:right w:val="single" w:sz="6" w:space="0" w:color="D5DDC6"/>
          </w:divBdr>
        </w:div>
        <w:div w:id="125004459">
          <w:marLeft w:val="0"/>
          <w:marRight w:val="0"/>
          <w:marTop w:val="0"/>
          <w:marBottom w:val="120"/>
          <w:divBdr>
            <w:top w:val="single" w:sz="6" w:space="0" w:color="D5DDC6"/>
            <w:left w:val="single" w:sz="24" w:space="0" w:color="66BB55"/>
            <w:bottom w:val="single" w:sz="6" w:space="0" w:color="D5DDC6"/>
            <w:right w:val="single" w:sz="6" w:space="0" w:color="D5DDC6"/>
          </w:divBdr>
        </w:div>
        <w:div w:id="1401709909">
          <w:marLeft w:val="0"/>
          <w:marRight w:val="0"/>
          <w:marTop w:val="120"/>
          <w:marBottom w:val="0"/>
          <w:divBdr>
            <w:top w:val="single" w:sz="6" w:space="0" w:color="D5DDC6"/>
            <w:left w:val="single" w:sz="6" w:space="4" w:color="D5DDC6"/>
            <w:bottom w:val="single" w:sz="6" w:space="0" w:color="D5DDC6"/>
            <w:right w:val="single" w:sz="6" w:space="0" w:color="D5DDC6"/>
          </w:divBdr>
        </w:div>
        <w:div w:id="791902093">
          <w:marLeft w:val="0"/>
          <w:marRight w:val="0"/>
          <w:marTop w:val="0"/>
          <w:marBottom w:val="120"/>
          <w:divBdr>
            <w:top w:val="single" w:sz="6" w:space="0" w:color="D5DDC6"/>
            <w:left w:val="single" w:sz="24" w:space="0" w:color="66BB55"/>
            <w:bottom w:val="single" w:sz="6" w:space="0" w:color="D5DDC6"/>
            <w:right w:val="single" w:sz="6" w:space="0" w:color="D5DDC6"/>
          </w:divBdr>
        </w:div>
        <w:div w:id="347566491">
          <w:marLeft w:val="0"/>
          <w:marRight w:val="0"/>
          <w:marTop w:val="120"/>
          <w:marBottom w:val="0"/>
          <w:divBdr>
            <w:top w:val="single" w:sz="6" w:space="0" w:color="D5DDC6"/>
            <w:left w:val="single" w:sz="6" w:space="4" w:color="D5DDC6"/>
            <w:bottom w:val="single" w:sz="6" w:space="0" w:color="D5DDC6"/>
            <w:right w:val="single" w:sz="6" w:space="0" w:color="D5DDC6"/>
          </w:divBdr>
        </w:div>
        <w:div w:id="239560587">
          <w:marLeft w:val="0"/>
          <w:marRight w:val="0"/>
          <w:marTop w:val="0"/>
          <w:marBottom w:val="120"/>
          <w:divBdr>
            <w:top w:val="single" w:sz="6" w:space="0" w:color="D5DDC6"/>
            <w:left w:val="single" w:sz="24" w:space="0" w:color="66BB55"/>
            <w:bottom w:val="single" w:sz="6" w:space="0" w:color="D5DDC6"/>
            <w:right w:val="single" w:sz="6" w:space="0" w:color="D5DDC6"/>
          </w:divBdr>
        </w:div>
        <w:div w:id="1733195665">
          <w:marLeft w:val="0"/>
          <w:marRight w:val="0"/>
          <w:marTop w:val="120"/>
          <w:marBottom w:val="0"/>
          <w:divBdr>
            <w:top w:val="single" w:sz="6" w:space="0" w:color="D5DDC6"/>
            <w:left w:val="single" w:sz="6" w:space="4" w:color="D5DDC6"/>
            <w:bottom w:val="single" w:sz="6" w:space="0" w:color="D5DDC6"/>
            <w:right w:val="single" w:sz="6" w:space="0" w:color="D5DDC6"/>
          </w:divBdr>
        </w:div>
        <w:div w:id="981153155">
          <w:marLeft w:val="0"/>
          <w:marRight w:val="0"/>
          <w:marTop w:val="0"/>
          <w:marBottom w:val="120"/>
          <w:divBdr>
            <w:top w:val="single" w:sz="6" w:space="0" w:color="D5DDC6"/>
            <w:left w:val="single" w:sz="24" w:space="0" w:color="66BB55"/>
            <w:bottom w:val="single" w:sz="6" w:space="0" w:color="D5DDC6"/>
            <w:right w:val="single" w:sz="6" w:space="0" w:color="D5DDC6"/>
          </w:divBdr>
        </w:div>
        <w:div w:id="87194292">
          <w:marLeft w:val="0"/>
          <w:marRight w:val="0"/>
          <w:marTop w:val="120"/>
          <w:marBottom w:val="0"/>
          <w:divBdr>
            <w:top w:val="single" w:sz="6" w:space="0" w:color="D5DDC6"/>
            <w:left w:val="single" w:sz="6" w:space="4" w:color="D5DDC6"/>
            <w:bottom w:val="single" w:sz="6" w:space="0" w:color="D5DDC6"/>
            <w:right w:val="single" w:sz="6" w:space="0" w:color="D5DDC6"/>
          </w:divBdr>
        </w:div>
        <w:div w:id="1932008910">
          <w:marLeft w:val="0"/>
          <w:marRight w:val="0"/>
          <w:marTop w:val="0"/>
          <w:marBottom w:val="120"/>
          <w:divBdr>
            <w:top w:val="single" w:sz="6" w:space="0" w:color="D5DDC6"/>
            <w:left w:val="single" w:sz="24" w:space="0" w:color="66BB55"/>
            <w:bottom w:val="single" w:sz="6" w:space="0" w:color="D5DDC6"/>
            <w:right w:val="single" w:sz="6" w:space="0" w:color="D5DDC6"/>
          </w:divBdr>
        </w:div>
        <w:div w:id="1430830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2504231">
      <w:bodyDiv w:val="1"/>
      <w:marLeft w:val="0"/>
      <w:marRight w:val="0"/>
      <w:marTop w:val="0"/>
      <w:marBottom w:val="0"/>
      <w:divBdr>
        <w:top w:val="none" w:sz="0" w:space="0" w:color="auto"/>
        <w:left w:val="none" w:sz="0" w:space="0" w:color="auto"/>
        <w:bottom w:val="none" w:sz="0" w:space="0" w:color="auto"/>
        <w:right w:val="none" w:sz="0" w:space="0" w:color="auto"/>
      </w:divBdr>
      <w:divsChild>
        <w:div w:id="1002704380">
          <w:marLeft w:val="0"/>
          <w:marRight w:val="0"/>
          <w:marTop w:val="0"/>
          <w:marBottom w:val="120"/>
          <w:divBdr>
            <w:top w:val="single" w:sz="6" w:space="0" w:color="D5DDC6"/>
            <w:left w:val="single" w:sz="24" w:space="0" w:color="66BB55"/>
            <w:bottom w:val="single" w:sz="6" w:space="0" w:color="D5DDC6"/>
            <w:right w:val="single" w:sz="6" w:space="0" w:color="D5DDC6"/>
          </w:divBdr>
        </w:div>
        <w:div w:id="1122647507">
          <w:marLeft w:val="0"/>
          <w:marRight w:val="0"/>
          <w:marTop w:val="0"/>
          <w:marBottom w:val="120"/>
          <w:divBdr>
            <w:top w:val="single" w:sz="6" w:space="0" w:color="D5DDC6"/>
            <w:left w:val="single" w:sz="24" w:space="0" w:color="66BB55"/>
            <w:bottom w:val="single" w:sz="6" w:space="0" w:color="D5DDC6"/>
            <w:right w:val="single" w:sz="6" w:space="0" w:color="D5DDC6"/>
          </w:divBdr>
        </w:div>
        <w:div w:id="1331909882">
          <w:marLeft w:val="0"/>
          <w:marRight w:val="0"/>
          <w:marTop w:val="120"/>
          <w:marBottom w:val="0"/>
          <w:divBdr>
            <w:top w:val="single" w:sz="6" w:space="0" w:color="D5DDC6"/>
            <w:left w:val="single" w:sz="6" w:space="4" w:color="D5DDC6"/>
            <w:bottom w:val="single" w:sz="6" w:space="0" w:color="D5DDC6"/>
            <w:right w:val="single" w:sz="6" w:space="0" w:color="D5DDC6"/>
          </w:divBdr>
        </w:div>
        <w:div w:id="416874666">
          <w:marLeft w:val="0"/>
          <w:marRight w:val="0"/>
          <w:marTop w:val="0"/>
          <w:marBottom w:val="120"/>
          <w:divBdr>
            <w:top w:val="single" w:sz="6" w:space="0" w:color="D5DDC6"/>
            <w:left w:val="single" w:sz="24" w:space="0" w:color="66BB55"/>
            <w:bottom w:val="single" w:sz="6" w:space="0" w:color="D5DDC6"/>
            <w:right w:val="single" w:sz="6" w:space="0" w:color="D5DDC6"/>
          </w:divBdr>
        </w:div>
        <w:div w:id="114564113">
          <w:marLeft w:val="0"/>
          <w:marRight w:val="0"/>
          <w:marTop w:val="0"/>
          <w:marBottom w:val="120"/>
          <w:divBdr>
            <w:top w:val="single" w:sz="6" w:space="0" w:color="D5DDC6"/>
            <w:left w:val="single" w:sz="24" w:space="0" w:color="66BB55"/>
            <w:bottom w:val="single" w:sz="6" w:space="0" w:color="D5DDC6"/>
            <w:right w:val="single" w:sz="6" w:space="0" w:color="D5DDC6"/>
          </w:divBdr>
        </w:div>
        <w:div w:id="10769734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7148937">
      <w:bodyDiv w:val="1"/>
      <w:marLeft w:val="0"/>
      <w:marRight w:val="0"/>
      <w:marTop w:val="0"/>
      <w:marBottom w:val="0"/>
      <w:divBdr>
        <w:top w:val="none" w:sz="0" w:space="0" w:color="auto"/>
        <w:left w:val="none" w:sz="0" w:space="0" w:color="auto"/>
        <w:bottom w:val="none" w:sz="0" w:space="0" w:color="auto"/>
        <w:right w:val="none" w:sz="0" w:space="0" w:color="auto"/>
      </w:divBdr>
      <w:divsChild>
        <w:div w:id="42601372">
          <w:marLeft w:val="0"/>
          <w:marRight w:val="0"/>
          <w:marTop w:val="0"/>
          <w:marBottom w:val="120"/>
          <w:divBdr>
            <w:top w:val="single" w:sz="6" w:space="0" w:color="D5DDC6"/>
            <w:left w:val="single" w:sz="24" w:space="0" w:color="66BB55"/>
            <w:bottom w:val="single" w:sz="6" w:space="0" w:color="D5DDC6"/>
            <w:right w:val="single" w:sz="6" w:space="0" w:color="D5DDC6"/>
          </w:divBdr>
        </w:div>
        <w:div w:id="1105080448">
          <w:marLeft w:val="0"/>
          <w:marRight w:val="0"/>
          <w:marTop w:val="0"/>
          <w:marBottom w:val="120"/>
          <w:divBdr>
            <w:top w:val="single" w:sz="6" w:space="0" w:color="D5DDC6"/>
            <w:left w:val="single" w:sz="24" w:space="0" w:color="66BB55"/>
            <w:bottom w:val="single" w:sz="6" w:space="0" w:color="D5DDC6"/>
            <w:right w:val="single" w:sz="6" w:space="0" w:color="D5DDC6"/>
          </w:divBdr>
        </w:div>
        <w:div w:id="754977835">
          <w:marLeft w:val="0"/>
          <w:marRight w:val="0"/>
          <w:marTop w:val="120"/>
          <w:marBottom w:val="0"/>
          <w:divBdr>
            <w:top w:val="single" w:sz="6" w:space="0" w:color="D5DDC6"/>
            <w:left w:val="single" w:sz="6" w:space="4" w:color="D5DDC6"/>
            <w:bottom w:val="single" w:sz="6" w:space="0" w:color="D5DDC6"/>
            <w:right w:val="single" w:sz="6" w:space="0" w:color="D5DDC6"/>
          </w:divBdr>
        </w:div>
        <w:div w:id="1693414029">
          <w:marLeft w:val="0"/>
          <w:marRight w:val="0"/>
          <w:marTop w:val="0"/>
          <w:marBottom w:val="120"/>
          <w:divBdr>
            <w:top w:val="single" w:sz="6" w:space="0" w:color="D5DDC6"/>
            <w:left w:val="single" w:sz="24" w:space="0" w:color="66BB55"/>
            <w:bottom w:val="single" w:sz="6" w:space="0" w:color="D5DDC6"/>
            <w:right w:val="single" w:sz="6" w:space="0" w:color="D5DDC6"/>
          </w:divBdr>
        </w:div>
        <w:div w:id="1207134388">
          <w:marLeft w:val="0"/>
          <w:marRight w:val="0"/>
          <w:marTop w:val="120"/>
          <w:marBottom w:val="0"/>
          <w:divBdr>
            <w:top w:val="single" w:sz="6" w:space="0" w:color="D5DDC6"/>
            <w:left w:val="single" w:sz="6" w:space="4" w:color="D5DDC6"/>
            <w:bottom w:val="single" w:sz="6" w:space="0" w:color="D5DDC6"/>
            <w:right w:val="single" w:sz="6" w:space="0" w:color="D5DDC6"/>
          </w:divBdr>
        </w:div>
        <w:div w:id="435057095">
          <w:marLeft w:val="0"/>
          <w:marRight w:val="0"/>
          <w:marTop w:val="0"/>
          <w:marBottom w:val="120"/>
          <w:divBdr>
            <w:top w:val="single" w:sz="6" w:space="0" w:color="D5DDC6"/>
            <w:left w:val="single" w:sz="24" w:space="0" w:color="66BB55"/>
            <w:bottom w:val="single" w:sz="6" w:space="0" w:color="D5DDC6"/>
            <w:right w:val="single" w:sz="6" w:space="0" w:color="D5DDC6"/>
          </w:divBdr>
        </w:div>
        <w:div w:id="39594974">
          <w:marLeft w:val="0"/>
          <w:marRight w:val="0"/>
          <w:marTop w:val="120"/>
          <w:marBottom w:val="0"/>
          <w:divBdr>
            <w:top w:val="single" w:sz="6" w:space="0" w:color="D5DDC6"/>
            <w:left w:val="single" w:sz="6" w:space="4" w:color="D5DDC6"/>
            <w:bottom w:val="single" w:sz="6" w:space="0" w:color="D5DDC6"/>
            <w:right w:val="single" w:sz="6" w:space="0" w:color="D5DDC6"/>
          </w:divBdr>
        </w:div>
        <w:div w:id="1299141710">
          <w:marLeft w:val="0"/>
          <w:marRight w:val="0"/>
          <w:marTop w:val="0"/>
          <w:marBottom w:val="120"/>
          <w:divBdr>
            <w:top w:val="single" w:sz="6" w:space="0" w:color="D5DDC6"/>
            <w:left w:val="single" w:sz="24" w:space="0" w:color="66BB55"/>
            <w:bottom w:val="single" w:sz="6" w:space="0" w:color="D5DDC6"/>
            <w:right w:val="single" w:sz="6" w:space="0" w:color="D5DDC6"/>
          </w:divBdr>
        </w:div>
        <w:div w:id="1490052223">
          <w:marLeft w:val="0"/>
          <w:marRight w:val="0"/>
          <w:marTop w:val="120"/>
          <w:marBottom w:val="0"/>
          <w:divBdr>
            <w:top w:val="single" w:sz="6" w:space="0" w:color="D5DDC6"/>
            <w:left w:val="single" w:sz="6" w:space="4" w:color="D5DDC6"/>
            <w:bottom w:val="single" w:sz="6" w:space="0" w:color="D5DDC6"/>
            <w:right w:val="single" w:sz="6" w:space="0" w:color="D5DDC6"/>
          </w:divBdr>
        </w:div>
        <w:div w:id="1543788990">
          <w:marLeft w:val="0"/>
          <w:marRight w:val="0"/>
          <w:marTop w:val="0"/>
          <w:marBottom w:val="120"/>
          <w:divBdr>
            <w:top w:val="single" w:sz="6" w:space="0" w:color="D5DDC6"/>
            <w:left w:val="single" w:sz="24" w:space="0" w:color="66BB55"/>
            <w:bottom w:val="single" w:sz="6" w:space="0" w:color="D5DDC6"/>
            <w:right w:val="single" w:sz="6" w:space="0" w:color="D5DDC6"/>
          </w:divBdr>
        </w:div>
        <w:div w:id="293024397">
          <w:marLeft w:val="0"/>
          <w:marRight w:val="0"/>
          <w:marTop w:val="0"/>
          <w:marBottom w:val="120"/>
          <w:divBdr>
            <w:top w:val="single" w:sz="6" w:space="0" w:color="D5DDC6"/>
            <w:left w:val="single" w:sz="24" w:space="0" w:color="66BB55"/>
            <w:bottom w:val="single" w:sz="6" w:space="0" w:color="D5DDC6"/>
            <w:right w:val="single" w:sz="6" w:space="0" w:color="D5DDC6"/>
          </w:divBdr>
        </w:div>
        <w:div w:id="1564100843">
          <w:marLeft w:val="0"/>
          <w:marRight w:val="0"/>
          <w:marTop w:val="120"/>
          <w:marBottom w:val="0"/>
          <w:divBdr>
            <w:top w:val="single" w:sz="6" w:space="0" w:color="D5DDC6"/>
            <w:left w:val="single" w:sz="6" w:space="4" w:color="D5DDC6"/>
            <w:bottom w:val="single" w:sz="6" w:space="0" w:color="D5DDC6"/>
            <w:right w:val="single" w:sz="6" w:space="0" w:color="D5DDC6"/>
          </w:divBdr>
        </w:div>
        <w:div w:id="1464932858">
          <w:marLeft w:val="0"/>
          <w:marRight w:val="0"/>
          <w:marTop w:val="0"/>
          <w:marBottom w:val="120"/>
          <w:divBdr>
            <w:top w:val="single" w:sz="6" w:space="0" w:color="D5DDC6"/>
            <w:left w:val="single" w:sz="24" w:space="0" w:color="66BB55"/>
            <w:bottom w:val="single" w:sz="6" w:space="0" w:color="D5DDC6"/>
            <w:right w:val="single" w:sz="6" w:space="0" w:color="D5DDC6"/>
          </w:divBdr>
        </w:div>
        <w:div w:id="749545983">
          <w:marLeft w:val="0"/>
          <w:marRight w:val="0"/>
          <w:marTop w:val="0"/>
          <w:marBottom w:val="120"/>
          <w:divBdr>
            <w:top w:val="single" w:sz="6" w:space="0" w:color="D5DDC6"/>
            <w:left w:val="single" w:sz="24" w:space="0" w:color="66BB55"/>
            <w:bottom w:val="single" w:sz="6" w:space="0" w:color="D5DDC6"/>
            <w:right w:val="single" w:sz="6" w:space="0" w:color="D5DDC6"/>
          </w:divBdr>
        </w:div>
        <w:div w:id="487865238">
          <w:marLeft w:val="0"/>
          <w:marRight w:val="0"/>
          <w:marTop w:val="120"/>
          <w:marBottom w:val="0"/>
          <w:divBdr>
            <w:top w:val="single" w:sz="6" w:space="0" w:color="D5DDC6"/>
            <w:left w:val="single" w:sz="6" w:space="4" w:color="D5DDC6"/>
            <w:bottom w:val="single" w:sz="6" w:space="0" w:color="D5DDC6"/>
            <w:right w:val="single" w:sz="6" w:space="0" w:color="D5DDC6"/>
          </w:divBdr>
        </w:div>
        <w:div w:id="1386641430">
          <w:marLeft w:val="0"/>
          <w:marRight w:val="0"/>
          <w:marTop w:val="0"/>
          <w:marBottom w:val="120"/>
          <w:divBdr>
            <w:top w:val="single" w:sz="6" w:space="0" w:color="D5DDC6"/>
            <w:left w:val="single" w:sz="24" w:space="0" w:color="66BB55"/>
            <w:bottom w:val="single" w:sz="6" w:space="0" w:color="D5DDC6"/>
            <w:right w:val="single" w:sz="6" w:space="0" w:color="D5DDC6"/>
          </w:divBdr>
        </w:div>
        <w:div w:id="519247986">
          <w:marLeft w:val="0"/>
          <w:marRight w:val="0"/>
          <w:marTop w:val="120"/>
          <w:marBottom w:val="0"/>
          <w:divBdr>
            <w:top w:val="single" w:sz="6" w:space="0" w:color="D5DDC6"/>
            <w:left w:val="single" w:sz="6" w:space="4" w:color="D5DDC6"/>
            <w:bottom w:val="single" w:sz="6" w:space="0" w:color="D5DDC6"/>
            <w:right w:val="single" w:sz="6" w:space="0" w:color="D5DDC6"/>
          </w:divBdr>
        </w:div>
        <w:div w:id="207962186">
          <w:marLeft w:val="0"/>
          <w:marRight w:val="0"/>
          <w:marTop w:val="0"/>
          <w:marBottom w:val="120"/>
          <w:divBdr>
            <w:top w:val="single" w:sz="6" w:space="0" w:color="D5DDC6"/>
            <w:left w:val="single" w:sz="24" w:space="0" w:color="66BB55"/>
            <w:bottom w:val="single" w:sz="6" w:space="0" w:color="D5DDC6"/>
            <w:right w:val="single" w:sz="6" w:space="0" w:color="D5DDC6"/>
          </w:divBdr>
        </w:div>
        <w:div w:id="1681738313">
          <w:marLeft w:val="0"/>
          <w:marRight w:val="0"/>
          <w:marTop w:val="0"/>
          <w:marBottom w:val="120"/>
          <w:divBdr>
            <w:top w:val="single" w:sz="6" w:space="0" w:color="D5DDC6"/>
            <w:left w:val="single" w:sz="24" w:space="0" w:color="66BB55"/>
            <w:bottom w:val="single" w:sz="6" w:space="0" w:color="D5DDC6"/>
            <w:right w:val="single" w:sz="6" w:space="0" w:color="D5DDC6"/>
          </w:divBdr>
        </w:div>
        <w:div w:id="21326739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5042679">
      <w:bodyDiv w:val="1"/>
      <w:marLeft w:val="0"/>
      <w:marRight w:val="0"/>
      <w:marTop w:val="0"/>
      <w:marBottom w:val="0"/>
      <w:divBdr>
        <w:top w:val="none" w:sz="0" w:space="0" w:color="auto"/>
        <w:left w:val="none" w:sz="0" w:space="0" w:color="auto"/>
        <w:bottom w:val="none" w:sz="0" w:space="0" w:color="auto"/>
        <w:right w:val="none" w:sz="0" w:space="0" w:color="auto"/>
      </w:divBdr>
      <w:divsChild>
        <w:div w:id="670840548">
          <w:marLeft w:val="0"/>
          <w:marRight w:val="0"/>
          <w:marTop w:val="120"/>
          <w:marBottom w:val="0"/>
          <w:divBdr>
            <w:top w:val="single" w:sz="6" w:space="0" w:color="D5DDC6"/>
            <w:left w:val="single" w:sz="6" w:space="4" w:color="D5DDC6"/>
            <w:bottom w:val="single" w:sz="6" w:space="0" w:color="D5DDC6"/>
            <w:right w:val="single" w:sz="6" w:space="0" w:color="D5DDC6"/>
          </w:divBdr>
        </w:div>
        <w:div w:id="1423525219">
          <w:marLeft w:val="0"/>
          <w:marRight w:val="0"/>
          <w:marTop w:val="120"/>
          <w:marBottom w:val="0"/>
          <w:divBdr>
            <w:top w:val="single" w:sz="6" w:space="0" w:color="D5DDC6"/>
            <w:left w:val="single" w:sz="6" w:space="4" w:color="D5DDC6"/>
            <w:bottom w:val="single" w:sz="6" w:space="0" w:color="D5DDC6"/>
            <w:right w:val="single" w:sz="6" w:space="0" w:color="D5DDC6"/>
          </w:divBdr>
        </w:div>
        <w:div w:id="2091461142">
          <w:marLeft w:val="0"/>
          <w:marRight w:val="0"/>
          <w:marTop w:val="120"/>
          <w:marBottom w:val="0"/>
          <w:divBdr>
            <w:top w:val="single" w:sz="6" w:space="0" w:color="D5DDC6"/>
            <w:left w:val="single" w:sz="6" w:space="4" w:color="D5DDC6"/>
            <w:bottom w:val="single" w:sz="6" w:space="0" w:color="D5DDC6"/>
            <w:right w:val="single" w:sz="6" w:space="0" w:color="D5DDC6"/>
          </w:divBdr>
        </w:div>
        <w:div w:id="485246991">
          <w:marLeft w:val="0"/>
          <w:marRight w:val="0"/>
          <w:marTop w:val="120"/>
          <w:marBottom w:val="0"/>
          <w:divBdr>
            <w:top w:val="single" w:sz="6" w:space="0" w:color="D5DDC6"/>
            <w:left w:val="single" w:sz="6" w:space="4" w:color="D5DDC6"/>
            <w:bottom w:val="single" w:sz="6" w:space="0" w:color="D5DDC6"/>
            <w:right w:val="single" w:sz="6" w:space="0" w:color="D5DDC6"/>
          </w:divBdr>
        </w:div>
        <w:div w:id="228152536">
          <w:marLeft w:val="0"/>
          <w:marRight w:val="0"/>
          <w:marTop w:val="120"/>
          <w:marBottom w:val="0"/>
          <w:divBdr>
            <w:top w:val="single" w:sz="6" w:space="0" w:color="D5DDC6"/>
            <w:left w:val="single" w:sz="6" w:space="4" w:color="D5DDC6"/>
            <w:bottom w:val="single" w:sz="6" w:space="0" w:color="D5DDC6"/>
            <w:right w:val="single" w:sz="6" w:space="0" w:color="D5DDC6"/>
          </w:divBdr>
        </w:div>
        <w:div w:id="2453051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8245612">
      <w:bodyDiv w:val="1"/>
      <w:marLeft w:val="0"/>
      <w:marRight w:val="0"/>
      <w:marTop w:val="0"/>
      <w:marBottom w:val="0"/>
      <w:divBdr>
        <w:top w:val="none" w:sz="0" w:space="0" w:color="auto"/>
        <w:left w:val="none" w:sz="0" w:space="0" w:color="auto"/>
        <w:bottom w:val="none" w:sz="0" w:space="0" w:color="auto"/>
        <w:right w:val="none" w:sz="0" w:space="0" w:color="auto"/>
      </w:divBdr>
      <w:divsChild>
        <w:div w:id="1988241039">
          <w:marLeft w:val="0"/>
          <w:marRight w:val="0"/>
          <w:marTop w:val="0"/>
          <w:marBottom w:val="120"/>
          <w:divBdr>
            <w:top w:val="single" w:sz="6" w:space="0" w:color="D5DDC6"/>
            <w:left w:val="single" w:sz="24" w:space="0" w:color="66BB55"/>
            <w:bottom w:val="single" w:sz="6" w:space="0" w:color="D5DDC6"/>
            <w:right w:val="single" w:sz="6" w:space="0" w:color="D5DDC6"/>
          </w:divBdr>
        </w:div>
        <w:div w:id="965500919">
          <w:marLeft w:val="0"/>
          <w:marRight w:val="0"/>
          <w:marTop w:val="0"/>
          <w:marBottom w:val="120"/>
          <w:divBdr>
            <w:top w:val="single" w:sz="6" w:space="0" w:color="D5DDC6"/>
            <w:left w:val="single" w:sz="24" w:space="0" w:color="66BB55"/>
            <w:bottom w:val="single" w:sz="6" w:space="0" w:color="D5DDC6"/>
            <w:right w:val="single" w:sz="6" w:space="0" w:color="D5DDC6"/>
          </w:divBdr>
        </w:div>
        <w:div w:id="556864093">
          <w:marLeft w:val="0"/>
          <w:marRight w:val="0"/>
          <w:marTop w:val="120"/>
          <w:marBottom w:val="0"/>
          <w:divBdr>
            <w:top w:val="single" w:sz="6" w:space="0" w:color="D5DDC6"/>
            <w:left w:val="single" w:sz="6" w:space="4" w:color="D5DDC6"/>
            <w:bottom w:val="single" w:sz="6" w:space="0" w:color="D5DDC6"/>
            <w:right w:val="single" w:sz="6" w:space="0" w:color="D5DDC6"/>
          </w:divBdr>
        </w:div>
        <w:div w:id="1989095239">
          <w:marLeft w:val="0"/>
          <w:marRight w:val="0"/>
          <w:marTop w:val="0"/>
          <w:marBottom w:val="120"/>
          <w:divBdr>
            <w:top w:val="single" w:sz="6" w:space="0" w:color="D5DDC6"/>
            <w:left w:val="single" w:sz="24" w:space="0" w:color="66BB55"/>
            <w:bottom w:val="single" w:sz="6" w:space="0" w:color="D5DDC6"/>
            <w:right w:val="single" w:sz="6" w:space="0" w:color="D5DDC6"/>
          </w:divBdr>
        </w:div>
        <w:div w:id="1425304816">
          <w:marLeft w:val="0"/>
          <w:marRight w:val="0"/>
          <w:marTop w:val="120"/>
          <w:marBottom w:val="0"/>
          <w:divBdr>
            <w:top w:val="single" w:sz="6" w:space="0" w:color="D5DDC6"/>
            <w:left w:val="single" w:sz="6" w:space="4" w:color="D5DDC6"/>
            <w:bottom w:val="single" w:sz="6" w:space="0" w:color="D5DDC6"/>
            <w:right w:val="single" w:sz="6" w:space="0" w:color="D5DDC6"/>
          </w:divBdr>
        </w:div>
        <w:div w:id="472983945">
          <w:marLeft w:val="0"/>
          <w:marRight w:val="0"/>
          <w:marTop w:val="0"/>
          <w:marBottom w:val="120"/>
          <w:divBdr>
            <w:top w:val="single" w:sz="6" w:space="0" w:color="D5DDC6"/>
            <w:left w:val="single" w:sz="24" w:space="0" w:color="66BB55"/>
            <w:bottom w:val="single" w:sz="6" w:space="0" w:color="D5DDC6"/>
            <w:right w:val="single" w:sz="6" w:space="0" w:color="D5DDC6"/>
          </w:divBdr>
        </w:div>
        <w:div w:id="157694506">
          <w:marLeft w:val="0"/>
          <w:marRight w:val="0"/>
          <w:marTop w:val="120"/>
          <w:marBottom w:val="0"/>
          <w:divBdr>
            <w:top w:val="single" w:sz="6" w:space="0" w:color="D5DDC6"/>
            <w:left w:val="single" w:sz="6" w:space="4" w:color="D5DDC6"/>
            <w:bottom w:val="single" w:sz="6" w:space="0" w:color="D5DDC6"/>
            <w:right w:val="single" w:sz="6" w:space="0" w:color="D5DDC6"/>
          </w:divBdr>
        </w:div>
        <w:div w:id="1414014225">
          <w:marLeft w:val="0"/>
          <w:marRight w:val="0"/>
          <w:marTop w:val="0"/>
          <w:marBottom w:val="120"/>
          <w:divBdr>
            <w:top w:val="single" w:sz="6" w:space="0" w:color="D5DDC6"/>
            <w:left w:val="single" w:sz="24" w:space="0" w:color="66BB55"/>
            <w:bottom w:val="single" w:sz="6" w:space="0" w:color="D5DDC6"/>
            <w:right w:val="single" w:sz="6" w:space="0" w:color="D5DDC6"/>
          </w:divBdr>
        </w:div>
        <w:div w:id="389302986">
          <w:marLeft w:val="0"/>
          <w:marRight w:val="0"/>
          <w:marTop w:val="120"/>
          <w:marBottom w:val="0"/>
          <w:divBdr>
            <w:top w:val="single" w:sz="6" w:space="0" w:color="D5DDC6"/>
            <w:left w:val="single" w:sz="6" w:space="4" w:color="D5DDC6"/>
            <w:bottom w:val="single" w:sz="6" w:space="0" w:color="D5DDC6"/>
            <w:right w:val="single" w:sz="6" w:space="0" w:color="D5DDC6"/>
          </w:divBdr>
        </w:div>
        <w:div w:id="1549804340">
          <w:marLeft w:val="0"/>
          <w:marRight w:val="0"/>
          <w:marTop w:val="0"/>
          <w:marBottom w:val="120"/>
          <w:divBdr>
            <w:top w:val="single" w:sz="6" w:space="0" w:color="D5DDC6"/>
            <w:left w:val="single" w:sz="24" w:space="0" w:color="66BB55"/>
            <w:bottom w:val="single" w:sz="6" w:space="0" w:color="D5DDC6"/>
            <w:right w:val="single" w:sz="6" w:space="0" w:color="D5DDC6"/>
          </w:divBdr>
        </w:div>
        <w:div w:id="217980121">
          <w:marLeft w:val="0"/>
          <w:marRight w:val="0"/>
          <w:marTop w:val="120"/>
          <w:marBottom w:val="0"/>
          <w:divBdr>
            <w:top w:val="single" w:sz="6" w:space="0" w:color="D5DDC6"/>
            <w:left w:val="single" w:sz="6" w:space="4" w:color="D5DDC6"/>
            <w:bottom w:val="single" w:sz="6" w:space="0" w:color="D5DDC6"/>
            <w:right w:val="single" w:sz="6" w:space="0" w:color="D5DDC6"/>
          </w:divBdr>
        </w:div>
        <w:div w:id="580723459">
          <w:marLeft w:val="0"/>
          <w:marRight w:val="0"/>
          <w:marTop w:val="0"/>
          <w:marBottom w:val="120"/>
          <w:divBdr>
            <w:top w:val="single" w:sz="6" w:space="0" w:color="D5DDC6"/>
            <w:left w:val="single" w:sz="24" w:space="0" w:color="66BB55"/>
            <w:bottom w:val="single" w:sz="6" w:space="0" w:color="D5DDC6"/>
            <w:right w:val="single" w:sz="6" w:space="0" w:color="D5DDC6"/>
          </w:divBdr>
        </w:div>
        <w:div w:id="1270162914">
          <w:marLeft w:val="0"/>
          <w:marRight w:val="0"/>
          <w:marTop w:val="120"/>
          <w:marBottom w:val="0"/>
          <w:divBdr>
            <w:top w:val="single" w:sz="6" w:space="0" w:color="D5DDC6"/>
            <w:left w:val="single" w:sz="6" w:space="4" w:color="D5DDC6"/>
            <w:bottom w:val="single" w:sz="6" w:space="0" w:color="D5DDC6"/>
            <w:right w:val="single" w:sz="6" w:space="0" w:color="D5DDC6"/>
          </w:divBdr>
        </w:div>
        <w:div w:id="1758818358">
          <w:marLeft w:val="0"/>
          <w:marRight w:val="0"/>
          <w:marTop w:val="0"/>
          <w:marBottom w:val="120"/>
          <w:divBdr>
            <w:top w:val="single" w:sz="6" w:space="0" w:color="D5DDC6"/>
            <w:left w:val="single" w:sz="24" w:space="0" w:color="66BB55"/>
            <w:bottom w:val="single" w:sz="6" w:space="0" w:color="D5DDC6"/>
            <w:right w:val="single" w:sz="6" w:space="0" w:color="D5DDC6"/>
          </w:divBdr>
        </w:div>
        <w:div w:id="38357921">
          <w:marLeft w:val="0"/>
          <w:marRight w:val="0"/>
          <w:marTop w:val="120"/>
          <w:marBottom w:val="0"/>
          <w:divBdr>
            <w:top w:val="single" w:sz="6" w:space="0" w:color="D5DDC6"/>
            <w:left w:val="single" w:sz="6" w:space="4" w:color="D5DDC6"/>
            <w:bottom w:val="single" w:sz="6" w:space="0" w:color="D5DDC6"/>
            <w:right w:val="single" w:sz="6" w:space="0" w:color="D5DDC6"/>
          </w:divBdr>
        </w:div>
        <w:div w:id="1252394225">
          <w:marLeft w:val="0"/>
          <w:marRight w:val="0"/>
          <w:marTop w:val="0"/>
          <w:marBottom w:val="120"/>
          <w:divBdr>
            <w:top w:val="single" w:sz="6" w:space="0" w:color="D5DDC6"/>
            <w:left w:val="single" w:sz="24" w:space="0" w:color="66BB55"/>
            <w:bottom w:val="single" w:sz="6" w:space="0" w:color="D5DDC6"/>
            <w:right w:val="single" w:sz="6" w:space="0" w:color="D5DDC6"/>
          </w:divBdr>
        </w:div>
        <w:div w:id="1378475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0169464">
      <w:bodyDiv w:val="1"/>
      <w:marLeft w:val="0"/>
      <w:marRight w:val="0"/>
      <w:marTop w:val="0"/>
      <w:marBottom w:val="0"/>
      <w:divBdr>
        <w:top w:val="none" w:sz="0" w:space="0" w:color="auto"/>
        <w:left w:val="none" w:sz="0" w:space="0" w:color="auto"/>
        <w:bottom w:val="none" w:sz="0" w:space="0" w:color="auto"/>
        <w:right w:val="none" w:sz="0" w:space="0" w:color="auto"/>
      </w:divBdr>
      <w:divsChild>
        <w:div w:id="1640842089">
          <w:marLeft w:val="0"/>
          <w:marRight w:val="0"/>
          <w:marTop w:val="0"/>
          <w:marBottom w:val="120"/>
          <w:divBdr>
            <w:top w:val="single" w:sz="6" w:space="0" w:color="D5DDC6"/>
            <w:left w:val="single" w:sz="24" w:space="0" w:color="66BB55"/>
            <w:bottom w:val="single" w:sz="6" w:space="0" w:color="D5DDC6"/>
            <w:right w:val="single" w:sz="6" w:space="0" w:color="D5DDC6"/>
          </w:divBdr>
        </w:div>
        <w:div w:id="1292902708">
          <w:marLeft w:val="0"/>
          <w:marRight w:val="0"/>
          <w:marTop w:val="0"/>
          <w:marBottom w:val="120"/>
          <w:divBdr>
            <w:top w:val="single" w:sz="6" w:space="0" w:color="D5DDC6"/>
            <w:left w:val="single" w:sz="24" w:space="0" w:color="66BB55"/>
            <w:bottom w:val="single" w:sz="6" w:space="0" w:color="D5DDC6"/>
            <w:right w:val="single" w:sz="6" w:space="0" w:color="D5DDC6"/>
          </w:divBdr>
        </w:div>
        <w:div w:id="1188711508">
          <w:marLeft w:val="0"/>
          <w:marRight w:val="0"/>
          <w:marTop w:val="120"/>
          <w:marBottom w:val="0"/>
          <w:divBdr>
            <w:top w:val="single" w:sz="6" w:space="0" w:color="D5DDC6"/>
            <w:left w:val="single" w:sz="6" w:space="4" w:color="D5DDC6"/>
            <w:bottom w:val="single" w:sz="6" w:space="0" w:color="D5DDC6"/>
            <w:right w:val="single" w:sz="6" w:space="0" w:color="D5DDC6"/>
          </w:divBdr>
        </w:div>
        <w:div w:id="822740814">
          <w:marLeft w:val="0"/>
          <w:marRight w:val="0"/>
          <w:marTop w:val="0"/>
          <w:marBottom w:val="120"/>
          <w:divBdr>
            <w:top w:val="single" w:sz="6" w:space="0" w:color="D5DDC6"/>
            <w:left w:val="single" w:sz="24" w:space="0" w:color="66BB55"/>
            <w:bottom w:val="single" w:sz="6" w:space="0" w:color="D5DDC6"/>
            <w:right w:val="single" w:sz="6" w:space="0" w:color="D5DDC6"/>
          </w:divBdr>
        </w:div>
        <w:div w:id="1210529362">
          <w:marLeft w:val="0"/>
          <w:marRight w:val="0"/>
          <w:marTop w:val="0"/>
          <w:marBottom w:val="120"/>
          <w:divBdr>
            <w:top w:val="single" w:sz="6" w:space="0" w:color="D5DDC6"/>
            <w:left w:val="single" w:sz="24" w:space="0" w:color="66BB55"/>
            <w:bottom w:val="single" w:sz="6" w:space="0" w:color="D5DDC6"/>
            <w:right w:val="single" w:sz="6" w:space="0" w:color="D5DDC6"/>
          </w:divBdr>
        </w:div>
        <w:div w:id="2107535473">
          <w:marLeft w:val="0"/>
          <w:marRight w:val="0"/>
          <w:marTop w:val="120"/>
          <w:marBottom w:val="0"/>
          <w:divBdr>
            <w:top w:val="single" w:sz="6" w:space="0" w:color="D5DDC6"/>
            <w:left w:val="single" w:sz="6" w:space="4" w:color="D5DDC6"/>
            <w:bottom w:val="single" w:sz="6" w:space="0" w:color="D5DDC6"/>
            <w:right w:val="single" w:sz="6" w:space="0" w:color="D5DDC6"/>
          </w:divBdr>
        </w:div>
        <w:div w:id="1095832833">
          <w:marLeft w:val="0"/>
          <w:marRight w:val="0"/>
          <w:marTop w:val="0"/>
          <w:marBottom w:val="120"/>
          <w:divBdr>
            <w:top w:val="single" w:sz="6" w:space="0" w:color="D5DDC6"/>
            <w:left w:val="single" w:sz="24" w:space="0" w:color="66BB55"/>
            <w:bottom w:val="single" w:sz="6" w:space="0" w:color="D5DDC6"/>
            <w:right w:val="single" w:sz="6" w:space="0" w:color="D5DDC6"/>
          </w:divBdr>
        </w:div>
        <w:div w:id="677197441">
          <w:marLeft w:val="0"/>
          <w:marRight w:val="0"/>
          <w:marTop w:val="0"/>
          <w:marBottom w:val="120"/>
          <w:divBdr>
            <w:top w:val="single" w:sz="6" w:space="0" w:color="D5DDC6"/>
            <w:left w:val="single" w:sz="24" w:space="0" w:color="66BB55"/>
            <w:bottom w:val="single" w:sz="6" w:space="0" w:color="D5DDC6"/>
            <w:right w:val="single" w:sz="6" w:space="0" w:color="D5DDC6"/>
          </w:divBdr>
        </w:div>
        <w:div w:id="62530843">
          <w:marLeft w:val="0"/>
          <w:marRight w:val="0"/>
          <w:marTop w:val="120"/>
          <w:marBottom w:val="0"/>
          <w:divBdr>
            <w:top w:val="single" w:sz="6" w:space="0" w:color="D5DDC6"/>
            <w:left w:val="single" w:sz="6" w:space="4" w:color="D5DDC6"/>
            <w:bottom w:val="single" w:sz="6" w:space="0" w:color="D5DDC6"/>
            <w:right w:val="single" w:sz="6" w:space="0" w:color="D5DDC6"/>
          </w:divBdr>
        </w:div>
        <w:div w:id="5656537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7553068">
      <w:bodyDiv w:val="1"/>
      <w:marLeft w:val="0"/>
      <w:marRight w:val="0"/>
      <w:marTop w:val="0"/>
      <w:marBottom w:val="0"/>
      <w:divBdr>
        <w:top w:val="none" w:sz="0" w:space="0" w:color="auto"/>
        <w:left w:val="none" w:sz="0" w:space="0" w:color="auto"/>
        <w:bottom w:val="none" w:sz="0" w:space="0" w:color="auto"/>
        <w:right w:val="none" w:sz="0" w:space="0" w:color="auto"/>
      </w:divBdr>
      <w:divsChild>
        <w:div w:id="1345595051">
          <w:marLeft w:val="0"/>
          <w:marRight w:val="0"/>
          <w:marTop w:val="0"/>
          <w:marBottom w:val="120"/>
          <w:divBdr>
            <w:top w:val="single" w:sz="6" w:space="0" w:color="D5DDC6"/>
            <w:left w:val="single" w:sz="24" w:space="0" w:color="66BB55"/>
            <w:bottom w:val="single" w:sz="6" w:space="0" w:color="D5DDC6"/>
            <w:right w:val="single" w:sz="6" w:space="0" w:color="D5DDC6"/>
          </w:divBdr>
        </w:div>
        <w:div w:id="1908832640">
          <w:marLeft w:val="0"/>
          <w:marRight w:val="0"/>
          <w:marTop w:val="0"/>
          <w:marBottom w:val="120"/>
          <w:divBdr>
            <w:top w:val="single" w:sz="6" w:space="0" w:color="D5DDC6"/>
            <w:left w:val="single" w:sz="24" w:space="0" w:color="66BB55"/>
            <w:bottom w:val="single" w:sz="6" w:space="0" w:color="D5DDC6"/>
            <w:right w:val="single" w:sz="6" w:space="0" w:color="D5DDC6"/>
          </w:divBdr>
        </w:div>
        <w:div w:id="1209760244">
          <w:marLeft w:val="0"/>
          <w:marRight w:val="0"/>
          <w:marTop w:val="120"/>
          <w:marBottom w:val="0"/>
          <w:divBdr>
            <w:top w:val="single" w:sz="6" w:space="0" w:color="D5DDC6"/>
            <w:left w:val="single" w:sz="6" w:space="4" w:color="D5DDC6"/>
            <w:bottom w:val="single" w:sz="6" w:space="0" w:color="D5DDC6"/>
            <w:right w:val="single" w:sz="6" w:space="0" w:color="D5DDC6"/>
          </w:divBdr>
        </w:div>
        <w:div w:id="1388256963">
          <w:marLeft w:val="0"/>
          <w:marRight w:val="0"/>
          <w:marTop w:val="0"/>
          <w:marBottom w:val="120"/>
          <w:divBdr>
            <w:top w:val="single" w:sz="6" w:space="0" w:color="D5DDC6"/>
            <w:left w:val="single" w:sz="24" w:space="0" w:color="66BB55"/>
            <w:bottom w:val="single" w:sz="6" w:space="0" w:color="D5DDC6"/>
            <w:right w:val="single" w:sz="6" w:space="0" w:color="D5DDC6"/>
          </w:divBdr>
        </w:div>
        <w:div w:id="1597636763">
          <w:marLeft w:val="0"/>
          <w:marRight w:val="0"/>
          <w:marTop w:val="0"/>
          <w:marBottom w:val="120"/>
          <w:divBdr>
            <w:top w:val="single" w:sz="6" w:space="0" w:color="D5DDC6"/>
            <w:left w:val="single" w:sz="24" w:space="0" w:color="66BB55"/>
            <w:bottom w:val="single" w:sz="6" w:space="0" w:color="D5DDC6"/>
            <w:right w:val="single" w:sz="6" w:space="0" w:color="D5DDC6"/>
          </w:divBdr>
        </w:div>
        <w:div w:id="1059674797">
          <w:marLeft w:val="0"/>
          <w:marRight w:val="0"/>
          <w:marTop w:val="120"/>
          <w:marBottom w:val="0"/>
          <w:divBdr>
            <w:top w:val="single" w:sz="6" w:space="0" w:color="D5DDC6"/>
            <w:left w:val="single" w:sz="6" w:space="4" w:color="D5DDC6"/>
            <w:bottom w:val="single" w:sz="6" w:space="0" w:color="D5DDC6"/>
            <w:right w:val="single" w:sz="6" w:space="0" w:color="D5DDC6"/>
          </w:divBdr>
        </w:div>
        <w:div w:id="1692753951">
          <w:marLeft w:val="0"/>
          <w:marRight w:val="0"/>
          <w:marTop w:val="0"/>
          <w:marBottom w:val="120"/>
          <w:divBdr>
            <w:top w:val="single" w:sz="6" w:space="0" w:color="D5DDC6"/>
            <w:left w:val="single" w:sz="24" w:space="0" w:color="66BB55"/>
            <w:bottom w:val="single" w:sz="6" w:space="0" w:color="D5DDC6"/>
            <w:right w:val="single" w:sz="6" w:space="0" w:color="D5DDC6"/>
          </w:divBdr>
        </w:div>
        <w:div w:id="484442240">
          <w:marLeft w:val="0"/>
          <w:marRight w:val="0"/>
          <w:marTop w:val="120"/>
          <w:marBottom w:val="0"/>
          <w:divBdr>
            <w:top w:val="single" w:sz="6" w:space="0" w:color="D5DDC6"/>
            <w:left w:val="single" w:sz="6" w:space="4" w:color="D5DDC6"/>
            <w:bottom w:val="single" w:sz="6" w:space="0" w:color="D5DDC6"/>
            <w:right w:val="single" w:sz="6" w:space="0" w:color="D5DDC6"/>
          </w:divBdr>
        </w:div>
        <w:div w:id="389109213">
          <w:marLeft w:val="0"/>
          <w:marRight w:val="0"/>
          <w:marTop w:val="0"/>
          <w:marBottom w:val="120"/>
          <w:divBdr>
            <w:top w:val="single" w:sz="6" w:space="0" w:color="D5DDC6"/>
            <w:left w:val="single" w:sz="24" w:space="0" w:color="66BB55"/>
            <w:bottom w:val="single" w:sz="6" w:space="0" w:color="D5DDC6"/>
            <w:right w:val="single" w:sz="6" w:space="0" w:color="D5DDC6"/>
          </w:divBdr>
        </w:div>
        <w:div w:id="277415792">
          <w:marLeft w:val="0"/>
          <w:marRight w:val="0"/>
          <w:marTop w:val="120"/>
          <w:marBottom w:val="0"/>
          <w:divBdr>
            <w:top w:val="single" w:sz="6" w:space="0" w:color="D5DDC6"/>
            <w:left w:val="single" w:sz="6" w:space="4" w:color="D5DDC6"/>
            <w:bottom w:val="single" w:sz="6" w:space="0" w:color="D5DDC6"/>
            <w:right w:val="single" w:sz="6" w:space="0" w:color="D5DDC6"/>
          </w:divBdr>
        </w:div>
        <w:div w:id="2042244431">
          <w:marLeft w:val="0"/>
          <w:marRight w:val="0"/>
          <w:marTop w:val="0"/>
          <w:marBottom w:val="120"/>
          <w:divBdr>
            <w:top w:val="single" w:sz="6" w:space="0" w:color="D5DDC6"/>
            <w:left w:val="single" w:sz="24" w:space="0" w:color="66BB55"/>
            <w:bottom w:val="single" w:sz="6" w:space="0" w:color="D5DDC6"/>
            <w:right w:val="single" w:sz="6" w:space="0" w:color="D5DDC6"/>
          </w:divBdr>
        </w:div>
        <w:div w:id="852769070">
          <w:marLeft w:val="0"/>
          <w:marRight w:val="0"/>
          <w:marTop w:val="0"/>
          <w:marBottom w:val="120"/>
          <w:divBdr>
            <w:top w:val="single" w:sz="6" w:space="0" w:color="D5DDC6"/>
            <w:left w:val="single" w:sz="24" w:space="0" w:color="66BB55"/>
            <w:bottom w:val="single" w:sz="6" w:space="0" w:color="D5DDC6"/>
            <w:right w:val="single" w:sz="6" w:space="0" w:color="D5DDC6"/>
          </w:divBdr>
        </w:div>
        <w:div w:id="963660423">
          <w:marLeft w:val="0"/>
          <w:marRight w:val="0"/>
          <w:marTop w:val="120"/>
          <w:marBottom w:val="0"/>
          <w:divBdr>
            <w:top w:val="single" w:sz="6" w:space="0" w:color="D5DDC6"/>
            <w:left w:val="single" w:sz="6" w:space="4" w:color="D5DDC6"/>
            <w:bottom w:val="single" w:sz="6" w:space="0" w:color="D5DDC6"/>
            <w:right w:val="single" w:sz="6" w:space="0" w:color="D5DDC6"/>
          </w:divBdr>
        </w:div>
        <w:div w:id="803040447">
          <w:marLeft w:val="0"/>
          <w:marRight w:val="0"/>
          <w:marTop w:val="0"/>
          <w:marBottom w:val="120"/>
          <w:divBdr>
            <w:top w:val="single" w:sz="6" w:space="0" w:color="D5DDC6"/>
            <w:left w:val="single" w:sz="24" w:space="0" w:color="66BB55"/>
            <w:bottom w:val="single" w:sz="6" w:space="0" w:color="D5DDC6"/>
            <w:right w:val="single" w:sz="6" w:space="0" w:color="D5DDC6"/>
          </w:divBdr>
        </w:div>
        <w:div w:id="2144734574">
          <w:marLeft w:val="0"/>
          <w:marRight w:val="0"/>
          <w:marTop w:val="120"/>
          <w:marBottom w:val="0"/>
          <w:divBdr>
            <w:top w:val="single" w:sz="6" w:space="0" w:color="D5DDC6"/>
            <w:left w:val="single" w:sz="6" w:space="4" w:color="D5DDC6"/>
            <w:bottom w:val="single" w:sz="6" w:space="0" w:color="D5DDC6"/>
            <w:right w:val="single" w:sz="6" w:space="0" w:color="D5DDC6"/>
          </w:divBdr>
        </w:div>
        <w:div w:id="966202738">
          <w:marLeft w:val="0"/>
          <w:marRight w:val="0"/>
          <w:marTop w:val="0"/>
          <w:marBottom w:val="120"/>
          <w:divBdr>
            <w:top w:val="single" w:sz="6" w:space="0" w:color="D5DDC6"/>
            <w:left w:val="single" w:sz="24" w:space="0" w:color="66BB55"/>
            <w:bottom w:val="single" w:sz="6" w:space="0" w:color="D5DDC6"/>
            <w:right w:val="single" w:sz="6" w:space="0" w:color="D5DDC6"/>
          </w:divBdr>
        </w:div>
        <w:div w:id="1869417190">
          <w:marLeft w:val="0"/>
          <w:marRight w:val="0"/>
          <w:marTop w:val="0"/>
          <w:marBottom w:val="120"/>
          <w:divBdr>
            <w:top w:val="single" w:sz="6" w:space="0" w:color="D5DDC6"/>
            <w:left w:val="single" w:sz="24" w:space="0" w:color="66BB55"/>
            <w:bottom w:val="single" w:sz="6" w:space="0" w:color="D5DDC6"/>
            <w:right w:val="single" w:sz="6" w:space="0" w:color="D5DDC6"/>
          </w:divBdr>
        </w:div>
        <w:div w:id="379599805">
          <w:marLeft w:val="0"/>
          <w:marRight w:val="0"/>
          <w:marTop w:val="120"/>
          <w:marBottom w:val="0"/>
          <w:divBdr>
            <w:top w:val="single" w:sz="6" w:space="0" w:color="D5DDC6"/>
            <w:left w:val="single" w:sz="6" w:space="4" w:color="D5DDC6"/>
            <w:bottom w:val="single" w:sz="6" w:space="0" w:color="D5DDC6"/>
            <w:right w:val="single" w:sz="6" w:space="0" w:color="D5DDC6"/>
          </w:divBdr>
        </w:div>
        <w:div w:id="232666413">
          <w:marLeft w:val="0"/>
          <w:marRight w:val="0"/>
          <w:marTop w:val="0"/>
          <w:marBottom w:val="120"/>
          <w:divBdr>
            <w:top w:val="single" w:sz="6" w:space="0" w:color="D5DDC6"/>
            <w:left w:val="single" w:sz="24" w:space="0" w:color="66BB55"/>
            <w:bottom w:val="single" w:sz="6" w:space="0" w:color="D5DDC6"/>
            <w:right w:val="single" w:sz="6" w:space="0" w:color="D5DDC6"/>
          </w:divBdr>
        </w:div>
        <w:div w:id="2464222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8575426">
      <w:bodyDiv w:val="1"/>
      <w:marLeft w:val="0"/>
      <w:marRight w:val="0"/>
      <w:marTop w:val="0"/>
      <w:marBottom w:val="0"/>
      <w:divBdr>
        <w:top w:val="none" w:sz="0" w:space="0" w:color="auto"/>
        <w:left w:val="none" w:sz="0" w:space="0" w:color="auto"/>
        <w:bottom w:val="none" w:sz="0" w:space="0" w:color="auto"/>
        <w:right w:val="none" w:sz="0" w:space="0" w:color="auto"/>
      </w:divBdr>
      <w:divsChild>
        <w:div w:id="1829517636">
          <w:marLeft w:val="0"/>
          <w:marRight w:val="0"/>
          <w:marTop w:val="0"/>
          <w:marBottom w:val="120"/>
          <w:divBdr>
            <w:top w:val="single" w:sz="6" w:space="0" w:color="D5DDC6"/>
            <w:left w:val="single" w:sz="24" w:space="0" w:color="66BB55"/>
            <w:bottom w:val="single" w:sz="6" w:space="0" w:color="D5DDC6"/>
            <w:right w:val="single" w:sz="6" w:space="0" w:color="D5DDC6"/>
          </w:divBdr>
        </w:div>
        <w:div w:id="1253203762">
          <w:marLeft w:val="0"/>
          <w:marRight w:val="0"/>
          <w:marTop w:val="0"/>
          <w:marBottom w:val="120"/>
          <w:divBdr>
            <w:top w:val="single" w:sz="6" w:space="0" w:color="D5DDC6"/>
            <w:left w:val="single" w:sz="24" w:space="0" w:color="66BB55"/>
            <w:bottom w:val="single" w:sz="6" w:space="0" w:color="D5DDC6"/>
            <w:right w:val="single" w:sz="6" w:space="0" w:color="D5DDC6"/>
          </w:divBdr>
        </w:div>
        <w:div w:id="585655026">
          <w:marLeft w:val="0"/>
          <w:marRight w:val="0"/>
          <w:marTop w:val="120"/>
          <w:marBottom w:val="0"/>
          <w:divBdr>
            <w:top w:val="single" w:sz="6" w:space="0" w:color="D5DDC6"/>
            <w:left w:val="single" w:sz="6" w:space="4" w:color="D5DDC6"/>
            <w:bottom w:val="single" w:sz="6" w:space="0" w:color="D5DDC6"/>
            <w:right w:val="single" w:sz="6" w:space="0" w:color="D5DDC6"/>
          </w:divBdr>
        </w:div>
        <w:div w:id="1308390132">
          <w:marLeft w:val="0"/>
          <w:marRight w:val="0"/>
          <w:marTop w:val="0"/>
          <w:marBottom w:val="120"/>
          <w:divBdr>
            <w:top w:val="single" w:sz="6" w:space="0" w:color="D5DDC6"/>
            <w:left w:val="single" w:sz="24" w:space="0" w:color="66BB55"/>
            <w:bottom w:val="single" w:sz="6" w:space="0" w:color="D5DDC6"/>
            <w:right w:val="single" w:sz="6" w:space="0" w:color="D5DDC6"/>
          </w:divBdr>
        </w:div>
        <w:div w:id="938877062">
          <w:marLeft w:val="0"/>
          <w:marRight w:val="0"/>
          <w:marTop w:val="120"/>
          <w:marBottom w:val="0"/>
          <w:divBdr>
            <w:top w:val="single" w:sz="6" w:space="0" w:color="D5DDC6"/>
            <w:left w:val="single" w:sz="6" w:space="4" w:color="D5DDC6"/>
            <w:bottom w:val="single" w:sz="6" w:space="0" w:color="D5DDC6"/>
            <w:right w:val="single" w:sz="6" w:space="0" w:color="D5DDC6"/>
          </w:divBdr>
        </w:div>
        <w:div w:id="606044051">
          <w:marLeft w:val="0"/>
          <w:marRight w:val="0"/>
          <w:marTop w:val="0"/>
          <w:marBottom w:val="120"/>
          <w:divBdr>
            <w:top w:val="single" w:sz="6" w:space="0" w:color="D5DDC6"/>
            <w:left w:val="single" w:sz="24" w:space="0" w:color="66BB55"/>
            <w:bottom w:val="single" w:sz="6" w:space="0" w:color="D5DDC6"/>
            <w:right w:val="single" w:sz="6" w:space="0" w:color="D5DDC6"/>
          </w:divBdr>
        </w:div>
        <w:div w:id="1703164727">
          <w:marLeft w:val="0"/>
          <w:marRight w:val="0"/>
          <w:marTop w:val="120"/>
          <w:marBottom w:val="0"/>
          <w:divBdr>
            <w:top w:val="single" w:sz="6" w:space="0" w:color="D5DDC6"/>
            <w:left w:val="single" w:sz="6" w:space="4" w:color="D5DDC6"/>
            <w:bottom w:val="single" w:sz="6" w:space="0" w:color="D5DDC6"/>
            <w:right w:val="single" w:sz="6" w:space="0" w:color="D5DDC6"/>
          </w:divBdr>
        </w:div>
        <w:div w:id="1422603722">
          <w:marLeft w:val="0"/>
          <w:marRight w:val="0"/>
          <w:marTop w:val="0"/>
          <w:marBottom w:val="120"/>
          <w:divBdr>
            <w:top w:val="single" w:sz="6" w:space="0" w:color="D5DDC6"/>
            <w:left w:val="single" w:sz="24" w:space="0" w:color="66BB55"/>
            <w:bottom w:val="single" w:sz="6" w:space="0" w:color="D5DDC6"/>
            <w:right w:val="single" w:sz="6" w:space="0" w:color="D5DDC6"/>
          </w:divBdr>
        </w:div>
        <w:div w:id="636841327">
          <w:marLeft w:val="0"/>
          <w:marRight w:val="0"/>
          <w:marTop w:val="120"/>
          <w:marBottom w:val="0"/>
          <w:divBdr>
            <w:top w:val="single" w:sz="6" w:space="0" w:color="D5DDC6"/>
            <w:left w:val="single" w:sz="6" w:space="4" w:color="D5DDC6"/>
            <w:bottom w:val="single" w:sz="6" w:space="0" w:color="D5DDC6"/>
            <w:right w:val="single" w:sz="6" w:space="0" w:color="D5DDC6"/>
          </w:divBdr>
        </w:div>
        <w:div w:id="1943103350">
          <w:marLeft w:val="0"/>
          <w:marRight w:val="0"/>
          <w:marTop w:val="0"/>
          <w:marBottom w:val="120"/>
          <w:divBdr>
            <w:top w:val="single" w:sz="6" w:space="0" w:color="D5DDC6"/>
            <w:left w:val="single" w:sz="24" w:space="0" w:color="66BB55"/>
            <w:bottom w:val="single" w:sz="6" w:space="0" w:color="D5DDC6"/>
            <w:right w:val="single" w:sz="6" w:space="0" w:color="D5DDC6"/>
          </w:divBdr>
        </w:div>
        <w:div w:id="10660249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tpoint.com/java-programs" TargetMode="External"/><Relationship Id="rId3" Type="http://schemas.microsoft.com/office/2007/relationships/stylesWithEffects" Target="stylesWithEffects.xml"/><Relationship Id="rId21" Type="http://schemas.openxmlformats.org/officeDocument/2006/relationships/hyperlink" Target="https://www.javatpoint.com/java-program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avatpoint.com/java-programs" TargetMode="External"/><Relationship Id="rId33" Type="http://schemas.openxmlformats.org/officeDocument/2006/relationships/hyperlink" Target="https://www.javatpoint.com/armstrong-number-in-jav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javatpoint.com/java-programs" TargetMode="External"/><Relationship Id="rId29" Type="http://schemas.openxmlformats.org/officeDocument/2006/relationships/hyperlink" Target="https://www.javatpoint.com/fibonacci-series-in-jav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java-programs" TargetMode="External"/><Relationship Id="rId32" Type="http://schemas.openxmlformats.org/officeDocument/2006/relationships/hyperlink" Target="https://www.javatpoint.com/factorial-program-in-jav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avatpoint.com/java-programs" TargetMode="External"/><Relationship Id="rId28" Type="http://schemas.openxmlformats.org/officeDocument/2006/relationships/hyperlink" Target="https://www.javatpoint.com/java-programs" TargetMode="External"/><Relationship Id="rId10" Type="http://schemas.openxmlformats.org/officeDocument/2006/relationships/image" Target="media/image3.png"/><Relationship Id="rId19" Type="http://schemas.openxmlformats.org/officeDocument/2006/relationships/hyperlink" Target="https://www.javatpoint.com/java-programs" TargetMode="External"/><Relationship Id="rId31" Type="http://schemas.openxmlformats.org/officeDocument/2006/relationships/hyperlink" Target="https://www.javatpoint.com/palindrome-program-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avatpoint.com/java-programs" TargetMode="External"/><Relationship Id="rId27" Type="http://schemas.openxmlformats.org/officeDocument/2006/relationships/hyperlink" Target="https://www.javatpoint.com/java-programs" TargetMode="External"/><Relationship Id="rId30" Type="http://schemas.openxmlformats.org/officeDocument/2006/relationships/hyperlink" Target="https://www.javatpoint.com/prime-number-program-in-jav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57</Pages>
  <Words>9375</Words>
  <Characters>53444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2019-07-23T06:24:00Z</dcterms:created>
  <dcterms:modified xsi:type="dcterms:W3CDTF">2019-07-23T07:35:00Z</dcterms:modified>
</cp:coreProperties>
</file>